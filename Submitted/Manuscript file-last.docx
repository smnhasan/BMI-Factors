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93D32" w14:textId="6106CADB" w:rsidR="00BC71C1" w:rsidRPr="00A62310" w:rsidRDefault="004C7D28" w:rsidP="00BC71C1">
      <w:pPr>
        <w:spacing w:after="0" w:line="360" w:lineRule="auto"/>
        <w:jc w:val="center"/>
        <w:rPr>
          <w:rFonts w:ascii="Times New Roman" w:hAnsi="Times New Roman" w:cs="Times New Roman"/>
          <w:b/>
          <w:bCs/>
          <w:sz w:val="28"/>
          <w:szCs w:val="28"/>
        </w:rPr>
      </w:pPr>
      <w:r w:rsidRPr="00A62310">
        <w:rPr>
          <w:rFonts w:ascii="Times New Roman" w:hAnsi="Times New Roman" w:cs="Times New Roman"/>
          <w:b/>
          <w:bCs/>
          <w:sz w:val="28"/>
          <w:szCs w:val="28"/>
        </w:rPr>
        <w:t>Prevalence of overweight and obe</w:t>
      </w:r>
      <w:r w:rsidR="00E71FA6" w:rsidRPr="00A62310">
        <w:rPr>
          <w:rFonts w:ascii="Times New Roman" w:hAnsi="Times New Roman" w:cs="Times New Roman"/>
          <w:b/>
          <w:bCs/>
          <w:sz w:val="28"/>
          <w:szCs w:val="28"/>
        </w:rPr>
        <w:t xml:space="preserve">sity among </w:t>
      </w:r>
      <w:r w:rsidR="009C5A77" w:rsidRPr="00A62310">
        <w:rPr>
          <w:rFonts w:ascii="Times New Roman" w:hAnsi="Times New Roman" w:cs="Times New Roman"/>
          <w:b/>
          <w:bCs/>
          <w:sz w:val="28"/>
          <w:szCs w:val="28"/>
        </w:rPr>
        <w:t xml:space="preserve">COVID-19 </w:t>
      </w:r>
      <w:r w:rsidR="001D0153" w:rsidRPr="00A62310">
        <w:rPr>
          <w:rFonts w:ascii="Times New Roman" w:hAnsi="Times New Roman" w:cs="Times New Roman"/>
          <w:b/>
          <w:bCs/>
          <w:sz w:val="28"/>
          <w:szCs w:val="28"/>
        </w:rPr>
        <w:t>hospitalized patients in</w:t>
      </w:r>
      <w:r w:rsidR="009C5A77" w:rsidRPr="00A62310">
        <w:rPr>
          <w:rFonts w:ascii="Times New Roman" w:hAnsi="Times New Roman" w:cs="Times New Roman"/>
          <w:b/>
          <w:bCs/>
          <w:sz w:val="28"/>
          <w:szCs w:val="28"/>
        </w:rPr>
        <w:t xml:space="preserve"> </w:t>
      </w:r>
      <w:r w:rsidR="00FA5050" w:rsidRPr="00A62310">
        <w:rPr>
          <w:rFonts w:ascii="Times New Roman" w:hAnsi="Times New Roman" w:cs="Times New Roman"/>
          <w:b/>
          <w:bCs/>
          <w:sz w:val="28"/>
          <w:szCs w:val="28"/>
        </w:rPr>
        <w:t xml:space="preserve">Southern </w:t>
      </w:r>
      <w:del w:id="0" w:author="Mohammad Nayeem Hasan" w:date="2023-06-06T13:21:00Z">
        <w:r w:rsidR="00FA5050" w:rsidRPr="00A62310" w:rsidDel="008F5970">
          <w:rPr>
            <w:rFonts w:ascii="Times New Roman" w:hAnsi="Times New Roman" w:cs="Times New Roman"/>
            <w:b/>
            <w:bCs/>
            <w:sz w:val="28"/>
            <w:szCs w:val="28"/>
          </w:rPr>
          <w:delText xml:space="preserve">region </w:delText>
        </w:r>
      </w:del>
      <w:ins w:id="1" w:author="Mohammad Nayeem Hasan" w:date="2023-06-06T13:21:00Z">
        <w:r w:rsidR="008F5970">
          <w:rPr>
            <w:rFonts w:ascii="Times New Roman" w:hAnsi="Times New Roman" w:cs="Times New Roman"/>
            <w:b/>
            <w:bCs/>
            <w:sz w:val="28"/>
            <w:szCs w:val="28"/>
          </w:rPr>
          <w:t>Region</w:t>
        </w:r>
        <w:r w:rsidR="008F5970" w:rsidRPr="00A62310">
          <w:rPr>
            <w:rFonts w:ascii="Times New Roman" w:hAnsi="Times New Roman" w:cs="Times New Roman"/>
            <w:b/>
            <w:bCs/>
            <w:sz w:val="28"/>
            <w:szCs w:val="28"/>
          </w:rPr>
          <w:t xml:space="preserve"> </w:t>
        </w:r>
      </w:ins>
      <w:r w:rsidRPr="00A62310">
        <w:rPr>
          <w:rFonts w:ascii="Times New Roman" w:hAnsi="Times New Roman" w:cs="Times New Roman"/>
          <w:b/>
          <w:bCs/>
          <w:sz w:val="28"/>
          <w:szCs w:val="28"/>
        </w:rPr>
        <w:t>Noakhali</w:t>
      </w:r>
      <w:r w:rsidR="009C5A77" w:rsidRPr="00A62310">
        <w:rPr>
          <w:rFonts w:ascii="Times New Roman" w:hAnsi="Times New Roman" w:cs="Times New Roman"/>
          <w:b/>
          <w:bCs/>
          <w:sz w:val="28"/>
          <w:szCs w:val="28"/>
        </w:rPr>
        <w:t xml:space="preserve"> </w:t>
      </w:r>
      <w:r w:rsidR="001D0153" w:rsidRPr="00A62310">
        <w:rPr>
          <w:rFonts w:ascii="Times New Roman" w:hAnsi="Times New Roman" w:cs="Times New Roman"/>
          <w:b/>
          <w:bCs/>
          <w:sz w:val="28"/>
          <w:szCs w:val="28"/>
        </w:rPr>
        <w:t>&amp;</w:t>
      </w:r>
      <w:r w:rsidR="009C5A77" w:rsidRPr="00A62310">
        <w:rPr>
          <w:rFonts w:ascii="Times New Roman" w:hAnsi="Times New Roman" w:cs="Times New Roman"/>
          <w:b/>
          <w:bCs/>
          <w:sz w:val="28"/>
          <w:szCs w:val="28"/>
        </w:rPr>
        <w:t xml:space="preserve"> </w:t>
      </w:r>
      <w:proofErr w:type="spellStart"/>
      <w:r w:rsidR="001D0153" w:rsidRPr="00A62310">
        <w:rPr>
          <w:rFonts w:ascii="Times New Roman" w:hAnsi="Times New Roman" w:cs="Times New Roman"/>
          <w:b/>
          <w:bCs/>
          <w:sz w:val="28"/>
          <w:szCs w:val="28"/>
        </w:rPr>
        <w:t>Laksmipur</w:t>
      </w:r>
      <w:proofErr w:type="spellEnd"/>
      <w:r w:rsidRPr="00A62310">
        <w:rPr>
          <w:rFonts w:ascii="Times New Roman" w:hAnsi="Times New Roman" w:cs="Times New Roman"/>
          <w:b/>
          <w:bCs/>
          <w:sz w:val="28"/>
          <w:szCs w:val="28"/>
        </w:rPr>
        <w:t>, Bangladesh</w:t>
      </w:r>
    </w:p>
    <w:p w14:paraId="4D1D9502" w14:textId="77777777" w:rsidR="00580287" w:rsidRPr="00A62310" w:rsidRDefault="00580287" w:rsidP="00BC71C1">
      <w:pPr>
        <w:spacing w:after="0" w:line="360" w:lineRule="auto"/>
        <w:jc w:val="center"/>
        <w:rPr>
          <w:rFonts w:ascii="Times New Roman" w:hAnsi="Times New Roman" w:cs="Times New Roman"/>
          <w:b/>
          <w:bCs/>
          <w:sz w:val="28"/>
          <w:szCs w:val="28"/>
        </w:rPr>
      </w:pPr>
    </w:p>
    <w:p w14:paraId="02EA5282" w14:textId="4A9F5611" w:rsidR="00BC71C1" w:rsidRPr="00A62310" w:rsidRDefault="00014257" w:rsidP="00014257">
      <w:pPr>
        <w:spacing w:after="0" w:line="360" w:lineRule="auto"/>
        <w:jc w:val="center"/>
        <w:rPr>
          <w:rStyle w:val="fontstyle01"/>
          <w:rFonts w:ascii="Times New Roman" w:hAnsi="Times New Roman" w:cs="Times New Roman"/>
        </w:rPr>
      </w:pPr>
      <w:r w:rsidRPr="00A62310">
        <w:rPr>
          <w:rStyle w:val="fontstyle01"/>
          <w:rFonts w:ascii="Times New Roman" w:hAnsi="Times New Roman" w:cs="Times New Roman"/>
        </w:rPr>
        <w:t>Md. Aminul Islam</w:t>
      </w:r>
      <w:r w:rsidRPr="00A62310">
        <w:rPr>
          <w:rStyle w:val="fontstyle01"/>
          <w:rFonts w:ascii="Times New Roman" w:hAnsi="Times New Roman" w:cs="Times New Roman"/>
          <w:vertAlign w:val="superscript"/>
        </w:rPr>
        <w:t>1,</w:t>
      </w:r>
      <w:r w:rsidR="00374CE9" w:rsidRPr="00A62310">
        <w:rPr>
          <w:rStyle w:val="fontstyle01"/>
          <w:rFonts w:ascii="Times New Roman" w:hAnsi="Times New Roman" w:cs="Times New Roman"/>
          <w:vertAlign w:val="superscript"/>
        </w:rPr>
        <w:t>2*</w:t>
      </w:r>
      <w:proofErr w:type="gramStart"/>
      <w:r w:rsidRPr="00A62310">
        <w:rPr>
          <w:rStyle w:val="fontstyle01"/>
          <w:rFonts w:ascii="Times New Roman" w:hAnsi="Times New Roman" w:cs="Times New Roman"/>
        </w:rPr>
        <w:t xml:space="preserve">, </w:t>
      </w:r>
      <w:r w:rsidR="00FF0026" w:rsidRPr="00A62310">
        <w:rPr>
          <w:rStyle w:val="fontstyle01"/>
          <w:rFonts w:ascii="Times New Roman" w:hAnsi="Times New Roman" w:cs="Times New Roman"/>
        </w:rPr>
        <w:t xml:space="preserve"> </w:t>
      </w:r>
      <w:r w:rsidR="00DA57CE" w:rsidRPr="00A62310">
        <w:rPr>
          <w:rStyle w:val="fontstyle01"/>
          <w:rFonts w:ascii="Times New Roman" w:hAnsi="Times New Roman"/>
        </w:rPr>
        <w:t>Mohammad</w:t>
      </w:r>
      <w:proofErr w:type="gramEnd"/>
      <w:r w:rsidR="00DA57CE" w:rsidRPr="00A62310">
        <w:rPr>
          <w:rStyle w:val="fontstyle01"/>
          <w:rFonts w:ascii="Times New Roman" w:hAnsi="Times New Roman"/>
        </w:rPr>
        <w:t xml:space="preserve"> Nayeem Hasan</w:t>
      </w:r>
      <w:r w:rsidR="00DA57CE" w:rsidRPr="00A62310">
        <w:rPr>
          <w:rFonts w:ascii="Times New Roman" w:hAnsi="Times New Roman" w:cs="Times New Roman"/>
          <w:sz w:val="20"/>
          <w:szCs w:val="20"/>
          <w:vertAlign w:val="superscript"/>
        </w:rPr>
        <w:t>3</w:t>
      </w:r>
      <w:r w:rsidR="00DA57CE" w:rsidRPr="00A62310">
        <w:rPr>
          <w:rFonts w:ascii="Times New Roman" w:hAnsi="Times New Roman" w:cs="Times New Roman"/>
          <w:sz w:val="20"/>
          <w:szCs w:val="20"/>
        </w:rPr>
        <w:t xml:space="preserve">, </w:t>
      </w:r>
    </w:p>
    <w:p w14:paraId="726C0477" w14:textId="77777777" w:rsidR="00DA57CE" w:rsidRPr="00A62310" w:rsidRDefault="00014257" w:rsidP="00DA57CE">
      <w:pPr>
        <w:spacing w:after="0" w:line="360" w:lineRule="auto"/>
        <w:jc w:val="both"/>
        <w:rPr>
          <w:rFonts w:ascii="Times New Roman" w:hAnsi="Times New Roman" w:cs="Times New Roman"/>
          <w:sz w:val="16"/>
          <w:szCs w:val="16"/>
        </w:rPr>
      </w:pPr>
      <w:r w:rsidRPr="00A62310">
        <w:rPr>
          <w:sz w:val="16"/>
          <w:szCs w:val="16"/>
        </w:rPr>
        <w:br/>
      </w:r>
      <w:r w:rsidRPr="00A62310">
        <w:rPr>
          <w:rFonts w:ascii="Times New Roman" w:hAnsi="Times New Roman" w:cs="Times New Roman"/>
          <w:sz w:val="16"/>
          <w:szCs w:val="16"/>
          <w:vertAlign w:val="superscript"/>
        </w:rPr>
        <w:t>1</w:t>
      </w:r>
      <w:r w:rsidRPr="00A62310">
        <w:rPr>
          <w:rFonts w:ascii="Times New Roman" w:hAnsi="Times New Roman" w:cs="Times New Roman"/>
          <w:sz w:val="16"/>
          <w:szCs w:val="16"/>
        </w:rPr>
        <w:t xml:space="preserve">Advanced Molecular Lab, Department of Microbiology, President Abdul Hamid Medical College, </w:t>
      </w:r>
      <w:proofErr w:type="spellStart"/>
      <w:r w:rsidRPr="00A62310">
        <w:rPr>
          <w:rFonts w:ascii="Times New Roman" w:hAnsi="Times New Roman" w:cs="Times New Roman"/>
          <w:sz w:val="16"/>
          <w:szCs w:val="16"/>
        </w:rPr>
        <w:t>Karimganj</w:t>
      </w:r>
      <w:proofErr w:type="spellEnd"/>
      <w:r w:rsidRPr="00A62310">
        <w:rPr>
          <w:rFonts w:ascii="Times New Roman" w:hAnsi="Times New Roman" w:cs="Times New Roman"/>
          <w:sz w:val="16"/>
          <w:szCs w:val="16"/>
        </w:rPr>
        <w:t>, Kishoreganj</w:t>
      </w:r>
      <w:r w:rsidR="00580287" w:rsidRPr="00A62310">
        <w:rPr>
          <w:rFonts w:ascii="Times New Roman" w:hAnsi="Times New Roman" w:cs="Times New Roman"/>
          <w:sz w:val="16"/>
          <w:szCs w:val="16"/>
        </w:rPr>
        <w:t>-2310</w:t>
      </w:r>
      <w:r w:rsidRPr="00A62310">
        <w:rPr>
          <w:rFonts w:ascii="Times New Roman" w:hAnsi="Times New Roman" w:cs="Times New Roman"/>
          <w:sz w:val="16"/>
          <w:szCs w:val="16"/>
        </w:rPr>
        <w:t>, Bangladesh</w:t>
      </w:r>
      <w:r w:rsidRPr="00A62310">
        <w:rPr>
          <w:rFonts w:ascii="Times New Roman" w:hAnsi="Times New Roman" w:cs="Times New Roman"/>
          <w:sz w:val="16"/>
          <w:szCs w:val="16"/>
        </w:rPr>
        <w:br/>
      </w:r>
      <w:r w:rsidRPr="00A62310">
        <w:rPr>
          <w:rFonts w:ascii="Times New Roman" w:hAnsi="Times New Roman" w:cs="Times New Roman"/>
          <w:sz w:val="16"/>
          <w:szCs w:val="16"/>
          <w:vertAlign w:val="superscript"/>
        </w:rPr>
        <w:t>2</w:t>
      </w:r>
      <w:r w:rsidRPr="00A62310">
        <w:rPr>
          <w:rFonts w:ascii="Times New Roman" w:hAnsi="Times New Roman" w:cs="Times New Roman"/>
          <w:sz w:val="16"/>
          <w:szCs w:val="16"/>
        </w:rPr>
        <w:t>COVID-19 Diagnostic lab, Department of Microbiology, Noakhali Science and Technology University, Noakhali-3814, Bangladesh</w:t>
      </w:r>
      <w:r w:rsidRPr="00A62310">
        <w:rPr>
          <w:rFonts w:ascii="Times New Roman" w:hAnsi="Times New Roman" w:cs="Times New Roman"/>
          <w:sz w:val="16"/>
          <w:szCs w:val="16"/>
        </w:rPr>
        <w:br/>
      </w:r>
      <w:r w:rsidR="00DA57CE" w:rsidRPr="00A62310">
        <w:rPr>
          <w:rFonts w:ascii="Times New Roman" w:hAnsi="Times New Roman" w:cs="Times New Roman"/>
          <w:sz w:val="16"/>
          <w:szCs w:val="16"/>
          <w:vertAlign w:val="superscript"/>
        </w:rPr>
        <w:t>3</w:t>
      </w:r>
      <w:r w:rsidR="00DA57CE" w:rsidRPr="00A62310">
        <w:rPr>
          <w:rFonts w:ascii="Times New Roman" w:hAnsi="Times New Roman" w:cs="Times New Roman"/>
          <w:sz w:val="16"/>
          <w:szCs w:val="16"/>
        </w:rPr>
        <w:t>Department of Statistics, Shahjalal University of Science and Technology, Sylhet 3114, Bangladesh.</w:t>
      </w:r>
    </w:p>
    <w:p w14:paraId="2690B05B" w14:textId="77777777" w:rsidR="00023D8E" w:rsidRPr="00A62310" w:rsidRDefault="00023D8E" w:rsidP="00014257">
      <w:pPr>
        <w:spacing w:after="0" w:line="360" w:lineRule="auto"/>
        <w:jc w:val="center"/>
        <w:rPr>
          <w:rFonts w:ascii="Times New Roman" w:hAnsi="Times New Roman" w:cs="Times New Roman"/>
          <w:sz w:val="16"/>
          <w:szCs w:val="16"/>
        </w:rPr>
      </w:pPr>
    </w:p>
    <w:p w14:paraId="17CA6961" w14:textId="7DE7F809" w:rsidR="00023D8E" w:rsidRPr="00A62310" w:rsidRDefault="00023D8E" w:rsidP="00023D8E">
      <w:pPr>
        <w:spacing w:after="0" w:line="360" w:lineRule="auto"/>
        <w:rPr>
          <w:rFonts w:ascii="Times New Roman" w:hAnsi="Times New Roman" w:cs="Times New Roman"/>
          <w:sz w:val="20"/>
          <w:szCs w:val="20"/>
        </w:rPr>
      </w:pPr>
      <w:r w:rsidRPr="00A62310">
        <w:rPr>
          <w:rFonts w:ascii="Times-Bold" w:hAnsi="Times-Bold"/>
          <w:b/>
          <w:bCs/>
          <w:color w:val="000000"/>
          <w:sz w:val="20"/>
          <w:szCs w:val="20"/>
        </w:rPr>
        <w:t>*Corresponding Author</w:t>
      </w:r>
      <w:r w:rsidRPr="00A62310">
        <w:rPr>
          <w:rFonts w:ascii="Times-Bold" w:hAnsi="Times-Bold"/>
          <w:b/>
          <w:bCs/>
          <w:color w:val="000000"/>
          <w:sz w:val="20"/>
          <w:szCs w:val="20"/>
        </w:rPr>
        <w:br/>
      </w:r>
      <w:r w:rsidRPr="00A62310">
        <w:rPr>
          <w:rFonts w:ascii="Times-Roman" w:hAnsi="Times-Roman"/>
          <w:color w:val="000000"/>
          <w:sz w:val="20"/>
          <w:szCs w:val="20"/>
        </w:rPr>
        <w:t>aminul@pahmc.edu.bd/aminulmbg@gmail.com</w:t>
      </w:r>
    </w:p>
    <w:p w14:paraId="4B396B4E" w14:textId="77777777" w:rsidR="001D0153" w:rsidRPr="00A62310" w:rsidRDefault="005F559C" w:rsidP="001D0153">
      <w:pPr>
        <w:spacing w:after="0" w:line="360" w:lineRule="auto"/>
        <w:jc w:val="both"/>
        <w:rPr>
          <w:rFonts w:ascii="Times New Roman" w:hAnsi="Times New Roman" w:cs="Times New Roman"/>
          <w:b/>
          <w:sz w:val="24"/>
          <w:szCs w:val="24"/>
        </w:rPr>
      </w:pPr>
      <w:r w:rsidRPr="00A62310">
        <w:rPr>
          <w:rFonts w:ascii="Times New Roman" w:hAnsi="Times New Roman" w:cs="Times New Roman"/>
          <w:b/>
          <w:sz w:val="24"/>
          <w:szCs w:val="24"/>
        </w:rPr>
        <w:t>Abstract</w:t>
      </w:r>
    </w:p>
    <w:p w14:paraId="74D66A98" w14:textId="14B8A8DA" w:rsidR="005F559C" w:rsidRPr="00A62310" w:rsidRDefault="006167A4" w:rsidP="004F3292">
      <w:pPr>
        <w:jc w:val="both"/>
        <w:rPr>
          <w:rFonts w:ascii="Times New Roman" w:hAnsi="Times New Roman" w:cs="Times New Roman"/>
          <w:sz w:val="24"/>
          <w:szCs w:val="24"/>
        </w:rPr>
      </w:pPr>
      <w:r w:rsidRPr="00A62310">
        <w:rPr>
          <w:rFonts w:ascii="Times New Roman" w:hAnsi="Times New Roman" w:cs="Times New Roman"/>
          <w:sz w:val="24"/>
          <w:szCs w:val="24"/>
          <w:shd w:val="clear" w:color="auto" w:fill="FCFCFC"/>
        </w:rPr>
        <w:tab/>
      </w:r>
      <w:r w:rsidR="002264B9" w:rsidRPr="00A62310">
        <w:rPr>
          <w:rFonts w:ascii="Times New Roman" w:hAnsi="Times New Roman" w:cs="Times New Roman"/>
          <w:sz w:val="24"/>
          <w:szCs w:val="24"/>
          <w:shd w:val="clear" w:color="auto" w:fill="FCFCFC"/>
        </w:rPr>
        <w:t xml:space="preserve">To </w:t>
      </w:r>
      <w:r w:rsidRPr="00A62310">
        <w:rPr>
          <w:rFonts w:ascii="Times New Roman" w:hAnsi="Times New Roman" w:cs="Times New Roman"/>
          <w:sz w:val="24"/>
          <w:szCs w:val="24"/>
          <w:shd w:val="clear" w:color="auto" w:fill="FCFCFC"/>
        </w:rPr>
        <w:t xml:space="preserve">minimize </w:t>
      </w:r>
      <w:r w:rsidR="00FF0026" w:rsidRPr="00A62310">
        <w:rPr>
          <w:rFonts w:ascii="Times New Roman" w:hAnsi="Times New Roman" w:cs="Times New Roman"/>
          <w:sz w:val="24"/>
          <w:szCs w:val="24"/>
          <w:shd w:val="clear" w:color="auto" w:fill="FCFCFC"/>
        </w:rPr>
        <w:t>the</w:t>
      </w:r>
      <w:r w:rsidRPr="00A62310">
        <w:rPr>
          <w:rFonts w:ascii="Times New Roman" w:hAnsi="Times New Roman" w:cs="Times New Roman"/>
          <w:sz w:val="24"/>
          <w:szCs w:val="24"/>
          <w:shd w:val="clear" w:color="auto" w:fill="FCFCFC"/>
        </w:rPr>
        <w:t xml:space="preserve"> </w:t>
      </w:r>
      <w:r w:rsidR="00FF0026" w:rsidRPr="00A62310">
        <w:rPr>
          <w:rFonts w:ascii="Times New Roman" w:hAnsi="Times New Roman" w:cs="Times New Roman"/>
          <w:sz w:val="24"/>
          <w:szCs w:val="24"/>
          <w:shd w:val="clear" w:color="auto" w:fill="FCFCFC"/>
        </w:rPr>
        <w:t xml:space="preserve">harshness of this </w:t>
      </w:r>
      <w:r w:rsidR="003A4419" w:rsidRPr="00A62310">
        <w:rPr>
          <w:rFonts w:ascii="Times New Roman" w:hAnsi="Times New Roman" w:cs="Times New Roman"/>
          <w:sz w:val="24"/>
          <w:szCs w:val="24"/>
          <w:shd w:val="clear" w:color="auto" w:fill="FCFCFC"/>
        </w:rPr>
        <w:t xml:space="preserve">COVID-19 </w:t>
      </w:r>
      <w:r w:rsidR="00FF0026" w:rsidRPr="00A62310">
        <w:rPr>
          <w:rFonts w:ascii="Times New Roman" w:hAnsi="Times New Roman" w:cs="Times New Roman"/>
          <w:sz w:val="24"/>
          <w:szCs w:val="24"/>
          <w:shd w:val="clear" w:color="auto" w:fill="FCFCFC"/>
        </w:rPr>
        <w:t>pandemic</w:t>
      </w:r>
      <w:r w:rsidR="002264B9" w:rsidRPr="00A62310">
        <w:rPr>
          <w:rFonts w:ascii="Times New Roman" w:hAnsi="Times New Roman" w:cs="Times New Roman"/>
          <w:sz w:val="24"/>
          <w:szCs w:val="24"/>
          <w:shd w:val="clear" w:color="auto" w:fill="FCFCFC"/>
        </w:rPr>
        <w:t xml:space="preserve">, it is crucial to </w:t>
      </w:r>
      <w:r w:rsidRPr="00A62310">
        <w:rPr>
          <w:rFonts w:ascii="Times New Roman" w:hAnsi="Times New Roman" w:cs="Times New Roman"/>
          <w:sz w:val="24"/>
          <w:szCs w:val="24"/>
          <w:shd w:val="clear" w:color="auto" w:fill="FCFCFC"/>
        </w:rPr>
        <w:t>point out</w:t>
      </w:r>
      <w:r w:rsidR="002264B9" w:rsidRPr="00A62310">
        <w:rPr>
          <w:rFonts w:ascii="Times New Roman" w:hAnsi="Times New Roman" w:cs="Times New Roman"/>
          <w:sz w:val="24"/>
          <w:szCs w:val="24"/>
          <w:shd w:val="clear" w:color="auto" w:fill="FCFCFC"/>
        </w:rPr>
        <w:t xml:space="preserve"> the potential cofactors and their role</w:t>
      </w:r>
      <w:r w:rsidRPr="00A62310">
        <w:rPr>
          <w:rFonts w:ascii="Times New Roman" w:hAnsi="Times New Roman" w:cs="Times New Roman"/>
          <w:sz w:val="24"/>
          <w:szCs w:val="24"/>
          <w:shd w:val="clear" w:color="auto" w:fill="FCFCFC"/>
        </w:rPr>
        <w:t>s</w:t>
      </w:r>
      <w:r w:rsidR="00F976B4" w:rsidRPr="00A62310">
        <w:rPr>
          <w:rFonts w:ascii="Times New Roman" w:hAnsi="Times New Roman" w:cs="Times New Roman"/>
          <w:sz w:val="24"/>
          <w:szCs w:val="24"/>
          <w:shd w:val="clear" w:color="auto" w:fill="FCFCFC"/>
        </w:rPr>
        <w:t xml:space="preserve"> in disease severity</w:t>
      </w:r>
      <w:r w:rsidR="002264B9" w:rsidRPr="00A62310">
        <w:rPr>
          <w:rFonts w:ascii="Times New Roman" w:hAnsi="Times New Roman" w:cs="Times New Roman"/>
          <w:sz w:val="24"/>
          <w:szCs w:val="24"/>
          <w:shd w:val="clear" w:color="auto" w:fill="FCFCFC"/>
        </w:rPr>
        <w:t xml:space="preserve">. </w:t>
      </w:r>
      <w:commentRangeStart w:id="2"/>
      <w:r w:rsidR="000D1008" w:rsidRPr="00A62310">
        <w:rPr>
          <w:rFonts w:ascii="Times New Roman" w:hAnsi="Times New Roman" w:cs="Times New Roman"/>
          <w:sz w:val="24"/>
          <w:szCs w:val="24"/>
        </w:rPr>
        <w:t xml:space="preserve">Obesity is one of the most important </w:t>
      </w:r>
      <w:r w:rsidR="001D6692" w:rsidRPr="00A62310">
        <w:rPr>
          <w:rFonts w:ascii="Times New Roman" w:hAnsi="Times New Roman" w:cs="Times New Roman"/>
          <w:sz w:val="24"/>
          <w:szCs w:val="24"/>
        </w:rPr>
        <w:t xml:space="preserve">cofactors which </w:t>
      </w:r>
      <w:r w:rsidR="002264B9" w:rsidRPr="00A62310">
        <w:rPr>
          <w:rFonts w:ascii="Times New Roman" w:hAnsi="Times New Roman" w:cs="Times New Roman"/>
          <w:sz w:val="24"/>
          <w:szCs w:val="24"/>
        </w:rPr>
        <w:t>correlate</w:t>
      </w:r>
      <w:r w:rsidR="000D1008" w:rsidRPr="00A62310">
        <w:rPr>
          <w:rFonts w:ascii="Times New Roman" w:hAnsi="Times New Roman" w:cs="Times New Roman"/>
          <w:sz w:val="24"/>
          <w:szCs w:val="24"/>
        </w:rPr>
        <w:t xml:space="preserve"> </w:t>
      </w:r>
      <w:r w:rsidR="00FF0026" w:rsidRPr="00A62310">
        <w:rPr>
          <w:rFonts w:ascii="Times New Roman" w:hAnsi="Times New Roman" w:cs="Times New Roman"/>
          <w:sz w:val="24"/>
          <w:szCs w:val="24"/>
        </w:rPr>
        <w:t>with</w:t>
      </w:r>
      <w:r w:rsidR="000D1008" w:rsidRPr="00A62310">
        <w:rPr>
          <w:rFonts w:ascii="Times New Roman" w:hAnsi="Times New Roman" w:cs="Times New Roman"/>
          <w:sz w:val="24"/>
          <w:szCs w:val="24"/>
        </w:rPr>
        <w:t xml:space="preserve"> many other </w:t>
      </w:r>
      <w:r w:rsidR="001D6692" w:rsidRPr="00A62310">
        <w:rPr>
          <w:rFonts w:ascii="Times New Roman" w:hAnsi="Times New Roman" w:cs="Times New Roman"/>
          <w:sz w:val="24"/>
          <w:szCs w:val="24"/>
        </w:rPr>
        <w:t xml:space="preserve">human </w:t>
      </w:r>
      <w:r w:rsidR="000D1008" w:rsidRPr="00A62310">
        <w:rPr>
          <w:rFonts w:ascii="Times New Roman" w:hAnsi="Times New Roman" w:cs="Times New Roman"/>
          <w:sz w:val="24"/>
          <w:szCs w:val="24"/>
        </w:rPr>
        <w:t>disorders</w:t>
      </w:r>
      <w:commentRangeEnd w:id="2"/>
      <w:r w:rsidR="00A8664C">
        <w:rPr>
          <w:rStyle w:val="CommentReference"/>
        </w:rPr>
        <w:commentReference w:id="2"/>
      </w:r>
      <w:r w:rsidR="000D1008" w:rsidRPr="00A62310">
        <w:rPr>
          <w:rFonts w:ascii="Times New Roman" w:hAnsi="Times New Roman" w:cs="Times New Roman"/>
          <w:sz w:val="24"/>
          <w:szCs w:val="24"/>
        </w:rPr>
        <w:t xml:space="preserve">. In this </w:t>
      </w:r>
      <w:r w:rsidRPr="00A62310">
        <w:rPr>
          <w:rFonts w:ascii="Times New Roman" w:hAnsi="Times New Roman" w:cs="Times New Roman"/>
          <w:sz w:val="24"/>
          <w:szCs w:val="24"/>
        </w:rPr>
        <w:t xml:space="preserve">research </w:t>
      </w:r>
      <w:r w:rsidR="001505CC" w:rsidRPr="00A62310">
        <w:rPr>
          <w:rFonts w:ascii="Times New Roman" w:hAnsi="Times New Roman" w:cs="Times New Roman"/>
          <w:sz w:val="24"/>
          <w:szCs w:val="24"/>
        </w:rPr>
        <w:t>perspective</w:t>
      </w:r>
      <w:r w:rsidR="000D1008" w:rsidRPr="00A62310">
        <w:rPr>
          <w:rFonts w:ascii="Times New Roman" w:hAnsi="Times New Roman" w:cs="Times New Roman"/>
          <w:sz w:val="24"/>
          <w:szCs w:val="24"/>
        </w:rPr>
        <w:t xml:space="preserve">, </w:t>
      </w:r>
      <w:r w:rsidR="001505CC" w:rsidRPr="00A62310">
        <w:rPr>
          <w:rFonts w:ascii="Times New Roman" w:hAnsi="Times New Roman" w:cs="Times New Roman"/>
          <w:sz w:val="24"/>
          <w:szCs w:val="24"/>
        </w:rPr>
        <w:t xml:space="preserve">the yields of </w:t>
      </w:r>
      <w:r w:rsidR="000D1008" w:rsidRPr="00A62310">
        <w:rPr>
          <w:rFonts w:ascii="Times New Roman" w:hAnsi="Times New Roman" w:cs="Times New Roman"/>
          <w:sz w:val="24"/>
          <w:szCs w:val="24"/>
        </w:rPr>
        <w:t xml:space="preserve">excessive weight and obesity </w:t>
      </w:r>
      <w:r w:rsidR="00FF0026" w:rsidRPr="00A62310">
        <w:rPr>
          <w:rFonts w:ascii="Times New Roman" w:hAnsi="Times New Roman" w:cs="Times New Roman"/>
          <w:sz w:val="24"/>
          <w:szCs w:val="24"/>
        </w:rPr>
        <w:t>i</w:t>
      </w:r>
      <w:r w:rsidR="000D1008" w:rsidRPr="00A62310">
        <w:rPr>
          <w:rFonts w:ascii="Times New Roman" w:hAnsi="Times New Roman" w:cs="Times New Roman"/>
          <w:sz w:val="24"/>
          <w:szCs w:val="24"/>
        </w:rPr>
        <w:t xml:space="preserve">n </w:t>
      </w:r>
      <w:r w:rsidR="001505CC" w:rsidRPr="00A62310">
        <w:rPr>
          <w:rFonts w:ascii="Times New Roman" w:hAnsi="Times New Roman" w:cs="Times New Roman"/>
          <w:sz w:val="24"/>
          <w:szCs w:val="24"/>
        </w:rPr>
        <w:t>SARS-CoV-2</w:t>
      </w:r>
      <w:r w:rsidR="000D1008" w:rsidRPr="00A62310">
        <w:rPr>
          <w:rFonts w:ascii="Times New Roman" w:hAnsi="Times New Roman" w:cs="Times New Roman"/>
          <w:sz w:val="24"/>
          <w:szCs w:val="24"/>
        </w:rPr>
        <w:t xml:space="preserve"> disease </w:t>
      </w:r>
      <w:r w:rsidRPr="00A62310">
        <w:rPr>
          <w:rFonts w:ascii="Times New Roman" w:hAnsi="Times New Roman" w:cs="Times New Roman"/>
          <w:sz w:val="24"/>
          <w:szCs w:val="24"/>
        </w:rPr>
        <w:t>w</w:t>
      </w:r>
      <w:r w:rsidR="00FF0026" w:rsidRPr="00A62310">
        <w:rPr>
          <w:rFonts w:ascii="Times New Roman" w:hAnsi="Times New Roman" w:cs="Times New Roman"/>
          <w:sz w:val="24"/>
          <w:szCs w:val="24"/>
        </w:rPr>
        <w:t>ere</w:t>
      </w:r>
      <w:r w:rsidRPr="00A62310">
        <w:rPr>
          <w:rFonts w:ascii="Times New Roman" w:hAnsi="Times New Roman" w:cs="Times New Roman"/>
          <w:sz w:val="24"/>
          <w:szCs w:val="24"/>
        </w:rPr>
        <w:t xml:space="preserve"> </w:t>
      </w:r>
      <w:r w:rsidR="000D1008" w:rsidRPr="00A62310">
        <w:rPr>
          <w:rFonts w:ascii="Times New Roman" w:hAnsi="Times New Roman" w:cs="Times New Roman"/>
          <w:sz w:val="24"/>
          <w:szCs w:val="24"/>
        </w:rPr>
        <w:t>analyzed</w:t>
      </w:r>
      <w:r w:rsidR="002264B9" w:rsidRPr="00A62310">
        <w:rPr>
          <w:rFonts w:ascii="Times New Roman" w:hAnsi="Times New Roman" w:cs="Times New Roman"/>
          <w:sz w:val="24"/>
          <w:szCs w:val="24"/>
        </w:rPr>
        <w:t xml:space="preserve"> from 301 hospitalized positive COVID-19 </w:t>
      </w:r>
      <w:r w:rsidR="00F976B4" w:rsidRPr="00A62310">
        <w:rPr>
          <w:rFonts w:ascii="Times New Roman" w:hAnsi="Times New Roman" w:cs="Times New Roman"/>
          <w:sz w:val="24"/>
          <w:szCs w:val="24"/>
        </w:rPr>
        <w:t xml:space="preserve">patient </w:t>
      </w:r>
      <w:r w:rsidR="002264B9" w:rsidRPr="00A62310">
        <w:rPr>
          <w:rFonts w:ascii="Times New Roman" w:hAnsi="Times New Roman" w:cs="Times New Roman"/>
          <w:sz w:val="24"/>
          <w:szCs w:val="24"/>
        </w:rPr>
        <w:t xml:space="preserve">samples. </w:t>
      </w:r>
      <w:r w:rsidR="002264B9" w:rsidRPr="00A62310">
        <w:rPr>
          <w:rFonts w:ascii="Times New Roman" w:hAnsi="Times New Roman" w:cs="Times New Roman"/>
          <w:sz w:val="24"/>
          <w:szCs w:val="24"/>
          <w:shd w:val="clear" w:color="auto" w:fill="FCFCFC"/>
        </w:rPr>
        <w:t xml:space="preserve">In order to examine any relationship, </w:t>
      </w:r>
      <w:r w:rsidRPr="00A62310">
        <w:rPr>
          <w:rFonts w:ascii="Times New Roman" w:hAnsi="Times New Roman" w:cs="Times New Roman"/>
          <w:sz w:val="24"/>
          <w:szCs w:val="24"/>
          <w:shd w:val="clear" w:color="auto" w:fill="FCFCFC"/>
        </w:rPr>
        <w:t>COVID-19</w:t>
      </w:r>
      <w:r w:rsidR="002264B9" w:rsidRPr="00A62310">
        <w:rPr>
          <w:rFonts w:ascii="Times New Roman" w:hAnsi="Times New Roman" w:cs="Times New Roman"/>
          <w:sz w:val="24"/>
          <w:szCs w:val="24"/>
          <w:shd w:val="clear" w:color="auto" w:fill="FCFCFC"/>
        </w:rPr>
        <w:t xml:space="preserve"> hospitalized positive </w:t>
      </w:r>
      <w:del w:id="3" w:author="Mohammad Nayeem Hasan" w:date="2023-06-06T13:21:00Z">
        <w:r w:rsidR="002264B9" w:rsidRPr="00A62310" w:rsidDel="008F5970">
          <w:rPr>
            <w:rFonts w:ascii="Times New Roman" w:hAnsi="Times New Roman" w:cs="Times New Roman"/>
            <w:sz w:val="24"/>
            <w:szCs w:val="24"/>
            <w:shd w:val="clear" w:color="auto" w:fill="FCFCFC"/>
          </w:rPr>
          <w:delText xml:space="preserve">patients </w:delText>
        </w:r>
      </w:del>
      <w:ins w:id="4" w:author="Mohammad Nayeem Hasan" w:date="2023-06-06T13:21:00Z">
        <w:r w:rsidR="008F5970">
          <w:rPr>
            <w:rFonts w:ascii="Times New Roman" w:hAnsi="Times New Roman" w:cs="Times New Roman"/>
            <w:sz w:val="24"/>
            <w:szCs w:val="24"/>
            <w:shd w:val="clear" w:color="auto" w:fill="FCFCFC"/>
          </w:rPr>
          <w:t>patient</w:t>
        </w:r>
        <w:r w:rsidR="008F5970" w:rsidRPr="00A62310">
          <w:rPr>
            <w:rFonts w:ascii="Times New Roman" w:hAnsi="Times New Roman" w:cs="Times New Roman"/>
            <w:sz w:val="24"/>
            <w:szCs w:val="24"/>
            <w:shd w:val="clear" w:color="auto" w:fill="FCFCFC"/>
          </w:rPr>
          <w:t xml:space="preserve"> </w:t>
        </w:r>
      </w:ins>
      <w:r w:rsidR="002264B9" w:rsidRPr="00A62310">
        <w:rPr>
          <w:rFonts w:ascii="Times New Roman" w:hAnsi="Times New Roman" w:cs="Times New Roman"/>
          <w:sz w:val="24"/>
          <w:szCs w:val="24"/>
          <w:shd w:val="clear" w:color="auto" w:fill="FCFCFC"/>
        </w:rPr>
        <w:t xml:space="preserve">samples </w:t>
      </w:r>
      <w:r w:rsidRPr="00A62310">
        <w:rPr>
          <w:rFonts w:ascii="Times New Roman" w:hAnsi="Times New Roman" w:cs="Times New Roman"/>
          <w:sz w:val="24"/>
          <w:szCs w:val="24"/>
          <w:shd w:val="clear" w:color="auto" w:fill="FCFCFC"/>
        </w:rPr>
        <w:t xml:space="preserve">were </w:t>
      </w:r>
      <w:r w:rsidR="007C3E59">
        <w:rPr>
          <w:rFonts w:ascii="Times New Roman" w:hAnsi="Times New Roman" w:cs="Times New Roman"/>
          <w:sz w:val="24"/>
          <w:szCs w:val="24"/>
          <w:shd w:val="clear" w:color="auto" w:fill="FCFCFC"/>
        </w:rPr>
        <w:t>collected</w:t>
      </w:r>
      <w:r w:rsidR="00FF0026" w:rsidRPr="00A62310">
        <w:rPr>
          <w:rFonts w:ascii="Times New Roman" w:hAnsi="Times New Roman" w:cs="Times New Roman"/>
          <w:sz w:val="24"/>
          <w:szCs w:val="24"/>
          <w:shd w:val="clear" w:color="auto" w:fill="FCFCFC"/>
        </w:rPr>
        <w:t xml:space="preserve"> </w:t>
      </w:r>
      <w:r w:rsidR="002264B9" w:rsidRPr="00A62310">
        <w:rPr>
          <w:rFonts w:ascii="Times New Roman" w:hAnsi="Times New Roman" w:cs="Times New Roman"/>
          <w:sz w:val="24"/>
          <w:szCs w:val="24"/>
          <w:shd w:val="clear" w:color="auto" w:fill="FCFCFC"/>
        </w:rPr>
        <w:t xml:space="preserve">from </w:t>
      </w:r>
      <w:r w:rsidR="00F976B4" w:rsidRPr="00A62310">
        <w:rPr>
          <w:rFonts w:ascii="Times New Roman" w:hAnsi="Times New Roman" w:cs="Times New Roman"/>
          <w:sz w:val="24"/>
          <w:szCs w:val="24"/>
          <w:shd w:val="clear" w:color="auto" w:fill="FCFCFC"/>
        </w:rPr>
        <w:t>two</w:t>
      </w:r>
      <w:r w:rsidR="002264B9" w:rsidRPr="00A62310">
        <w:rPr>
          <w:rFonts w:ascii="Times New Roman" w:hAnsi="Times New Roman" w:cs="Times New Roman"/>
          <w:sz w:val="24"/>
          <w:szCs w:val="24"/>
          <w:shd w:val="clear" w:color="auto" w:fill="FCFCFC"/>
        </w:rPr>
        <w:t xml:space="preserve"> </w:t>
      </w:r>
      <w:del w:id="5" w:author="Mohammad Nayeem Hasan" w:date="2023-06-06T13:21:00Z">
        <w:r w:rsidR="007C3E59" w:rsidDel="008F5970">
          <w:rPr>
            <w:rFonts w:ascii="Times New Roman" w:hAnsi="Times New Roman" w:cs="Times New Roman"/>
            <w:sz w:val="24"/>
            <w:szCs w:val="24"/>
            <w:shd w:val="clear" w:color="auto" w:fill="FCFCFC"/>
          </w:rPr>
          <w:delText>districts’</w:delText>
        </w:r>
        <w:r w:rsidR="002264B9" w:rsidRPr="00A62310" w:rsidDel="008F5970">
          <w:rPr>
            <w:rFonts w:ascii="Times New Roman" w:hAnsi="Times New Roman" w:cs="Times New Roman"/>
            <w:sz w:val="24"/>
            <w:szCs w:val="24"/>
            <w:shd w:val="clear" w:color="auto" w:fill="FCFCFC"/>
          </w:rPr>
          <w:delText xml:space="preserve"> </w:delText>
        </w:r>
      </w:del>
      <w:ins w:id="6" w:author="Mohammad Nayeem Hasan" w:date="2023-06-06T13:21:00Z">
        <w:r w:rsidR="008F5970">
          <w:rPr>
            <w:rFonts w:ascii="Times New Roman" w:hAnsi="Times New Roman" w:cs="Times New Roman"/>
            <w:sz w:val="24"/>
            <w:szCs w:val="24"/>
            <w:shd w:val="clear" w:color="auto" w:fill="FCFCFC"/>
          </w:rPr>
          <w:t>districts</w:t>
        </w:r>
        <w:r w:rsidR="008F5970" w:rsidRPr="00A62310">
          <w:rPr>
            <w:rFonts w:ascii="Times New Roman" w:hAnsi="Times New Roman" w:cs="Times New Roman"/>
            <w:sz w:val="24"/>
            <w:szCs w:val="24"/>
            <w:shd w:val="clear" w:color="auto" w:fill="FCFCFC"/>
          </w:rPr>
          <w:t xml:space="preserve"> </w:t>
        </w:r>
      </w:ins>
      <w:r w:rsidRPr="00A62310">
        <w:rPr>
          <w:rFonts w:ascii="Times New Roman" w:hAnsi="Times New Roman" w:cs="Times New Roman"/>
          <w:sz w:val="24"/>
          <w:szCs w:val="24"/>
          <w:shd w:val="clear" w:color="auto" w:fill="FCFCFC"/>
        </w:rPr>
        <w:t xml:space="preserve">selected hospitals of </w:t>
      </w:r>
      <w:r w:rsidR="002264B9" w:rsidRPr="00A62310">
        <w:rPr>
          <w:rFonts w:ascii="Times New Roman" w:hAnsi="Times New Roman" w:cs="Times New Roman"/>
          <w:sz w:val="24"/>
          <w:szCs w:val="24"/>
          <w:shd w:val="clear" w:color="auto" w:fill="FCFCFC"/>
        </w:rPr>
        <w:t xml:space="preserve">Noakhali and </w:t>
      </w:r>
      <w:proofErr w:type="spellStart"/>
      <w:r w:rsidR="002264B9" w:rsidRPr="00A62310">
        <w:rPr>
          <w:rFonts w:ascii="Times New Roman" w:hAnsi="Times New Roman" w:cs="Times New Roman"/>
          <w:sz w:val="24"/>
          <w:szCs w:val="24"/>
          <w:shd w:val="clear" w:color="auto" w:fill="FCFCFC"/>
        </w:rPr>
        <w:t>Lakshmipur</w:t>
      </w:r>
      <w:proofErr w:type="spellEnd"/>
      <w:r w:rsidR="002264B9" w:rsidRPr="00A62310">
        <w:rPr>
          <w:rFonts w:ascii="Times New Roman" w:hAnsi="Times New Roman" w:cs="Times New Roman"/>
          <w:sz w:val="24"/>
          <w:szCs w:val="24"/>
          <w:shd w:val="clear" w:color="auto" w:fill="FCFCFC"/>
        </w:rPr>
        <w:t xml:space="preserve"> </w:t>
      </w:r>
      <w:r w:rsidR="007C3E59">
        <w:rPr>
          <w:rFonts w:ascii="Times New Roman" w:hAnsi="Times New Roman" w:cs="Times New Roman"/>
          <w:sz w:val="24"/>
          <w:szCs w:val="24"/>
          <w:shd w:val="clear" w:color="auto" w:fill="FCFCFC"/>
        </w:rPr>
        <w:t>which</w:t>
      </w:r>
      <w:r w:rsidR="002264B9" w:rsidRPr="00A62310">
        <w:rPr>
          <w:rFonts w:ascii="Times New Roman" w:hAnsi="Times New Roman" w:cs="Times New Roman"/>
          <w:sz w:val="24"/>
          <w:szCs w:val="24"/>
          <w:shd w:val="clear" w:color="auto" w:fill="FCFCFC"/>
        </w:rPr>
        <w:t xml:space="preserve"> were confirmed previously by </w:t>
      </w:r>
      <w:r w:rsidR="007C3E59">
        <w:rPr>
          <w:rFonts w:ascii="Times New Roman" w:hAnsi="Times New Roman" w:cs="Times New Roman"/>
          <w:sz w:val="24"/>
          <w:szCs w:val="24"/>
          <w:shd w:val="clear" w:color="auto" w:fill="FCFCFC"/>
        </w:rPr>
        <w:t xml:space="preserve">the </w:t>
      </w:r>
      <w:r w:rsidR="002264B9" w:rsidRPr="00A62310">
        <w:rPr>
          <w:rFonts w:ascii="Times New Roman" w:hAnsi="Times New Roman" w:cs="Times New Roman"/>
          <w:sz w:val="24"/>
          <w:szCs w:val="24"/>
          <w:shd w:val="clear" w:color="auto" w:fill="FCFCFC"/>
        </w:rPr>
        <w:t xml:space="preserve">Bangladesh Government Laboratory (NSTU COVID-19 Diagnostic Lab). </w:t>
      </w:r>
      <w:r w:rsidR="00FF0026" w:rsidRPr="00A62310">
        <w:rPr>
          <w:rFonts w:ascii="Times New Roman" w:hAnsi="Times New Roman" w:cs="Times New Roman"/>
          <w:sz w:val="24"/>
          <w:szCs w:val="24"/>
          <w:shd w:val="clear" w:color="auto" w:fill="FCFCFC"/>
        </w:rPr>
        <w:t xml:space="preserve">The nasopharyngeal and oropharyngeal samples used for the detection of </w:t>
      </w:r>
      <w:r w:rsidR="00825CB8" w:rsidRPr="00A62310">
        <w:rPr>
          <w:rFonts w:ascii="Times New Roman" w:hAnsi="Times New Roman" w:cs="Times New Roman"/>
          <w:sz w:val="24"/>
          <w:szCs w:val="24"/>
          <w:shd w:val="clear" w:color="auto" w:fill="FCFCFC"/>
        </w:rPr>
        <w:t xml:space="preserve">COVID-19 </w:t>
      </w:r>
      <w:r w:rsidR="002264B9" w:rsidRPr="00A62310">
        <w:rPr>
          <w:rFonts w:ascii="Times New Roman" w:hAnsi="Times New Roman" w:cs="Times New Roman"/>
          <w:sz w:val="24"/>
          <w:szCs w:val="24"/>
          <w:shd w:val="clear" w:color="auto" w:fill="FCFCFC"/>
        </w:rPr>
        <w:t>positive</w:t>
      </w:r>
      <w:r w:rsidR="00FF0026" w:rsidRPr="00A62310">
        <w:rPr>
          <w:rFonts w:ascii="Times New Roman" w:hAnsi="Times New Roman" w:cs="Times New Roman"/>
          <w:sz w:val="24"/>
          <w:szCs w:val="24"/>
          <w:shd w:val="clear" w:color="auto" w:fill="FCFCFC"/>
        </w:rPr>
        <w:t xml:space="preserve"> samples</w:t>
      </w:r>
      <w:r w:rsidRPr="00A62310">
        <w:rPr>
          <w:rFonts w:ascii="Times New Roman" w:hAnsi="Times New Roman" w:cs="Times New Roman"/>
          <w:sz w:val="24"/>
          <w:szCs w:val="24"/>
          <w:shd w:val="clear" w:color="auto" w:fill="FCFCFC"/>
        </w:rPr>
        <w:t xml:space="preserve"> </w:t>
      </w:r>
      <w:r w:rsidR="00FF0026" w:rsidRPr="00A62310">
        <w:rPr>
          <w:rFonts w:ascii="Times New Roman" w:hAnsi="Times New Roman" w:cs="Times New Roman"/>
          <w:sz w:val="24"/>
          <w:szCs w:val="24"/>
          <w:shd w:val="clear" w:color="auto" w:fill="FCFCFC"/>
        </w:rPr>
        <w:t xml:space="preserve">and </w:t>
      </w:r>
      <w:r w:rsidR="00825CB8" w:rsidRPr="00A62310">
        <w:rPr>
          <w:rFonts w:ascii="Times New Roman" w:hAnsi="Times New Roman" w:cs="Times New Roman"/>
          <w:sz w:val="24"/>
          <w:szCs w:val="24"/>
          <w:shd w:val="clear" w:color="auto" w:fill="FCFCFC"/>
        </w:rPr>
        <w:t xml:space="preserve">genome concentration </w:t>
      </w:r>
      <w:r w:rsidRPr="00A62310">
        <w:rPr>
          <w:rFonts w:ascii="Times New Roman" w:hAnsi="Times New Roman" w:cs="Times New Roman"/>
          <w:sz w:val="24"/>
          <w:szCs w:val="24"/>
          <w:shd w:val="clear" w:color="auto" w:fill="FCFCFC"/>
        </w:rPr>
        <w:t xml:space="preserve">were </w:t>
      </w:r>
      <w:r w:rsidR="00825CB8" w:rsidRPr="00A62310">
        <w:rPr>
          <w:rFonts w:ascii="Times New Roman" w:hAnsi="Times New Roman" w:cs="Times New Roman"/>
          <w:sz w:val="24"/>
          <w:szCs w:val="24"/>
          <w:shd w:val="clear" w:color="auto" w:fill="FCFCFC"/>
        </w:rPr>
        <w:t>identified</w:t>
      </w:r>
      <w:r w:rsidR="00FF0026" w:rsidRPr="00A62310">
        <w:rPr>
          <w:rFonts w:ascii="Times New Roman" w:hAnsi="Times New Roman" w:cs="Times New Roman"/>
          <w:sz w:val="24"/>
          <w:szCs w:val="24"/>
          <w:shd w:val="clear" w:color="auto" w:fill="FCFCFC"/>
        </w:rPr>
        <w:t xml:space="preserve"> </w:t>
      </w:r>
      <w:r w:rsidR="00825CB8" w:rsidRPr="00A62310">
        <w:rPr>
          <w:rFonts w:ascii="Times New Roman" w:hAnsi="Times New Roman" w:cs="Times New Roman"/>
          <w:sz w:val="24"/>
          <w:szCs w:val="24"/>
          <w:shd w:val="clear" w:color="auto" w:fill="FCFCFC"/>
        </w:rPr>
        <w:t xml:space="preserve">using </w:t>
      </w:r>
      <w:r w:rsidR="00107C3D" w:rsidRPr="00A62310">
        <w:rPr>
          <w:rFonts w:ascii="Times New Roman" w:hAnsi="Times New Roman" w:cs="Times New Roman"/>
          <w:sz w:val="24"/>
          <w:szCs w:val="24"/>
        </w:rPr>
        <w:t xml:space="preserve">RT-qPCR techniques </w:t>
      </w:r>
      <w:r w:rsidR="00825CB8" w:rsidRPr="00A62310">
        <w:rPr>
          <w:rFonts w:ascii="Times New Roman" w:hAnsi="Times New Roman" w:cs="Times New Roman"/>
          <w:sz w:val="24"/>
          <w:szCs w:val="24"/>
        </w:rPr>
        <w:t xml:space="preserve">where SARS-CoV-2 ORF1ab </w:t>
      </w:r>
      <w:r w:rsidR="00107C3D" w:rsidRPr="00A62310">
        <w:rPr>
          <w:rFonts w:ascii="Times New Roman" w:hAnsi="Times New Roman" w:cs="Times New Roman"/>
          <w:sz w:val="24"/>
          <w:szCs w:val="24"/>
        </w:rPr>
        <w:t>(</w:t>
      </w:r>
      <w:r w:rsidR="00825CB8" w:rsidRPr="00A62310">
        <w:rPr>
          <w:rFonts w:ascii="Times New Roman" w:hAnsi="Times New Roman" w:cs="Times New Roman"/>
          <w:sz w:val="24"/>
          <w:szCs w:val="24"/>
        </w:rPr>
        <w:t>nonstructural</w:t>
      </w:r>
      <w:r w:rsidR="00107C3D" w:rsidRPr="00A62310">
        <w:rPr>
          <w:rFonts w:ascii="Times New Roman" w:hAnsi="Times New Roman" w:cs="Times New Roman"/>
          <w:sz w:val="24"/>
          <w:szCs w:val="24"/>
        </w:rPr>
        <w:t xml:space="preserve">) and </w:t>
      </w:r>
      <w:r w:rsidR="00825CB8" w:rsidRPr="00A62310">
        <w:rPr>
          <w:rFonts w:ascii="Times New Roman" w:hAnsi="Times New Roman" w:cs="Times New Roman"/>
          <w:sz w:val="24"/>
          <w:szCs w:val="24"/>
        </w:rPr>
        <w:t xml:space="preserve">N </w:t>
      </w:r>
      <w:r w:rsidR="00107C3D" w:rsidRPr="00A62310">
        <w:rPr>
          <w:rFonts w:ascii="Times New Roman" w:hAnsi="Times New Roman" w:cs="Times New Roman"/>
          <w:sz w:val="24"/>
          <w:szCs w:val="24"/>
        </w:rPr>
        <w:t>(</w:t>
      </w:r>
      <w:r w:rsidR="00825CB8" w:rsidRPr="00A62310">
        <w:rPr>
          <w:rFonts w:ascii="Times New Roman" w:hAnsi="Times New Roman" w:cs="Times New Roman"/>
          <w:sz w:val="24"/>
          <w:szCs w:val="24"/>
        </w:rPr>
        <w:t>structural-nucleocapsid</w:t>
      </w:r>
      <w:r w:rsidR="00107C3D" w:rsidRPr="00A62310">
        <w:rPr>
          <w:rFonts w:ascii="Times New Roman" w:hAnsi="Times New Roman" w:cs="Times New Roman"/>
          <w:sz w:val="24"/>
          <w:szCs w:val="24"/>
        </w:rPr>
        <w:t xml:space="preserve">) </w:t>
      </w:r>
      <w:r w:rsidR="00825CB8" w:rsidRPr="00A62310">
        <w:rPr>
          <w:rFonts w:ascii="Times New Roman" w:hAnsi="Times New Roman" w:cs="Times New Roman"/>
          <w:sz w:val="24"/>
          <w:szCs w:val="24"/>
        </w:rPr>
        <w:t xml:space="preserve">biomarkers </w:t>
      </w:r>
      <w:r w:rsidRPr="00A62310">
        <w:rPr>
          <w:rFonts w:ascii="Times New Roman" w:hAnsi="Times New Roman" w:cs="Times New Roman"/>
          <w:sz w:val="24"/>
          <w:szCs w:val="24"/>
        </w:rPr>
        <w:t xml:space="preserve">were </w:t>
      </w:r>
      <w:r w:rsidR="00825CB8" w:rsidRPr="00A62310">
        <w:rPr>
          <w:rFonts w:ascii="Times New Roman" w:hAnsi="Times New Roman" w:cs="Times New Roman"/>
          <w:sz w:val="24"/>
          <w:szCs w:val="24"/>
        </w:rPr>
        <w:t>applied</w:t>
      </w:r>
      <w:r w:rsidR="00107C3D" w:rsidRPr="00A62310">
        <w:rPr>
          <w:rFonts w:ascii="Times New Roman" w:hAnsi="Times New Roman" w:cs="Times New Roman"/>
          <w:sz w:val="24"/>
          <w:szCs w:val="24"/>
          <w:shd w:val="clear" w:color="auto" w:fill="FCFCFC"/>
        </w:rPr>
        <w:t>.</w:t>
      </w:r>
      <w:r w:rsidR="00FF0026" w:rsidRPr="00A62310">
        <w:rPr>
          <w:rFonts w:ascii="Times New Roman" w:hAnsi="Times New Roman" w:cs="Times New Roman"/>
          <w:sz w:val="24"/>
          <w:szCs w:val="24"/>
          <w:shd w:val="clear" w:color="auto" w:fill="FCFCFC"/>
        </w:rPr>
        <w:t xml:space="preserve"> </w:t>
      </w:r>
      <w:r w:rsidR="00B77886" w:rsidRPr="00A62310">
        <w:rPr>
          <w:rFonts w:ascii="Times New Roman" w:hAnsi="Times New Roman" w:cs="Times New Roman"/>
          <w:sz w:val="24"/>
          <w:szCs w:val="24"/>
        </w:rPr>
        <w:t xml:space="preserve">Multiple statistical tests, including </w:t>
      </w:r>
      <w:del w:id="7" w:author="Mohammad Nayeem Hasan" w:date="2023-06-06T13:27:00Z">
        <w:r w:rsidR="00B77886" w:rsidRPr="00A62310" w:rsidDel="009E70B0">
          <w:rPr>
            <w:rFonts w:ascii="Times New Roman" w:hAnsi="Times New Roman" w:cs="Times New Roman"/>
            <w:sz w:val="24"/>
            <w:szCs w:val="24"/>
          </w:rPr>
          <w:delText xml:space="preserve">a </w:delText>
        </w:r>
      </w:del>
      <w:r w:rsidR="00B77886" w:rsidRPr="00A62310">
        <w:rPr>
          <w:rFonts w:ascii="Times New Roman" w:hAnsi="Times New Roman" w:cs="Times New Roman"/>
          <w:sz w:val="24"/>
          <w:szCs w:val="24"/>
        </w:rPr>
        <w:t xml:space="preserve">data exploration, a chi-square assessment for consistency, </w:t>
      </w:r>
      <w:del w:id="8" w:author="Mohammad Nayeem Hasan" w:date="2023-06-06T13:26:00Z">
        <w:r w:rsidR="00B77886" w:rsidRPr="00A62310" w:rsidDel="009E70B0">
          <w:rPr>
            <w:rFonts w:ascii="Times New Roman" w:hAnsi="Times New Roman" w:cs="Times New Roman"/>
            <w:sz w:val="24"/>
            <w:szCs w:val="24"/>
          </w:rPr>
          <w:delText xml:space="preserve">and </w:delText>
        </w:r>
      </w:del>
      <w:r w:rsidR="00B77886" w:rsidRPr="00A62310">
        <w:rPr>
          <w:rFonts w:ascii="Times New Roman" w:hAnsi="Times New Roman" w:cs="Times New Roman"/>
          <w:sz w:val="24"/>
          <w:szCs w:val="24"/>
        </w:rPr>
        <w:t>an independent t</w:t>
      </w:r>
      <w:r w:rsidR="00FF0026" w:rsidRPr="00A62310">
        <w:rPr>
          <w:rFonts w:ascii="Times New Roman" w:hAnsi="Times New Roman" w:cs="Times New Roman"/>
          <w:sz w:val="24"/>
          <w:szCs w:val="24"/>
        </w:rPr>
        <w:t>-</w:t>
      </w:r>
      <w:r w:rsidR="00B77886" w:rsidRPr="00A62310">
        <w:rPr>
          <w:rFonts w:ascii="Times New Roman" w:hAnsi="Times New Roman" w:cs="Times New Roman"/>
          <w:sz w:val="24"/>
          <w:szCs w:val="24"/>
        </w:rPr>
        <w:t xml:space="preserve">test, </w:t>
      </w:r>
      <w:ins w:id="9" w:author="Mohammad Nayeem Hasan" w:date="2023-06-06T13:26:00Z">
        <w:r w:rsidR="009E70B0">
          <w:rPr>
            <w:rFonts w:ascii="Times New Roman" w:hAnsi="Times New Roman" w:cs="Times New Roman"/>
            <w:sz w:val="24"/>
            <w:szCs w:val="24"/>
          </w:rPr>
          <w:t xml:space="preserve">and </w:t>
        </w:r>
        <w:r w:rsidR="009E70B0" w:rsidRPr="00A62310">
          <w:rPr>
            <w:rFonts w:ascii="Times New Roman" w:hAnsi="Times New Roman" w:cs="Times New Roman"/>
            <w:sz w:val="24"/>
            <w:szCs w:val="24"/>
          </w:rPr>
          <w:t>binary logistic regression</w:t>
        </w:r>
        <w:r w:rsidR="009E70B0" w:rsidRPr="00A62310">
          <w:rPr>
            <w:rFonts w:ascii="Times New Roman" w:hAnsi="Times New Roman" w:cs="Times New Roman"/>
            <w:sz w:val="24"/>
            <w:szCs w:val="24"/>
          </w:rPr>
          <w:t xml:space="preserve"> </w:t>
        </w:r>
      </w:ins>
      <w:r w:rsidR="00B77886" w:rsidRPr="00A62310">
        <w:rPr>
          <w:rFonts w:ascii="Times New Roman" w:hAnsi="Times New Roman" w:cs="Times New Roman"/>
          <w:sz w:val="24"/>
          <w:szCs w:val="24"/>
        </w:rPr>
        <w:t>were carried out to carry out this cross</w:t>
      </w:r>
      <w:r w:rsidR="00FF0026" w:rsidRPr="00A62310">
        <w:rPr>
          <w:rFonts w:ascii="Times New Roman" w:hAnsi="Times New Roman" w:cs="Times New Roman"/>
          <w:sz w:val="24"/>
          <w:szCs w:val="24"/>
        </w:rPr>
        <w:t>-</w:t>
      </w:r>
      <w:r w:rsidR="00B77886" w:rsidRPr="00A62310">
        <w:rPr>
          <w:rFonts w:ascii="Times New Roman" w:hAnsi="Times New Roman" w:cs="Times New Roman"/>
          <w:sz w:val="24"/>
          <w:szCs w:val="24"/>
        </w:rPr>
        <w:t>prospective cohort study</w:t>
      </w:r>
      <w:del w:id="10" w:author="Mohammad Nayeem Hasan" w:date="2023-06-06T13:27:00Z">
        <w:r w:rsidR="00FF0026" w:rsidRPr="00A62310" w:rsidDel="009E70B0">
          <w:rPr>
            <w:rFonts w:ascii="Times New Roman" w:hAnsi="Times New Roman" w:cs="Times New Roman"/>
            <w:sz w:val="24"/>
            <w:szCs w:val="24"/>
          </w:rPr>
          <w:delText xml:space="preserve"> and</w:delText>
        </w:r>
      </w:del>
      <w:del w:id="11" w:author="Mohammad Nayeem Hasan" w:date="2023-06-06T13:25:00Z">
        <w:r w:rsidR="00107C3D" w:rsidRPr="00A62310" w:rsidDel="009E70B0">
          <w:rPr>
            <w:rFonts w:ascii="Times New Roman" w:hAnsi="Times New Roman" w:cs="Times New Roman"/>
            <w:sz w:val="24"/>
            <w:szCs w:val="24"/>
          </w:rPr>
          <w:delText xml:space="preserve"> binary logistic regression</w:delText>
        </w:r>
      </w:del>
      <w:r w:rsidR="00107C3D" w:rsidRPr="00A62310">
        <w:rPr>
          <w:rFonts w:ascii="Times New Roman" w:hAnsi="Times New Roman" w:cs="Times New Roman"/>
          <w:sz w:val="24"/>
          <w:szCs w:val="24"/>
        </w:rPr>
        <w:t>.</w:t>
      </w:r>
      <w:r w:rsidR="003A4419">
        <w:rPr>
          <w:rFonts w:ascii="Times New Roman" w:hAnsi="Times New Roman" w:cs="Times New Roman"/>
          <w:sz w:val="24"/>
          <w:szCs w:val="24"/>
        </w:rPr>
        <w:t xml:space="preserve"> </w:t>
      </w:r>
      <w:r w:rsidRPr="00A62310">
        <w:rPr>
          <w:rFonts w:ascii="Times New Roman" w:hAnsi="Times New Roman" w:cs="Times New Roman"/>
          <w:sz w:val="24"/>
          <w:szCs w:val="24"/>
        </w:rPr>
        <w:t>T</w:t>
      </w:r>
      <w:r w:rsidR="004F3292" w:rsidRPr="00A62310">
        <w:rPr>
          <w:rFonts w:ascii="Times New Roman" w:hAnsi="Times New Roman" w:cs="Times New Roman"/>
          <w:sz w:val="24"/>
          <w:szCs w:val="24"/>
        </w:rPr>
        <w:t xml:space="preserve">his current study </w:t>
      </w:r>
      <w:r w:rsidR="00825CB8" w:rsidRPr="00A62310">
        <w:rPr>
          <w:rFonts w:ascii="Times New Roman" w:hAnsi="Times New Roman" w:cs="Times New Roman"/>
          <w:sz w:val="24"/>
          <w:szCs w:val="24"/>
        </w:rPr>
        <w:t>indicated</w:t>
      </w:r>
      <w:r w:rsidR="004F3292" w:rsidRPr="00A62310">
        <w:rPr>
          <w:rFonts w:ascii="Times New Roman" w:hAnsi="Times New Roman" w:cs="Times New Roman"/>
          <w:sz w:val="24"/>
          <w:szCs w:val="24"/>
        </w:rPr>
        <w:t xml:space="preserve"> that there is no </w:t>
      </w:r>
      <w:ins w:id="12" w:author="Mohammad Nayeem Hasan" w:date="2023-06-06T14:28:00Z">
        <w:r w:rsidR="003C7327">
          <w:rPr>
            <w:rFonts w:ascii="Times New Roman" w:hAnsi="Times New Roman" w:cs="Times New Roman"/>
            <w:sz w:val="24"/>
            <w:szCs w:val="24"/>
          </w:rPr>
          <w:t>association</w:t>
        </w:r>
      </w:ins>
      <w:del w:id="13" w:author="Mohammad Nayeem Hasan" w:date="2023-06-06T14:28:00Z">
        <w:r w:rsidR="004F3292" w:rsidRPr="00A62310" w:rsidDel="003C7327">
          <w:rPr>
            <w:rFonts w:ascii="Times New Roman" w:hAnsi="Times New Roman" w:cs="Times New Roman"/>
            <w:sz w:val="24"/>
            <w:szCs w:val="24"/>
          </w:rPr>
          <w:delText>correlation</w:delText>
        </w:r>
      </w:del>
      <w:r w:rsidR="004F3292" w:rsidRPr="00A62310">
        <w:rPr>
          <w:rFonts w:ascii="Times New Roman" w:hAnsi="Times New Roman" w:cs="Times New Roman"/>
          <w:sz w:val="24"/>
          <w:szCs w:val="24"/>
        </w:rPr>
        <w:t xml:space="preserve"> between </w:t>
      </w:r>
      <w:r w:rsidR="00F976B4" w:rsidRPr="00A62310">
        <w:rPr>
          <w:rFonts w:ascii="Times New Roman" w:hAnsi="Times New Roman" w:cs="Times New Roman"/>
          <w:sz w:val="24"/>
          <w:szCs w:val="24"/>
        </w:rPr>
        <w:t>SARS-CoV-2</w:t>
      </w:r>
      <w:r w:rsidR="004F3292" w:rsidRPr="00A62310">
        <w:rPr>
          <w:rFonts w:ascii="Times New Roman" w:hAnsi="Times New Roman" w:cs="Times New Roman"/>
          <w:sz w:val="24"/>
          <w:szCs w:val="24"/>
        </w:rPr>
        <w:t xml:space="preserve"> infection with hand washing with soup </w:t>
      </w:r>
      <w:ins w:id="14" w:author="Mohammad Nayeem Hasan" w:date="2023-06-06T14:53:00Z">
        <w:r w:rsidR="003E2C97">
          <w:rPr>
            <w:rFonts w:ascii="Times New Roman" w:hAnsi="Times New Roman" w:cs="Times New Roman"/>
            <w:sz w:val="24"/>
            <w:szCs w:val="24"/>
          </w:rPr>
          <w:t xml:space="preserve">(p-value = 0.639) </w:t>
        </w:r>
      </w:ins>
      <w:r w:rsidR="004F3292" w:rsidRPr="00A62310">
        <w:rPr>
          <w:rFonts w:ascii="Times New Roman" w:hAnsi="Times New Roman" w:cs="Times New Roman"/>
          <w:sz w:val="24"/>
          <w:szCs w:val="24"/>
        </w:rPr>
        <w:t>where age (p-value = 0.0</w:t>
      </w:r>
      <w:ins w:id="15" w:author="Mohammad Nayeem Hasan" w:date="2023-06-06T15:53:00Z">
        <w:r w:rsidR="003A1F1A">
          <w:rPr>
            <w:rFonts w:ascii="Times New Roman" w:hAnsi="Times New Roman" w:cs="Times New Roman"/>
            <w:sz w:val="24"/>
            <w:szCs w:val="24"/>
          </w:rPr>
          <w:t>08</w:t>
        </w:r>
      </w:ins>
      <w:del w:id="16" w:author="Mohammad Nayeem Hasan" w:date="2023-06-06T15:53:00Z">
        <w:r w:rsidR="004F3292" w:rsidRPr="00A62310" w:rsidDel="003A1F1A">
          <w:rPr>
            <w:rFonts w:ascii="Times New Roman" w:hAnsi="Times New Roman" w:cs="Times New Roman"/>
            <w:sz w:val="24"/>
            <w:szCs w:val="24"/>
          </w:rPr>
          <w:delText>47</w:delText>
        </w:r>
      </w:del>
      <w:r w:rsidR="004F3292" w:rsidRPr="00A62310">
        <w:rPr>
          <w:rFonts w:ascii="Times New Roman" w:hAnsi="Times New Roman" w:cs="Times New Roman"/>
          <w:sz w:val="24"/>
          <w:szCs w:val="24"/>
        </w:rPr>
        <w:t>),</w:t>
      </w:r>
      <w:del w:id="17" w:author="Mohammad Nayeem Hasan" w:date="2023-06-06T15:53:00Z">
        <w:r w:rsidR="004F3292" w:rsidRPr="00A62310" w:rsidDel="003A1F1A">
          <w:rPr>
            <w:rFonts w:ascii="Times New Roman" w:hAnsi="Times New Roman" w:cs="Times New Roman"/>
            <w:sz w:val="24"/>
            <w:szCs w:val="24"/>
          </w:rPr>
          <w:delText xml:space="preserve"> blood group,</w:delText>
        </w:r>
      </w:del>
      <w:r w:rsidR="004F3292" w:rsidRPr="00A62310">
        <w:rPr>
          <w:rFonts w:ascii="Times New Roman" w:hAnsi="Times New Roman" w:cs="Times New Roman"/>
          <w:sz w:val="24"/>
          <w:szCs w:val="24"/>
        </w:rPr>
        <w:t xml:space="preserve"> </w:t>
      </w:r>
      <w:del w:id="18" w:author="Mohammad Nayeem Hasan" w:date="2023-06-06T15:54:00Z">
        <w:r w:rsidR="004F3292" w:rsidRPr="00A62310" w:rsidDel="003A1F1A">
          <w:rPr>
            <w:rFonts w:ascii="Times New Roman" w:hAnsi="Times New Roman" w:cs="Times New Roman"/>
            <w:sz w:val="24"/>
            <w:szCs w:val="24"/>
          </w:rPr>
          <w:delText xml:space="preserve">education, </w:delText>
        </w:r>
      </w:del>
      <w:r w:rsidR="004F3292" w:rsidRPr="00A62310">
        <w:rPr>
          <w:rFonts w:ascii="Times New Roman" w:hAnsi="Times New Roman" w:cs="Times New Roman"/>
          <w:sz w:val="24"/>
          <w:szCs w:val="24"/>
        </w:rPr>
        <w:t>travel history (p-value = 0.0</w:t>
      </w:r>
      <w:ins w:id="19" w:author="Mohammad Nayeem Hasan" w:date="2023-06-06T15:54:00Z">
        <w:r w:rsidR="003A1F1A">
          <w:rPr>
            <w:rFonts w:ascii="Times New Roman" w:hAnsi="Times New Roman" w:cs="Times New Roman"/>
            <w:sz w:val="24"/>
            <w:szCs w:val="24"/>
          </w:rPr>
          <w:t>35</w:t>
        </w:r>
      </w:ins>
      <w:del w:id="20" w:author="Mohammad Nayeem Hasan" w:date="2023-06-06T15:54:00Z">
        <w:r w:rsidR="004F3292" w:rsidRPr="00A62310" w:rsidDel="003A1F1A">
          <w:rPr>
            <w:rFonts w:ascii="Times New Roman" w:hAnsi="Times New Roman" w:cs="Times New Roman"/>
            <w:sz w:val="24"/>
            <w:szCs w:val="24"/>
          </w:rPr>
          <w:delText>06</w:delText>
        </w:r>
      </w:del>
      <w:r w:rsidR="004F3292" w:rsidRPr="00A62310">
        <w:rPr>
          <w:rFonts w:ascii="Times New Roman" w:hAnsi="Times New Roman" w:cs="Times New Roman"/>
          <w:sz w:val="24"/>
          <w:szCs w:val="24"/>
        </w:rPr>
        <w:t>), fruits (p-value = 0.0</w:t>
      </w:r>
      <w:ins w:id="21" w:author="Mohammad Nayeem Hasan" w:date="2023-06-06T15:54:00Z">
        <w:r w:rsidR="003A1F1A">
          <w:rPr>
            <w:rFonts w:ascii="Times New Roman" w:hAnsi="Times New Roman" w:cs="Times New Roman"/>
            <w:sz w:val="24"/>
            <w:szCs w:val="24"/>
          </w:rPr>
          <w:t>1</w:t>
        </w:r>
      </w:ins>
      <w:ins w:id="22" w:author="Mohammad Nayeem Hasan" w:date="2023-06-06T15:55:00Z">
        <w:r w:rsidR="003A1F1A">
          <w:rPr>
            <w:rFonts w:ascii="Times New Roman" w:hAnsi="Times New Roman" w:cs="Times New Roman"/>
            <w:sz w:val="24"/>
            <w:szCs w:val="24"/>
          </w:rPr>
          <w:t>8</w:t>
        </w:r>
      </w:ins>
      <w:del w:id="23" w:author="Mohammad Nayeem Hasan" w:date="2023-06-06T15:54:00Z">
        <w:r w:rsidR="004F3292" w:rsidRPr="00A62310" w:rsidDel="003A1F1A">
          <w:rPr>
            <w:rFonts w:ascii="Times New Roman" w:hAnsi="Times New Roman" w:cs="Times New Roman"/>
            <w:sz w:val="24"/>
            <w:szCs w:val="24"/>
          </w:rPr>
          <w:delText>46</w:delText>
        </w:r>
      </w:del>
      <w:r w:rsidR="004F3292" w:rsidRPr="00A62310">
        <w:rPr>
          <w:rFonts w:ascii="Times New Roman" w:hAnsi="Times New Roman" w:cs="Times New Roman"/>
          <w:sz w:val="24"/>
          <w:szCs w:val="24"/>
        </w:rPr>
        <w:t>), exercise</w:t>
      </w:r>
      <w:ins w:id="24" w:author="Mohammad Nayeem Hasan" w:date="2023-06-06T15:55:00Z">
        <w:r w:rsidR="003A1F1A">
          <w:rPr>
            <w:rFonts w:ascii="Times New Roman" w:hAnsi="Times New Roman" w:cs="Times New Roman"/>
            <w:sz w:val="24"/>
            <w:szCs w:val="24"/>
          </w:rPr>
          <w:t xml:space="preserve"> </w:t>
        </w:r>
        <w:r w:rsidR="003A1F1A" w:rsidRPr="00A62310">
          <w:rPr>
            <w:rFonts w:ascii="Times New Roman" w:hAnsi="Times New Roman" w:cs="Times New Roman"/>
            <w:sz w:val="24"/>
            <w:szCs w:val="24"/>
          </w:rPr>
          <w:t>(p-value = 0.0</w:t>
        </w:r>
        <w:r w:rsidR="003A1F1A">
          <w:rPr>
            <w:rFonts w:ascii="Times New Roman" w:hAnsi="Times New Roman" w:cs="Times New Roman"/>
            <w:sz w:val="24"/>
            <w:szCs w:val="24"/>
          </w:rPr>
          <w:t>1</w:t>
        </w:r>
        <w:r w:rsidR="003A1F1A">
          <w:rPr>
            <w:rFonts w:ascii="Times New Roman" w:hAnsi="Times New Roman" w:cs="Times New Roman"/>
            <w:sz w:val="24"/>
            <w:szCs w:val="24"/>
          </w:rPr>
          <w:t>2</w:t>
        </w:r>
        <w:r w:rsidR="003A1F1A" w:rsidRPr="00A62310">
          <w:rPr>
            <w:rFonts w:ascii="Times New Roman" w:hAnsi="Times New Roman" w:cs="Times New Roman"/>
            <w:sz w:val="24"/>
            <w:szCs w:val="24"/>
          </w:rPr>
          <w:t>)</w:t>
        </w:r>
      </w:ins>
      <w:r w:rsidR="004F3292" w:rsidRPr="00A62310">
        <w:rPr>
          <w:rFonts w:ascii="Times New Roman" w:hAnsi="Times New Roman" w:cs="Times New Roman"/>
          <w:sz w:val="24"/>
          <w:szCs w:val="24"/>
        </w:rPr>
        <w:t xml:space="preserve">, and symptoms </w:t>
      </w:r>
      <w:ins w:id="25" w:author="Mohammad Nayeem Hasan" w:date="2023-06-06T15:55:00Z">
        <w:r w:rsidR="003A1F1A" w:rsidRPr="00A62310">
          <w:rPr>
            <w:rFonts w:ascii="Times New Roman" w:hAnsi="Times New Roman" w:cs="Times New Roman"/>
            <w:sz w:val="24"/>
            <w:szCs w:val="24"/>
          </w:rPr>
          <w:t>(p-value = 0.0</w:t>
        </w:r>
        <w:r w:rsidR="003A1F1A">
          <w:rPr>
            <w:rFonts w:ascii="Times New Roman" w:hAnsi="Times New Roman" w:cs="Times New Roman"/>
            <w:sz w:val="24"/>
            <w:szCs w:val="24"/>
          </w:rPr>
          <w:t>33</w:t>
        </w:r>
        <w:r w:rsidR="003A1F1A" w:rsidRPr="00A62310">
          <w:rPr>
            <w:rFonts w:ascii="Times New Roman" w:hAnsi="Times New Roman" w:cs="Times New Roman"/>
            <w:sz w:val="24"/>
            <w:szCs w:val="24"/>
          </w:rPr>
          <w:t>)</w:t>
        </w:r>
        <w:r w:rsidR="003A1F1A">
          <w:rPr>
            <w:rFonts w:ascii="Times New Roman" w:hAnsi="Times New Roman" w:cs="Times New Roman"/>
            <w:sz w:val="24"/>
            <w:szCs w:val="24"/>
          </w:rPr>
          <w:t xml:space="preserve"> </w:t>
        </w:r>
      </w:ins>
      <w:r w:rsidR="004F3292" w:rsidRPr="00A62310">
        <w:rPr>
          <w:rFonts w:ascii="Times New Roman" w:hAnsi="Times New Roman" w:cs="Times New Roman"/>
          <w:sz w:val="24"/>
          <w:szCs w:val="24"/>
        </w:rPr>
        <w:t xml:space="preserve">showed a significant association among the respondents BMI status. However, it was found that the respondents from </w:t>
      </w:r>
      <w:r w:rsidR="00F7298D">
        <w:rPr>
          <w:rFonts w:ascii="Times New Roman" w:hAnsi="Times New Roman" w:cs="Times New Roman"/>
          <w:sz w:val="24"/>
          <w:szCs w:val="24"/>
        </w:rPr>
        <w:t xml:space="preserve">the </w:t>
      </w:r>
      <w:r w:rsidR="004F3292" w:rsidRPr="00A62310">
        <w:rPr>
          <w:rFonts w:ascii="Times New Roman" w:hAnsi="Times New Roman" w:cs="Times New Roman"/>
          <w:sz w:val="24"/>
          <w:szCs w:val="24"/>
        </w:rPr>
        <w:t>18-29</w:t>
      </w:r>
      <w:r w:rsidR="00F7298D">
        <w:rPr>
          <w:rFonts w:ascii="Times New Roman" w:hAnsi="Times New Roman" w:cs="Times New Roman"/>
          <w:sz w:val="24"/>
          <w:szCs w:val="24"/>
        </w:rPr>
        <w:t xml:space="preserve"> </w:t>
      </w:r>
      <w:r w:rsidR="007C3E59">
        <w:rPr>
          <w:rFonts w:ascii="Times New Roman" w:hAnsi="Times New Roman" w:cs="Times New Roman"/>
          <w:sz w:val="24"/>
          <w:szCs w:val="24"/>
        </w:rPr>
        <w:t>years</w:t>
      </w:r>
      <w:r w:rsidR="004F3292" w:rsidRPr="00A62310">
        <w:rPr>
          <w:rFonts w:ascii="Times New Roman" w:hAnsi="Times New Roman" w:cs="Times New Roman"/>
          <w:sz w:val="24"/>
          <w:szCs w:val="24"/>
        </w:rPr>
        <w:t xml:space="preserve"> age group were 1.</w:t>
      </w:r>
      <w:ins w:id="26" w:author="Mohammad Nayeem Hasan" w:date="2023-06-06T15:56:00Z">
        <w:r w:rsidR="003A1F1A">
          <w:rPr>
            <w:rFonts w:ascii="Times New Roman" w:hAnsi="Times New Roman" w:cs="Times New Roman"/>
            <w:sz w:val="24"/>
            <w:szCs w:val="24"/>
          </w:rPr>
          <w:t>03</w:t>
        </w:r>
      </w:ins>
      <w:del w:id="27" w:author="Mohammad Nayeem Hasan" w:date="2023-06-06T15:56:00Z">
        <w:r w:rsidR="004F3292" w:rsidRPr="00A62310" w:rsidDel="003A1F1A">
          <w:rPr>
            <w:rFonts w:ascii="Times New Roman" w:hAnsi="Times New Roman" w:cs="Times New Roman"/>
            <w:sz w:val="24"/>
            <w:szCs w:val="24"/>
          </w:rPr>
          <w:delText>24</w:delText>
        </w:r>
      </w:del>
      <w:r w:rsidR="004F3292" w:rsidRPr="00A62310">
        <w:rPr>
          <w:rFonts w:ascii="Times New Roman" w:hAnsi="Times New Roman" w:cs="Times New Roman"/>
          <w:sz w:val="24"/>
          <w:szCs w:val="24"/>
        </w:rPr>
        <w:t xml:space="preserve"> times more likely</w:t>
      </w:r>
      <w:ins w:id="28" w:author="Mohammad Nayeem Hasan" w:date="2023-06-06T15:56:00Z">
        <w:r w:rsidR="003A1F1A">
          <w:rPr>
            <w:rFonts w:ascii="Times New Roman" w:hAnsi="Times New Roman" w:cs="Times New Roman"/>
            <w:sz w:val="24"/>
            <w:szCs w:val="24"/>
          </w:rPr>
          <w:t xml:space="preserve"> </w:t>
        </w:r>
        <w:r w:rsidR="003A1F1A" w:rsidRPr="00A62310">
          <w:rPr>
            <w:rFonts w:ascii="Times New Roman" w:hAnsi="Times New Roman" w:cs="Times New Roman"/>
            <w:sz w:val="24"/>
            <w:szCs w:val="24"/>
          </w:rPr>
          <w:t>(OR= 1.</w:t>
        </w:r>
      </w:ins>
      <w:ins w:id="29" w:author="Mohammad Nayeem Hasan" w:date="2023-06-06T15:58:00Z">
        <w:r w:rsidR="003A1F1A">
          <w:rPr>
            <w:rFonts w:ascii="Times New Roman" w:hAnsi="Times New Roman" w:cs="Times New Roman"/>
            <w:sz w:val="24"/>
            <w:szCs w:val="24"/>
          </w:rPr>
          <w:t>03</w:t>
        </w:r>
      </w:ins>
      <w:ins w:id="30" w:author="Mohammad Nayeem Hasan" w:date="2023-06-06T15:56:00Z">
        <w:r w:rsidR="003A1F1A" w:rsidRPr="00A62310">
          <w:rPr>
            <w:rFonts w:ascii="Times New Roman" w:hAnsi="Times New Roman" w:cs="Times New Roman"/>
            <w:sz w:val="24"/>
            <w:szCs w:val="24"/>
          </w:rPr>
          <w:t>, 95%; CI: 1.01-1.</w:t>
        </w:r>
      </w:ins>
      <w:ins w:id="31" w:author="Mohammad Nayeem Hasan" w:date="2023-06-06T15:58:00Z">
        <w:r w:rsidR="003A1F1A">
          <w:rPr>
            <w:rFonts w:ascii="Times New Roman" w:hAnsi="Times New Roman" w:cs="Times New Roman"/>
            <w:sz w:val="24"/>
            <w:szCs w:val="24"/>
          </w:rPr>
          <w:t>26</w:t>
        </w:r>
      </w:ins>
      <w:ins w:id="32" w:author="Mohammad Nayeem Hasan" w:date="2023-06-06T15:56:00Z">
        <w:r w:rsidR="003A1F1A" w:rsidRPr="00A62310">
          <w:rPr>
            <w:rFonts w:ascii="Times New Roman" w:hAnsi="Times New Roman" w:cs="Times New Roman"/>
            <w:sz w:val="24"/>
            <w:szCs w:val="24"/>
          </w:rPr>
          <w:t>)</w:t>
        </w:r>
      </w:ins>
      <w:r w:rsidR="004F3292" w:rsidRPr="00A62310">
        <w:rPr>
          <w:rFonts w:ascii="Times New Roman" w:hAnsi="Times New Roman" w:cs="Times New Roman"/>
          <w:sz w:val="24"/>
          <w:szCs w:val="24"/>
        </w:rPr>
        <w:t xml:space="preserve"> to </w:t>
      </w:r>
      <w:r w:rsidR="00F976B4" w:rsidRPr="00A62310">
        <w:rPr>
          <w:rFonts w:ascii="Times New Roman" w:hAnsi="Times New Roman" w:cs="Times New Roman"/>
          <w:sz w:val="24"/>
          <w:szCs w:val="24"/>
        </w:rPr>
        <w:t xml:space="preserve">be </w:t>
      </w:r>
      <w:r w:rsidR="004F3292" w:rsidRPr="00A62310">
        <w:rPr>
          <w:rFonts w:ascii="Times New Roman" w:hAnsi="Times New Roman" w:cs="Times New Roman"/>
          <w:sz w:val="24"/>
          <w:szCs w:val="24"/>
        </w:rPr>
        <w:t xml:space="preserve">overweight/obese than the respondents from </w:t>
      </w:r>
      <w:ins w:id="33" w:author="Mohammad Nayeem Hasan" w:date="2023-06-06T15:56:00Z">
        <w:r w:rsidR="003A1F1A">
          <w:rPr>
            <w:rFonts w:ascii="Times New Roman" w:hAnsi="Times New Roman" w:cs="Times New Roman"/>
            <w:sz w:val="24"/>
            <w:szCs w:val="24"/>
          </w:rPr>
          <w:t>greater</w:t>
        </w:r>
      </w:ins>
      <w:del w:id="34" w:author="Mohammad Nayeem Hasan" w:date="2023-06-06T15:56:00Z">
        <w:r w:rsidR="004F3292" w:rsidRPr="00A62310" w:rsidDel="003A1F1A">
          <w:rPr>
            <w:rFonts w:ascii="Times New Roman" w:hAnsi="Times New Roman" w:cs="Times New Roman"/>
            <w:sz w:val="24"/>
            <w:szCs w:val="24"/>
          </w:rPr>
          <w:delText>less</w:delText>
        </w:r>
      </w:del>
      <w:r w:rsidR="004F3292" w:rsidRPr="00A62310">
        <w:rPr>
          <w:rFonts w:ascii="Times New Roman" w:hAnsi="Times New Roman" w:cs="Times New Roman"/>
          <w:sz w:val="24"/>
          <w:szCs w:val="24"/>
        </w:rPr>
        <w:t xml:space="preserve"> than </w:t>
      </w:r>
      <w:ins w:id="35" w:author="Mohammad Nayeem Hasan" w:date="2023-06-06T15:56:00Z">
        <w:r w:rsidR="003A1F1A">
          <w:rPr>
            <w:rFonts w:ascii="Times New Roman" w:hAnsi="Times New Roman" w:cs="Times New Roman"/>
            <w:sz w:val="24"/>
            <w:szCs w:val="24"/>
          </w:rPr>
          <w:t>44</w:t>
        </w:r>
      </w:ins>
      <w:del w:id="36" w:author="Mohammad Nayeem Hasan" w:date="2023-06-06T15:56:00Z">
        <w:r w:rsidR="004F3292" w:rsidRPr="00A62310" w:rsidDel="003A1F1A">
          <w:rPr>
            <w:rFonts w:ascii="Times New Roman" w:hAnsi="Times New Roman" w:cs="Times New Roman"/>
            <w:sz w:val="24"/>
            <w:szCs w:val="24"/>
          </w:rPr>
          <w:delText>18</w:delText>
        </w:r>
      </w:del>
      <w:r w:rsidR="004F3292" w:rsidRPr="00A62310">
        <w:rPr>
          <w:rFonts w:ascii="Times New Roman" w:hAnsi="Times New Roman" w:cs="Times New Roman"/>
          <w:sz w:val="24"/>
          <w:szCs w:val="24"/>
        </w:rPr>
        <w:t xml:space="preserve"> years old</w:t>
      </w:r>
      <w:del w:id="37" w:author="Mohammad Nayeem Hasan" w:date="2023-06-06T15:56:00Z">
        <w:r w:rsidR="004F3292" w:rsidRPr="00A62310" w:rsidDel="003A1F1A">
          <w:rPr>
            <w:rFonts w:ascii="Times New Roman" w:hAnsi="Times New Roman" w:cs="Times New Roman"/>
            <w:sz w:val="24"/>
            <w:szCs w:val="24"/>
          </w:rPr>
          <w:delText xml:space="preserve"> </w:delText>
        </w:r>
        <w:r w:rsidR="00B77886" w:rsidRPr="00A62310" w:rsidDel="003A1F1A">
          <w:rPr>
            <w:rFonts w:ascii="Times New Roman" w:hAnsi="Times New Roman" w:cs="Times New Roman"/>
            <w:sz w:val="24"/>
            <w:szCs w:val="24"/>
          </w:rPr>
          <w:delText>(</w:delText>
        </w:r>
        <w:r w:rsidR="004F3292" w:rsidRPr="00A62310" w:rsidDel="003A1F1A">
          <w:rPr>
            <w:rFonts w:ascii="Times New Roman" w:hAnsi="Times New Roman" w:cs="Times New Roman"/>
            <w:sz w:val="24"/>
            <w:szCs w:val="24"/>
          </w:rPr>
          <w:delText>OR= 1.24, 95%</w:delText>
        </w:r>
        <w:r w:rsidR="00B77886" w:rsidRPr="00A62310" w:rsidDel="003A1F1A">
          <w:rPr>
            <w:rFonts w:ascii="Times New Roman" w:hAnsi="Times New Roman" w:cs="Times New Roman"/>
            <w:sz w:val="24"/>
            <w:szCs w:val="24"/>
          </w:rPr>
          <w:delText xml:space="preserve">; </w:delText>
        </w:r>
        <w:r w:rsidR="004F3292" w:rsidRPr="00A62310" w:rsidDel="003A1F1A">
          <w:rPr>
            <w:rFonts w:ascii="Times New Roman" w:hAnsi="Times New Roman" w:cs="Times New Roman"/>
            <w:sz w:val="24"/>
            <w:szCs w:val="24"/>
          </w:rPr>
          <w:delText>CI: 1.01-1.53)</w:delText>
        </w:r>
      </w:del>
      <w:r w:rsidR="004F3292" w:rsidRPr="00A62310">
        <w:rPr>
          <w:rFonts w:ascii="Times New Roman" w:hAnsi="Times New Roman" w:cs="Times New Roman"/>
          <w:sz w:val="24"/>
          <w:szCs w:val="24"/>
        </w:rPr>
        <w:t xml:space="preserve">. </w:t>
      </w:r>
      <w:r w:rsidRPr="00A62310">
        <w:rPr>
          <w:rFonts w:ascii="Times New Roman" w:hAnsi="Times New Roman" w:cs="Times New Roman"/>
          <w:sz w:val="24"/>
          <w:szCs w:val="24"/>
        </w:rPr>
        <w:t xml:space="preserve">Regression </w:t>
      </w:r>
      <w:ins w:id="38" w:author="Mohammad Nayeem Hasan" w:date="2023-06-06T15:59:00Z">
        <w:r w:rsidR="00A8664C">
          <w:rPr>
            <w:rFonts w:ascii="Times New Roman" w:hAnsi="Times New Roman" w:cs="Times New Roman"/>
            <w:sz w:val="24"/>
            <w:szCs w:val="24"/>
          </w:rPr>
          <w:t>data</w:t>
        </w:r>
      </w:ins>
      <w:del w:id="39" w:author="Mohammad Nayeem Hasan" w:date="2023-06-06T15:58:00Z">
        <w:r w:rsidRPr="00A62310" w:rsidDel="003A1F1A">
          <w:rPr>
            <w:rFonts w:ascii="Times New Roman" w:hAnsi="Times New Roman" w:cs="Times New Roman"/>
            <w:sz w:val="24"/>
            <w:szCs w:val="24"/>
          </w:rPr>
          <w:delText>data</w:delText>
        </w:r>
      </w:del>
      <w:r w:rsidRPr="00A62310">
        <w:rPr>
          <w:rFonts w:ascii="Times New Roman" w:hAnsi="Times New Roman" w:cs="Times New Roman"/>
          <w:sz w:val="24"/>
          <w:szCs w:val="24"/>
        </w:rPr>
        <w:t xml:space="preserve"> analysis </w:t>
      </w:r>
      <w:r w:rsidR="00F976B4" w:rsidRPr="00A62310">
        <w:rPr>
          <w:rFonts w:ascii="Times New Roman" w:hAnsi="Times New Roman" w:cs="Times New Roman"/>
          <w:sz w:val="24"/>
          <w:szCs w:val="24"/>
        </w:rPr>
        <w:t xml:space="preserve">indicated </w:t>
      </w:r>
      <w:r w:rsidR="00FF0026" w:rsidRPr="00A62310">
        <w:rPr>
          <w:rFonts w:ascii="Times New Roman" w:hAnsi="Times New Roman" w:cs="Times New Roman"/>
          <w:sz w:val="24"/>
          <w:szCs w:val="24"/>
        </w:rPr>
        <w:t xml:space="preserve">a </w:t>
      </w:r>
      <w:r w:rsidRPr="00A62310">
        <w:rPr>
          <w:rFonts w:ascii="Times New Roman" w:hAnsi="Times New Roman" w:cs="Times New Roman"/>
          <w:sz w:val="24"/>
          <w:szCs w:val="24"/>
        </w:rPr>
        <w:t xml:space="preserve">positive correlation between BMI and viral load. </w:t>
      </w:r>
      <w:r w:rsidR="00825CB8" w:rsidRPr="00A62310">
        <w:rPr>
          <w:rFonts w:ascii="Times New Roman" w:hAnsi="Times New Roman" w:cs="Times New Roman"/>
          <w:sz w:val="24"/>
          <w:szCs w:val="24"/>
        </w:rPr>
        <w:t>Moreover</w:t>
      </w:r>
      <w:r w:rsidRPr="00A62310">
        <w:rPr>
          <w:rFonts w:ascii="Times New Roman" w:hAnsi="Times New Roman" w:cs="Times New Roman"/>
          <w:sz w:val="24"/>
          <w:szCs w:val="24"/>
        </w:rPr>
        <w:t>,</w:t>
      </w:r>
      <w:r w:rsidR="00825CB8" w:rsidRPr="00A62310">
        <w:rPr>
          <w:rFonts w:ascii="Times New Roman" w:hAnsi="Times New Roman" w:cs="Times New Roman"/>
          <w:sz w:val="24"/>
          <w:szCs w:val="24"/>
        </w:rPr>
        <w:t xml:space="preserve"> this research</w:t>
      </w:r>
      <w:r w:rsidRPr="00A62310">
        <w:rPr>
          <w:rFonts w:ascii="Times New Roman" w:hAnsi="Times New Roman" w:cs="Times New Roman"/>
          <w:sz w:val="24"/>
          <w:szCs w:val="24"/>
        </w:rPr>
        <w:t>-</w:t>
      </w:r>
      <w:r w:rsidR="00825CB8" w:rsidRPr="00A62310">
        <w:rPr>
          <w:rFonts w:ascii="Times New Roman" w:hAnsi="Times New Roman" w:cs="Times New Roman"/>
          <w:sz w:val="24"/>
          <w:szCs w:val="24"/>
        </w:rPr>
        <w:t xml:space="preserve">based study screened the SARS-CoV-2 variants using </w:t>
      </w:r>
      <w:r w:rsidRPr="00A62310">
        <w:rPr>
          <w:rFonts w:ascii="Times New Roman" w:hAnsi="Times New Roman" w:cs="Times New Roman"/>
          <w:sz w:val="24"/>
          <w:szCs w:val="24"/>
        </w:rPr>
        <w:t xml:space="preserve">a </w:t>
      </w:r>
      <w:r w:rsidR="00825CB8" w:rsidRPr="00A62310">
        <w:rPr>
          <w:rFonts w:ascii="Times New Roman" w:hAnsi="Times New Roman" w:cs="Times New Roman"/>
          <w:sz w:val="24"/>
          <w:szCs w:val="24"/>
        </w:rPr>
        <w:t xml:space="preserve">published primer and confirmed that 62% </w:t>
      </w:r>
      <w:r w:rsidRPr="00A62310">
        <w:rPr>
          <w:rFonts w:ascii="Times New Roman" w:hAnsi="Times New Roman" w:cs="Times New Roman"/>
          <w:sz w:val="24"/>
          <w:szCs w:val="24"/>
        </w:rPr>
        <w:t xml:space="preserve">of </w:t>
      </w:r>
      <w:r w:rsidR="00825CB8" w:rsidRPr="00A62310">
        <w:rPr>
          <w:rFonts w:ascii="Times New Roman" w:hAnsi="Times New Roman" w:cs="Times New Roman"/>
          <w:sz w:val="24"/>
          <w:szCs w:val="24"/>
        </w:rPr>
        <w:t xml:space="preserve">patients </w:t>
      </w:r>
      <w:r w:rsidRPr="00A62310">
        <w:rPr>
          <w:rFonts w:ascii="Times New Roman" w:hAnsi="Times New Roman" w:cs="Times New Roman"/>
          <w:sz w:val="24"/>
          <w:szCs w:val="24"/>
        </w:rPr>
        <w:t xml:space="preserve">were </w:t>
      </w:r>
      <w:r w:rsidR="00825CB8" w:rsidRPr="00A62310">
        <w:rPr>
          <w:rFonts w:ascii="Times New Roman" w:hAnsi="Times New Roman" w:cs="Times New Roman"/>
          <w:sz w:val="24"/>
          <w:szCs w:val="24"/>
        </w:rPr>
        <w:t xml:space="preserve">affected by </w:t>
      </w:r>
      <w:r w:rsidR="00B77886" w:rsidRPr="00A62310">
        <w:rPr>
          <w:rFonts w:ascii="Times New Roman" w:hAnsi="Times New Roman" w:cs="Times New Roman"/>
          <w:sz w:val="24"/>
          <w:szCs w:val="24"/>
        </w:rPr>
        <w:t xml:space="preserve">the SARS-CoV-2 Delta </w:t>
      </w:r>
      <w:commentRangeStart w:id="40"/>
      <w:r w:rsidR="00B77886" w:rsidRPr="00A62310">
        <w:rPr>
          <w:rFonts w:ascii="Times New Roman" w:hAnsi="Times New Roman" w:cs="Times New Roman"/>
          <w:sz w:val="24"/>
          <w:szCs w:val="24"/>
        </w:rPr>
        <w:t>subtype</w:t>
      </w:r>
      <w:r w:rsidR="00825CB8" w:rsidRPr="00A62310">
        <w:rPr>
          <w:rFonts w:ascii="Times New Roman" w:hAnsi="Times New Roman" w:cs="Times New Roman"/>
          <w:sz w:val="24"/>
          <w:szCs w:val="24"/>
        </w:rPr>
        <w:t xml:space="preserve">. </w:t>
      </w:r>
      <w:commentRangeEnd w:id="40"/>
      <w:r w:rsidR="00A8664C">
        <w:rPr>
          <w:rStyle w:val="CommentReference"/>
        </w:rPr>
        <w:commentReference w:id="40"/>
      </w:r>
    </w:p>
    <w:p w14:paraId="60C45290" w14:textId="77777777" w:rsidR="003F20C6" w:rsidRPr="00A62310" w:rsidRDefault="003F20C6" w:rsidP="008E38DA">
      <w:pPr>
        <w:spacing w:after="0" w:line="360" w:lineRule="auto"/>
        <w:jc w:val="both"/>
        <w:rPr>
          <w:rFonts w:ascii="Times New Roman" w:hAnsi="Times New Roman" w:cs="Times New Roman"/>
          <w:sz w:val="24"/>
          <w:szCs w:val="24"/>
        </w:rPr>
      </w:pPr>
      <w:r w:rsidRPr="00A62310">
        <w:rPr>
          <w:rFonts w:ascii="Times New Roman" w:hAnsi="Times New Roman" w:cs="Times New Roman"/>
          <w:b/>
          <w:sz w:val="24"/>
          <w:szCs w:val="24"/>
          <w:shd w:val="clear" w:color="auto" w:fill="FFFFFF"/>
        </w:rPr>
        <w:t>Keywords:</w:t>
      </w:r>
      <w:r w:rsidR="00BB4A67" w:rsidRPr="00A62310">
        <w:rPr>
          <w:rFonts w:ascii="Times New Roman" w:hAnsi="Times New Roman" w:cs="Times New Roman"/>
          <w:sz w:val="24"/>
          <w:szCs w:val="24"/>
          <w:shd w:val="clear" w:color="auto" w:fill="FFFFFF"/>
        </w:rPr>
        <w:t xml:space="preserve"> COVID-19; Overweight; </w:t>
      </w:r>
      <w:proofErr w:type="spellStart"/>
      <w:proofErr w:type="gramStart"/>
      <w:r w:rsidR="00BB4A67" w:rsidRPr="00A62310">
        <w:rPr>
          <w:rFonts w:ascii="Times New Roman" w:hAnsi="Times New Roman" w:cs="Times New Roman"/>
          <w:sz w:val="24"/>
          <w:szCs w:val="24"/>
          <w:shd w:val="clear" w:color="auto" w:fill="FFFFFF"/>
        </w:rPr>
        <w:t>Obesity;</w:t>
      </w:r>
      <w:r w:rsidR="00656E99" w:rsidRPr="00A62310">
        <w:rPr>
          <w:rFonts w:ascii="Times New Roman" w:hAnsi="Times New Roman" w:cs="Times New Roman"/>
          <w:sz w:val="24"/>
          <w:szCs w:val="24"/>
          <w:shd w:val="clear" w:color="auto" w:fill="FFFFFF"/>
        </w:rPr>
        <w:t>Infection</w:t>
      </w:r>
      <w:proofErr w:type="gramEnd"/>
      <w:r w:rsidR="00656E99" w:rsidRPr="00A62310">
        <w:rPr>
          <w:rFonts w:ascii="Times New Roman" w:hAnsi="Times New Roman" w:cs="Times New Roman"/>
          <w:sz w:val="24"/>
          <w:szCs w:val="24"/>
          <w:shd w:val="clear" w:color="auto" w:fill="FFFFFF"/>
        </w:rPr>
        <w:t>;</w:t>
      </w:r>
      <w:r w:rsidR="00F976B4" w:rsidRPr="00A62310">
        <w:rPr>
          <w:rFonts w:ascii="Times New Roman" w:hAnsi="Times New Roman" w:cs="Times New Roman"/>
          <w:sz w:val="24"/>
          <w:szCs w:val="24"/>
          <w:shd w:val="clear" w:color="auto" w:fill="FFFFFF"/>
        </w:rPr>
        <w:t>Disease</w:t>
      </w:r>
      <w:proofErr w:type="spellEnd"/>
      <w:r w:rsidR="00F976B4" w:rsidRPr="00A62310">
        <w:rPr>
          <w:rFonts w:ascii="Times New Roman" w:hAnsi="Times New Roman" w:cs="Times New Roman"/>
          <w:sz w:val="24"/>
          <w:szCs w:val="24"/>
          <w:shd w:val="clear" w:color="auto" w:fill="FFFFFF"/>
        </w:rPr>
        <w:t xml:space="preserve">, Severity, </w:t>
      </w:r>
      <w:r w:rsidR="004F3292" w:rsidRPr="00A62310">
        <w:rPr>
          <w:rFonts w:ascii="Times New Roman" w:hAnsi="Times New Roman" w:cs="Times New Roman"/>
          <w:sz w:val="24"/>
          <w:szCs w:val="24"/>
          <w:shd w:val="clear" w:color="auto" w:fill="FFFFFF"/>
        </w:rPr>
        <w:t>Hand washing;</w:t>
      </w:r>
      <w:r w:rsidR="00BB4A67" w:rsidRPr="00A62310">
        <w:rPr>
          <w:rFonts w:ascii="Times New Roman" w:hAnsi="Times New Roman" w:cs="Times New Roman"/>
          <w:sz w:val="24"/>
          <w:szCs w:val="24"/>
          <w:shd w:val="clear" w:color="auto" w:fill="FFFFFF"/>
        </w:rPr>
        <w:t xml:space="preserve"> Hospitalized patients</w:t>
      </w:r>
    </w:p>
    <w:p w14:paraId="66163833" w14:textId="77777777" w:rsidR="00AE27BE" w:rsidRDefault="00AE27BE" w:rsidP="008E38DA">
      <w:pPr>
        <w:spacing w:after="0" w:line="360" w:lineRule="auto"/>
        <w:jc w:val="both"/>
        <w:rPr>
          <w:rFonts w:ascii="Times New Roman" w:hAnsi="Times New Roman" w:cs="Times New Roman"/>
          <w:b/>
          <w:sz w:val="24"/>
          <w:szCs w:val="24"/>
        </w:rPr>
      </w:pPr>
    </w:p>
    <w:p w14:paraId="66A03634" w14:textId="5CE55C63" w:rsidR="00BF400B" w:rsidRPr="00A62310" w:rsidRDefault="00E37CBE" w:rsidP="008E38DA">
      <w:pPr>
        <w:spacing w:after="0" w:line="360" w:lineRule="auto"/>
        <w:jc w:val="both"/>
        <w:rPr>
          <w:rFonts w:ascii="Times New Roman" w:hAnsi="Times New Roman" w:cs="Times New Roman"/>
          <w:b/>
          <w:sz w:val="24"/>
          <w:szCs w:val="24"/>
        </w:rPr>
      </w:pPr>
      <w:r w:rsidRPr="00A62310">
        <w:rPr>
          <w:rFonts w:ascii="Times New Roman" w:hAnsi="Times New Roman" w:cs="Times New Roman"/>
          <w:b/>
          <w:sz w:val="24"/>
          <w:szCs w:val="24"/>
        </w:rPr>
        <w:lastRenderedPageBreak/>
        <w:t xml:space="preserve">1. </w:t>
      </w:r>
      <w:r w:rsidR="008631BB" w:rsidRPr="00A62310">
        <w:rPr>
          <w:rFonts w:ascii="Times New Roman" w:hAnsi="Times New Roman" w:cs="Times New Roman"/>
          <w:b/>
          <w:sz w:val="24"/>
          <w:szCs w:val="24"/>
        </w:rPr>
        <w:t>Introduction</w:t>
      </w:r>
    </w:p>
    <w:p w14:paraId="2B4C4534" w14:textId="3CC0C6D8" w:rsidR="00FF0026" w:rsidRPr="00A62310" w:rsidRDefault="006167A4" w:rsidP="006167A4">
      <w:pPr>
        <w:jc w:val="both"/>
        <w:rPr>
          <w:rFonts w:ascii="Times New Roman" w:hAnsi="Times New Roman" w:cs="Times New Roman"/>
          <w:sz w:val="24"/>
          <w:szCs w:val="24"/>
        </w:rPr>
      </w:pPr>
      <w:r w:rsidRPr="00A62310">
        <w:rPr>
          <w:rFonts w:ascii="Times New Roman" w:hAnsi="Times New Roman" w:cs="Times New Roman"/>
        </w:rPr>
        <w:tab/>
      </w:r>
      <w:r w:rsidRPr="00A62310">
        <w:rPr>
          <w:rFonts w:ascii="Times New Roman" w:hAnsi="Times New Roman" w:cs="Times New Roman"/>
          <w:sz w:val="24"/>
          <w:szCs w:val="24"/>
          <w:shd w:val="clear" w:color="auto" w:fill="FCFCFC"/>
        </w:rPr>
        <w:t xml:space="preserve">The ongoing COVID-19 </w:t>
      </w:r>
      <w:r w:rsidR="00F976B4" w:rsidRPr="00A62310">
        <w:rPr>
          <w:rFonts w:ascii="Times New Roman" w:hAnsi="Times New Roman" w:cs="Times New Roman"/>
          <w:sz w:val="24"/>
          <w:szCs w:val="24"/>
          <w:shd w:val="clear" w:color="auto" w:fill="FCFCFC"/>
        </w:rPr>
        <w:t xml:space="preserve">pandemic, </w:t>
      </w:r>
      <w:r w:rsidRPr="00A62310">
        <w:rPr>
          <w:rFonts w:ascii="Times New Roman" w:hAnsi="Times New Roman" w:cs="Times New Roman"/>
          <w:sz w:val="24"/>
          <w:szCs w:val="24"/>
          <w:shd w:val="clear" w:color="auto" w:fill="FCFCFC"/>
        </w:rPr>
        <w:t>a</w:t>
      </w:r>
      <w:r w:rsidR="00FF0026" w:rsidRPr="00A62310">
        <w:rPr>
          <w:rFonts w:ascii="Times New Roman" w:hAnsi="Times New Roman" w:cs="Times New Roman"/>
          <w:sz w:val="24"/>
          <w:szCs w:val="24"/>
          <w:shd w:val="clear" w:color="auto" w:fill="FCFCFC"/>
        </w:rPr>
        <w:t xml:space="preserve"> fatal infectious</w:t>
      </w:r>
      <w:r w:rsidR="006B2BA2" w:rsidRPr="00A62310">
        <w:rPr>
          <w:rFonts w:ascii="Times New Roman" w:hAnsi="Times New Roman" w:cs="Times New Roman"/>
          <w:sz w:val="24"/>
          <w:szCs w:val="24"/>
          <w:shd w:val="clear" w:color="auto" w:fill="FCFCFC"/>
        </w:rPr>
        <w:t xml:space="preserve"> </w:t>
      </w:r>
      <w:r w:rsidR="00FF0026" w:rsidRPr="00A62310">
        <w:rPr>
          <w:rFonts w:ascii="Times New Roman" w:hAnsi="Times New Roman" w:cs="Times New Roman"/>
          <w:sz w:val="24"/>
          <w:szCs w:val="24"/>
          <w:shd w:val="clear" w:color="auto" w:fill="FCFCFC"/>
        </w:rPr>
        <w:t>disease caused</w:t>
      </w:r>
      <w:r w:rsidR="006B2BA2" w:rsidRPr="00A62310">
        <w:rPr>
          <w:rFonts w:ascii="Times New Roman" w:hAnsi="Times New Roman" w:cs="Times New Roman"/>
          <w:sz w:val="24"/>
          <w:szCs w:val="24"/>
          <w:shd w:val="clear" w:color="auto" w:fill="FCFCFC"/>
        </w:rPr>
        <w:t xml:space="preserve"> </w:t>
      </w:r>
      <w:r w:rsidR="00FF0026" w:rsidRPr="00A62310">
        <w:rPr>
          <w:rFonts w:ascii="Times New Roman" w:hAnsi="Times New Roman" w:cs="Times New Roman"/>
          <w:sz w:val="24"/>
          <w:szCs w:val="24"/>
          <w:shd w:val="clear" w:color="auto" w:fill="FCFCFC"/>
        </w:rPr>
        <w:t>by</w:t>
      </w:r>
      <w:r w:rsidR="006B2BA2" w:rsidRPr="00A62310">
        <w:rPr>
          <w:rFonts w:ascii="Times New Roman" w:hAnsi="Times New Roman" w:cs="Times New Roman"/>
          <w:sz w:val="24"/>
          <w:szCs w:val="24"/>
          <w:shd w:val="clear" w:color="auto" w:fill="FCFCFC"/>
        </w:rPr>
        <w:t xml:space="preserve"> </w:t>
      </w:r>
      <w:r w:rsidR="00FF0026" w:rsidRPr="00A62310">
        <w:rPr>
          <w:rFonts w:ascii="Times New Roman" w:hAnsi="Times New Roman" w:cs="Times New Roman"/>
          <w:sz w:val="24"/>
          <w:szCs w:val="24"/>
          <w:shd w:val="clear" w:color="auto" w:fill="FCFCFC"/>
        </w:rPr>
        <w:t xml:space="preserve">the </w:t>
      </w:r>
      <w:r w:rsidR="006B2BA2" w:rsidRPr="00A62310">
        <w:rPr>
          <w:rFonts w:ascii="Times New Roman" w:hAnsi="Times New Roman" w:cs="Times New Roman"/>
          <w:sz w:val="24"/>
          <w:szCs w:val="24"/>
          <w:shd w:val="clear" w:color="auto" w:fill="FCFCFC"/>
        </w:rPr>
        <w:t>SARS-CoV-2</w:t>
      </w:r>
      <w:r w:rsidR="00FF0026" w:rsidRPr="00A62310">
        <w:rPr>
          <w:rFonts w:ascii="Times New Roman" w:hAnsi="Times New Roman" w:cs="Times New Roman"/>
          <w:sz w:val="24"/>
          <w:szCs w:val="24"/>
          <w:shd w:val="clear" w:color="auto" w:fill="FCFCFC"/>
        </w:rPr>
        <w:t xml:space="preserve"> virus,</w:t>
      </w:r>
      <w:r w:rsidR="006B2BA2" w:rsidRPr="00A62310">
        <w:rPr>
          <w:rFonts w:ascii="Times New Roman" w:hAnsi="Times New Roman" w:cs="Times New Roman"/>
          <w:sz w:val="24"/>
          <w:szCs w:val="24"/>
          <w:shd w:val="clear" w:color="auto" w:fill="FCFCFC"/>
        </w:rPr>
        <w:t xml:space="preserve"> </w:t>
      </w:r>
      <w:r w:rsidRPr="00A62310">
        <w:rPr>
          <w:rFonts w:ascii="Times New Roman" w:hAnsi="Times New Roman" w:cs="Times New Roman"/>
          <w:sz w:val="24"/>
          <w:szCs w:val="24"/>
          <w:shd w:val="clear" w:color="auto" w:fill="FCFCFC"/>
        </w:rPr>
        <w:t xml:space="preserve">has </w:t>
      </w:r>
      <w:r w:rsidR="00FF0026" w:rsidRPr="00A62310">
        <w:rPr>
          <w:rFonts w:ascii="Times New Roman" w:hAnsi="Times New Roman" w:cs="Times New Roman"/>
          <w:sz w:val="24"/>
          <w:szCs w:val="24"/>
          <w:shd w:val="clear" w:color="auto" w:fill="FCFCFC"/>
        </w:rPr>
        <w:t>confirmed</w:t>
      </w:r>
      <w:r w:rsidR="00F976B4" w:rsidRPr="00A62310">
        <w:rPr>
          <w:rFonts w:ascii="Times New Roman" w:hAnsi="Times New Roman" w:cs="Times New Roman"/>
          <w:sz w:val="24"/>
          <w:szCs w:val="24"/>
          <w:shd w:val="clear" w:color="auto" w:fill="FCFCFC"/>
        </w:rPr>
        <w:t xml:space="preserve"> </w:t>
      </w:r>
      <w:r w:rsidRPr="00A62310">
        <w:rPr>
          <w:rFonts w:ascii="Times New Roman" w:hAnsi="Times New Roman" w:cs="Times New Roman"/>
          <w:sz w:val="24"/>
          <w:szCs w:val="24"/>
          <w:shd w:val="clear" w:color="auto" w:fill="FCFCFC"/>
        </w:rPr>
        <w:t xml:space="preserve">a total </w:t>
      </w:r>
      <w:r w:rsidR="00FF0026" w:rsidRPr="00A62310">
        <w:rPr>
          <w:rFonts w:ascii="Times New Roman" w:hAnsi="Times New Roman" w:cs="Times New Roman"/>
          <w:sz w:val="24"/>
          <w:szCs w:val="24"/>
          <w:shd w:val="clear" w:color="auto" w:fill="FCFCFC"/>
        </w:rPr>
        <w:t xml:space="preserve">of </w:t>
      </w:r>
      <w:r w:rsidRPr="00A62310">
        <w:rPr>
          <w:rFonts w:ascii="Times New Roman" w:hAnsi="Times New Roman" w:cs="Times New Roman"/>
          <w:sz w:val="24"/>
          <w:szCs w:val="24"/>
          <w:shd w:val="clear" w:color="auto" w:fill="FCFCFC"/>
        </w:rPr>
        <w:t>6</w:t>
      </w:r>
      <w:r w:rsidR="00FF0026" w:rsidRPr="00A62310">
        <w:rPr>
          <w:rFonts w:ascii="Times New Roman" w:hAnsi="Times New Roman" w:cs="Times New Roman"/>
          <w:sz w:val="24"/>
          <w:szCs w:val="24"/>
          <w:shd w:val="clear" w:color="auto" w:fill="FCFCFC"/>
        </w:rPr>
        <w:t>65</w:t>
      </w:r>
      <w:r w:rsidRPr="00A62310">
        <w:rPr>
          <w:rFonts w:ascii="Times New Roman" w:hAnsi="Times New Roman" w:cs="Times New Roman"/>
          <w:sz w:val="24"/>
          <w:szCs w:val="24"/>
          <w:shd w:val="clear" w:color="auto" w:fill="FCFCFC"/>
        </w:rPr>
        <w:t xml:space="preserve"> million positive cases </w:t>
      </w:r>
      <w:r w:rsidR="00F976B4" w:rsidRPr="00A62310">
        <w:rPr>
          <w:rFonts w:ascii="Times New Roman" w:hAnsi="Times New Roman" w:cs="Times New Roman"/>
          <w:sz w:val="24"/>
          <w:szCs w:val="24"/>
          <w:shd w:val="clear" w:color="auto" w:fill="FCFCFC"/>
        </w:rPr>
        <w:t xml:space="preserve">with </w:t>
      </w:r>
      <w:r w:rsidRPr="00A62310">
        <w:rPr>
          <w:rFonts w:ascii="Times New Roman" w:hAnsi="Times New Roman" w:cs="Times New Roman"/>
          <w:sz w:val="24"/>
          <w:szCs w:val="24"/>
          <w:shd w:val="clear" w:color="auto" w:fill="FCFCFC"/>
        </w:rPr>
        <w:t>6.</w:t>
      </w:r>
      <w:r w:rsidR="00FF0026" w:rsidRPr="00A62310">
        <w:rPr>
          <w:rFonts w:ascii="Times New Roman" w:hAnsi="Times New Roman" w:cs="Times New Roman"/>
          <w:sz w:val="24"/>
          <w:szCs w:val="24"/>
          <w:shd w:val="clear" w:color="auto" w:fill="FCFCFC"/>
        </w:rPr>
        <w:t>7</w:t>
      </w:r>
      <w:r w:rsidRPr="00A62310">
        <w:rPr>
          <w:rFonts w:ascii="Times New Roman" w:hAnsi="Times New Roman" w:cs="Times New Roman"/>
          <w:sz w:val="24"/>
          <w:szCs w:val="24"/>
          <w:shd w:val="clear" w:color="auto" w:fill="FCFCFC"/>
        </w:rPr>
        <w:t xml:space="preserve"> million deaths in 230 countries as of </w:t>
      </w:r>
      <w:r w:rsidR="00FF0026" w:rsidRPr="00A62310">
        <w:rPr>
          <w:rFonts w:ascii="Times New Roman" w:hAnsi="Times New Roman" w:cs="Times New Roman"/>
          <w:sz w:val="24"/>
          <w:szCs w:val="24"/>
          <w:shd w:val="clear" w:color="auto" w:fill="FCFCFC"/>
        </w:rPr>
        <w:t>January</w:t>
      </w:r>
      <w:r w:rsidRPr="00A62310">
        <w:rPr>
          <w:rFonts w:ascii="Times New Roman" w:hAnsi="Times New Roman" w:cs="Times New Roman"/>
          <w:sz w:val="24"/>
          <w:szCs w:val="24"/>
          <w:shd w:val="clear" w:color="auto" w:fill="FCFCFC"/>
        </w:rPr>
        <w:t xml:space="preserve"> 0</w:t>
      </w:r>
      <w:r w:rsidR="00FF0026" w:rsidRPr="00A62310">
        <w:rPr>
          <w:rFonts w:ascii="Times New Roman" w:hAnsi="Times New Roman" w:cs="Times New Roman"/>
          <w:sz w:val="24"/>
          <w:szCs w:val="24"/>
          <w:shd w:val="clear" w:color="auto" w:fill="FCFCFC"/>
        </w:rPr>
        <w:t>2</w:t>
      </w:r>
      <w:r w:rsidRPr="00A62310">
        <w:rPr>
          <w:rFonts w:ascii="Times New Roman" w:hAnsi="Times New Roman" w:cs="Times New Roman"/>
          <w:sz w:val="24"/>
          <w:szCs w:val="24"/>
          <w:shd w:val="clear" w:color="auto" w:fill="FCFCFC"/>
        </w:rPr>
        <w:t>, 202</w:t>
      </w:r>
      <w:r w:rsidR="00FF0026" w:rsidRPr="00A62310">
        <w:rPr>
          <w:rFonts w:ascii="Times New Roman" w:hAnsi="Times New Roman" w:cs="Times New Roman"/>
          <w:sz w:val="24"/>
          <w:szCs w:val="24"/>
          <w:shd w:val="clear" w:color="auto" w:fill="FCFCFC"/>
        </w:rPr>
        <w:t>3</w:t>
      </w:r>
      <w:r w:rsidRPr="00A62310">
        <w:rPr>
          <w:rFonts w:ascii="Times New Roman" w:hAnsi="Times New Roman" w:cs="Times New Roman"/>
          <w:sz w:val="24"/>
          <w:szCs w:val="24"/>
          <w:shd w:val="clear" w:color="auto" w:fill="FCFCFC"/>
        </w:rPr>
        <w:t xml:space="preserve"> </w:t>
      </w:r>
      <w:r w:rsidR="003276A8" w:rsidRPr="00A62310">
        <w:rPr>
          <w:rFonts w:ascii="Times New Roman" w:hAnsi="Times New Roman" w:cs="Times New Roman"/>
          <w:sz w:val="24"/>
          <w:szCs w:val="24"/>
          <w:shd w:val="clear" w:color="auto" w:fill="FCFCFC"/>
        </w:rPr>
        <w:fldChar w:fldCharType="begin" w:fldLock="1"/>
      </w:r>
      <w:r w:rsidR="00FF0026" w:rsidRPr="00A62310">
        <w:rPr>
          <w:rFonts w:ascii="Times New Roman" w:hAnsi="Times New Roman" w:cs="Times New Roman"/>
          <w:sz w:val="24"/>
          <w:szCs w:val="24"/>
          <w:shd w:val="clear" w:color="auto" w:fill="FCFCFC"/>
        </w:rPr>
        <w:instrText>ADDIN CSL_CITATION {"citationItems":[{"id":"ITEM-1","itemData":{"ISBN":"10.1101/2020.09.1","abstract":"In the course of a COVID-19 pandemic, 0.33 million people got infected in Bangladesh, we made the first and successful attempt to detect SARS-CoV-2 viruses' genetic material in the vicinity wastewaters of an isolation centre i.e. Shaheed Bhulu Stadium, situated at Noakhali. The idea was to understand the genetic loading variation, both temporal and distance-wise in the nearby wastewater drains when the number of infected COVID-19 patients is not varying much. Owing to the fact that isolation center, in general, always contained a constant number of 200 COVID-19 patients, the prime objective of the study was to check if several drains carrying RNA of coronavirus are actually getting diluted or accumulated along with the sewage network. Our finding suggested that while the temporal variation of the genetic load decreased in small drains over the span of 50 days, the main sewer exhibited accumulation of SARS-CoV-2 RNA. Other interesting finding displays that probably distance of sampling location in meters is not likely to have a significant impact on gene detection concentration, although the quantity of the RNA extracted in the downstream of the drain was higher. These findings are of immense value from the perspective of wastewater surveillance of COVID-19, as they largely imply that we do not need to monitor every wastewater system, and probably major drains monitoring may illustrate the city health. Perhaps, we are reporting the accumulation of SARS-CoV-2 genetic material along with the sewer network i.e. from primary to tertiary drains. The study sought further data collection in this line to simulate conditions prevailed in the most of south Asian country and to shed further light on the temporal variation and decay/accumulation processes of the genetic load of the SARS-COV-2.\n\n### Competing Interest Statement\n\nThe authors have declared no competing interest.\n\n### Clinical Trial\n\nThis is to confirm that we conducted a preliminary study with environmental specimens and hence it doesn't require clinical trial.\n\n### Funding Statement\n\nThe study was supported by funding from the allocation of the Research Cell, NSTU.\n\n### Author Declarations\n\nI confirm all relevant ethical guidelines have been followed, and any necessary IRB and/or ethics committee approvals have been obtained.\n\nYes\n\nThe details of the IRB/oversight body that provided approval or exemption for the research described are given below:\n\nThis is to confirm that the study was approved by the…","author":[{"dropping-particle":"","family":"Ahmed","given":"Firoz","non-dropping-particle":"","parse-names":false,"suffix":""},{"dropping-particle":"","family":"Aminul Islam","given":"Md","non-dropping-particle":"","parse-names":false,"suffix":""},{"dropping-particle":"","family":"Kumar","given":"Manish","non-dropping-particle":"","parse-names":false,"suffix":""},{"dropping-particle":"","family":"Hossain","given":"Maqsud","non-dropping-particle":"","parse-names":false,"suffix":""},{"dropping-particle":"","family":"Bhattacharya","given":"Prosun","non-dropping-particle":"","parse-names":false,"suffix":""},{"dropping-particle":"","family":"Tahmidul Islam","given":"Md","non-dropping-particle":"","parse-names":false,"suffix":""},{"dropping-particle":"","family":"Hossen","given":"Foysal","non-dropping-particle":"","parse-names":false,"suffix":""},{"dropping-particle":"","family":"Shahadat Hossain","given":"Md","non-dropping-particle":"","parse-names":false,"suffix":""},{"dropping-particle":"","family":"Sydul Islam","given":"Md","non-dropping-particle":"","parse-names":false,"suffix":""},{"dropping-particle":"","family":"Main Uddin","given":"Md","non-dropping-particle":"","parse-names":false,"suffix":""},{"dropping-particle":"","family":"Nur Islam","given":"Md","non-dropping-particle":"","parse-names":false,"suffix":""},{"dropping-particle":"","family":"Mohammed Bahadur","given":"Newaz","non-dropping-particle":"","parse-names":false,"suffix":""},{"dropping-particle":"","family":"Didar-ul-Alam","given":"Md","non-dropping-particle":"","parse-names":false,"suffix":""},{"dropping-particle":"","family":"Mahmud Reza","given":"Hasan","non-dropping-particle":"","parse-names":false,"suffix":""},{"dropping-particle":"","family":"Jakariya","given":"Md","non-dropping-particle":"","parse-names":false,"suffix":""}],"container-title":"medRxiv","id":"ITEM-1","issued":{"date-parts":[["2020"]]},"page":"2020.09.14.20194696","title":"First detection of SARS-CoV-2 genetic material in the vicinity of COVID-19 isolation centre through wastewater surveillance in Bangladesh","type":"article-journal"},"uris":["http://www.mendeley.com/documents/?uuid=e3a6d0df-02e3-47ff-a0a8-764375a25064"]},{"id":"ITEM-2","itemData":{"abstract":"The presence of SARS-CoV-2 genetic materials in wastewater has become a matter of grave for many countries of the world. Wastewater based epidemiology, in this context, emerged as an important tool in developed countries where proper sewage system is available. Due to the recent shift in the spread of the infection from urban to rural areas, it is now equally important to develop a similar mechanism for rural areas as well. Considering the urgency of the issue a study was conducted in 14 districts of Bangladesh and a total of 238 sewage samples were collected in two different periods from December 2020 to January 2021. We are the first to propose a surveillance system for both urban and rural areas where a proper sewage system is absent. Based on RT-PCR analysis of the water samples, in more than 92% of cases, we found the presence of the SARS-COV-2 gene (ORF1ab, N, and Internal Control-IC). The trend of Ct value varies for different study locations. The spread of genetic material for on-site (m = - 0.0386) sanitation system was found more prominent than that of off-site sewage system (m = 0.0105); which indicated the shift of genetic material from urban to rural areas. Wastewater samples were also measured for physicochemical parameters, including pH (6.30 - 12.50) and temperature (22.10 - 32.60)C. The highest viral titer of 1975 copy/mL in sewage sample was observed in a sample collected from the isolation ward of the SARS-COV-2 hospital. Additionally, a correlation was found between bacterial load and SARS-CoV-2 genetic materials. The results indicated the association of increased Ct values with decreasing number of patients and vice versa. The findings reported in this paper contributed to the field of wastewater-based epidemiology dealing with SARS-COV-2 surveillance for developing countries where proper sewage system is absent and highlighting some of the challenges associated with this approach in such settings. Keywords: On-site Sanitation, Off-site Sanitation, SARS-CoV-2, Genetic Materials, Developing Countries, Rural Wastewater-Based Surveillance System.Competing Interest StatementThe authors have declared no competing interest.Funding StatementThis study was funded by Water Aid and North South University.Author DeclarationsI confirm all relevant ethical guidelines have been followed, and any necessary IRB and/or ethics committee approvals have been obtained.YesThe details of the IRB/oversight body that provided approval or exemption for the r…","author":[{"dropping-particle":"","family":"Jakariya","given":"Md.","non-dropping-particle":"","parse-names":false,"suffix":""},{"dropping-particle":"","family":"Ahmed","given":"Firoz","non-dropping-particle":"","parse-names":false,"suffix":""},{"dropping-particle":"","family":"Islam","given":"Md. Aminul","non-dropping-particle":"","parse-names":false,"suffix":""},{"dropping-particle":"","family":"Ahmed","given":"Tanvir","non-dropping-particle":"","parse-names":false,"suffix":""},{"dropping-particle":"Al","family":"Marzan","given":"Abdullah","non-dropping-particle":"","parse-names":false,"suffix":""},{"dropping-particle":"","family":"Hossain","given":"Maqsud","non-dropping-particle":"","parse-names":false,"suffix":""},{"dropping-particle":"","family":"Reza","given":"Hasan Mahmud","non-dropping-particle":"","parse-names":false,"suffix":""},{"dropping-particle":"","family":"Bhattacharya","given":"Prosun","non-dropping-particle":"","parse-names":false,"suffix":""},{"dropping-particle":"","family":"Hossain","given":"Ahmed","non-dropping-particle":"","parse-names":false,"suffix":""},{"dropping-particle":"","family":"Nahla","given":"Turasa","non-dropping-particle":"","parse-names":false,"suffix":""},{"dropping-particle":"","family":"Bahadur","given":"Newaz Mohammed","non-dropping-particle":"","parse-names":false,"suffix":""},{"dropping-particle":"","family":"Hasan","given":"Mohammad Nayeem","non-dropping-particle":"","parse-names":false,"suffix":""},{"dropping-particle":"","family":"Islam","given":"Md. Tahmidul","non-dropping-particle":"","parse-names":false,"suffix":""},{"dropping-particle":"","family":"Hossen","given":"Md. Foysal","non-dropping-particle":"","parse-names":false,"suffix":""},{"dropping-particle":"","family":"Alam","given":"Md. Didar ul","non-dropping-particle":"","parse-names":false,"suffix":""},{"dropping-particle":"","family":"Mou","given":"Nowrin","non-dropping-particle":"","parse-names":false,"suffix":""},{"dropping-particle":"","family":"Jahan","given":"Hasin","non-dropping-particle":"","parse-names":false,"suffix":""}],"container-title":"medRxiv","id":"ITEM-2","issued":{"date-parts":[["2021"]]},"page":"2021.07.30.21261347","title":"Wastewater based surveillance system to detect SARS-CoV-2 genetic material for countries with on-site sanitation facilities: an experience from Bangladesh","type":"article-journal","volume":"8852000"},"uris":["http://www.mendeley.com/documents/?uuid=5817a630-3e73-42ab-ba38-2f5627320861"]},{"id":"ITEM-3","itemData":{"DOI":"10.3390/ijerph192315638","ISSN":"1660-4601","abstract":"The emergence of an outbreak of Monkeypox disease (MPXD) is caused by a contagious zoonotic Monkeypox virus (MPXV) that has spread globally. Yet, there is no study investigating the effect of climatic changes on MPXV transmission. Thus, studies on the changing epidemiology, evolving nature of the virus, and ecological niche are highly paramount. Determination of the role of potential meteorological drivers including temperature, precipitation, relative humidity, dew point, wind speed, and surface pressure is beneficial to understand the MPXD outbreak. This study examines the changes in MPXV cases over time while assessing the meteorological characteristics that could impact these disparities from the onset of the global outbreak. To conduct this data-based research, several well-accepted statistical techniques including Simple Exponential Smoothing (SES), Auto-Regressive Integrated Moving Average (ARIMA), Automatic forecasting time-series model (Prophet), and Autoregressive Integrated Moving Average with Explanatory Variables (ARIMAX) were applied to delineate the correlation of the meteorological factors on global daily Monkeypox cases. Data on MPXV cases including affected countries spanning from 6 May 2022, to 9 November 2022, from global databases and meteorological data were used to evaluate the developed models. According to the ARIMAX model, the results showed that temperature, relative humidity, and surface pressure have a positive impact [(51.56, 95% confidence interval (CI): −274.55 to 377.68), (17.32, 95% CI: −83.71 to 118.35) and (23.42, 95% CI: −9.90 to 56.75), respectively] on MPXV cases. In addition, dew/frost point, precipitation, and wind speed show a significant negative impact on MPXD cases. The Prophet model showed a significant correlation with rising MPXD cases, although the trend predicts peak values while the overall trend increases. This underscores the importance of immediate and appropriate preventive measures (timely preparedness and proactive control strategies) with utmost priority against MPXD including awareness-raising programs, the discovery, and formulation of effective vaccine candidate(s), prophylaxis and therapeutic regimes, and management strategies.","author":[{"dropping-particle":"","family":"Islam","given":"Md. Aminul","non-dropping-particle":"","parse-names":false,"suffix":""},{"dropping-particle":"","family":"Sangkham","given":"Sarawut","non-dropping-particle":"","parse-names":false,"suffix":""},{"dropping-particle":"","family":"Tiwari","given":"Ananda","non-dropping-particle":"","parse-names":false,"suffix":""},{"dropping-particle":"","family":"Vadiati","given":"Meysam","non-dropping-particle":"","parse-names":false,"suffix":""},{"dropping-particle":"","family":"Hasan","given":"Mohammad Nayeem","non-dropping-particle":"","parse-names":false,"suffix":""},{"dropping-particle":"","family":"Noor","given":"Syed Toukir Ahmed","non-dropping-particle":"","parse-names":false,"suffix":""},{"dropping-particle":"","family":"Mumin","given":"Jubayer","non-dropping-particle":"","parse-names":false,"suffix":""},{"dropping-particle":"","family":"Bhattacharya","given":"Prosun","non-dropping-particle":"","parse-names":false,"suffix":""},{"dropping-particle":"","family":"Sherchan","given":"Samendra P.","non-dropping-particle":"","parse-names":false,"suffix":""}],"container-title":"International Journal of Environmental Research and Public Health","id":"ITEM-3","issue":"23","issued":{"date-parts":[["2022","11","24"]]},"page":"15638","title":"Association between Global Monkeypox Cases and Meteorological Factors","type":"article-journal","volume":"19"},"uris":["http://www.mendeley.com/documents/?uuid=fc112d70-6436-42e5-83b7-14fb07fc0e85"]}],"mendeley":{"formattedCitation":"(Ahmed et al., 2020; M. A. Islam, Sangkham, et al., 2022; Jakariya et al., 2021)","manualFormatting":"(Ahmed et al., 2020; M. A. Islam, Sangkham, et al., 2022; Jakariya et al., 2021 ; WHO, 2022)","plainTextFormattedCitation":"(Ahmed et al., 2020; M. A. Islam, Sangkham, et al., 2022; Jakariya et al., 2021)","previouslyFormattedCitation":"(Ahmed et al., 2020; M. A. Islam, Sangkham, et al., 2022; Jakariya et al., 2021)"},"properties":{"noteIndex":0},"schema":"https://github.com/citation-style-language/schema/raw/master/csl-citation.json"}</w:instrText>
      </w:r>
      <w:r w:rsidR="003276A8" w:rsidRPr="00A62310">
        <w:rPr>
          <w:rFonts w:ascii="Times New Roman" w:hAnsi="Times New Roman" w:cs="Times New Roman"/>
          <w:sz w:val="24"/>
          <w:szCs w:val="24"/>
          <w:shd w:val="clear" w:color="auto" w:fill="FCFCFC"/>
        </w:rPr>
        <w:fldChar w:fldCharType="separate"/>
      </w:r>
      <w:r w:rsidRPr="00A62310">
        <w:rPr>
          <w:rFonts w:ascii="Times New Roman" w:hAnsi="Times New Roman" w:cs="Times New Roman"/>
          <w:noProof/>
          <w:sz w:val="24"/>
          <w:szCs w:val="24"/>
          <w:shd w:val="clear" w:color="auto" w:fill="FCFCFC"/>
        </w:rPr>
        <w:t>(Ahmed et al., 2020; M. A. Islam, Sangkham, et al., 2022; Jakariya et al., 2021</w:t>
      </w:r>
      <w:r w:rsidR="00FF7B78" w:rsidRPr="00A62310">
        <w:rPr>
          <w:rFonts w:ascii="Times New Roman" w:hAnsi="Times New Roman" w:cs="Times New Roman"/>
          <w:noProof/>
          <w:sz w:val="24"/>
          <w:szCs w:val="24"/>
          <w:shd w:val="clear" w:color="auto" w:fill="FCFCFC"/>
        </w:rPr>
        <w:t xml:space="preserve"> ; WHO, 2022</w:t>
      </w:r>
      <w:r w:rsidRPr="00A62310">
        <w:rPr>
          <w:rFonts w:ascii="Times New Roman" w:hAnsi="Times New Roman" w:cs="Times New Roman"/>
          <w:noProof/>
          <w:sz w:val="24"/>
          <w:szCs w:val="24"/>
          <w:shd w:val="clear" w:color="auto" w:fill="FCFCFC"/>
        </w:rPr>
        <w:t>)</w:t>
      </w:r>
      <w:r w:rsidR="003276A8" w:rsidRPr="00A62310">
        <w:rPr>
          <w:rFonts w:ascii="Times New Roman" w:hAnsi="Times New Roman" w:cs="Times New Roman"/>
          <w:sz w:val="24"/>
          <w:szCs w:val="24"/>
          <w:shd w:val="clear" w:color="auto" w:fill="FCFCFC"/>
        </w:rPr>
        <w:fldChar w:fldCharType="end"/>
      </w:r>
      <w:r w:rsidRPr="00A62310">
        <w:rPr>
          <w:rFonts w:ascii="Times New Roman" w:hAnsi="Times New Roman" w:cs="Times New Roman"/>
          <w:sz w:val="24"/>
          <w:szCs w:val="24"/>
          <w:shd w:val="clear" w:color="auto" w:fill="FCFCFC"/>
        </w:rPr>
        <w:t xml:space="preserve">. </w:t>
      </w:r>
      <w:r w:rsidR="006B2BA2" w:rsidRPr="00A62310">
        <w:rPr>
          <w:rFonts w:ascii="Times New Roman" w:hAnsi="Times New Roman" w:cs="Times New Roman"/>
          <w:sz w:val="24"/>
          <w:szCs w:val="24"/>
        </w:rPr>
        <w:t xml:space="preserve">Flu-like anomaly SARS-CoV-2 infection was discovered for the first time in late December 2019 in the Chinese city of Wuhan </w:t>
      </w:r>
      <w:r w:rsidR="003276A8" w:rsidRPr="00A62310">
        <w:rPr>
          <w:rFonts w:ascii="Times New Roman" w:hAnsi="Times New Roman" w:cs="Times New Roman"/>
          <w:sz w:val="24"/>
          <w:szCs w:val="24"/>
        </w:rPr>
        <w:fldChar w:fldCharType="begin" w:fldLock="1"/>
      </w:r>
      <w:r w:rsidRPr="00A62310">
        <w:rPr>
          <w:rFonts w:ascii="Times New Roman" w:hAnsi="Times New Roman" w:cs="Times New Roman"/>
          <w:sz w:val="24"/>
          <w:szCs w:val="24"/>
        </w:rPr>
        <w:instrText>ADDIN CSL_CITATION {"citationItems":[{"id":"ITEM-1","itemData":{"DOI":"10.1016/j.ijsu.2022.106857","ISSN":"17439191","author":[{"dropping-particle":"","family":"Chakraborty","given":"Chiranjib","non-dropping-particle":"","parse-names":false,"suffix":""},{"dropping-particle":"","family":"Bhattacharya","given":"Manojit","non-dropping-particle":"","parse-names":false,"suffix":""},{"dropping-particle":"","family":"Sharma","given":"Ashish Ranjan","non-dropping-particle":"","parse-names":false,"suffix":""},{"dropping-particle":"","family":"Roy","given":"Sanjiban Sekhar","non-dropping-particle":"","parse-names":false,"suffix":""},{"dropping-particle":"","family":"Islam","given":"Md Aminul","non-dropping-particle":"","parse-names":false,"suffix":""},{"dropping-particle":"","family":"Chakraborty","given":"Sandip","non-dropping-particle":"","parse-names":false,"suffix":""},{"dropping-particle":"","family":"Nandi","given":"Shyam Sundar","non-dropping-particle":"","parse-names":false,"suffix":""},{"dropping-particle":"","family":"Dhama","given":"Kuldeep","non-dropping-particle":"","parse-names":false,"suffix":""}],"container-title":"International Journal of Surgery","id":"ITEM-1","issued":{"date-parts":[["2022","9"]]},"page":"106857","title":"Deep learning research should be encouraged for diagnosis and treatment of antibiotic resistance of microbial infections in treatment associated emergencies in hospitals","type":"article-journal","volume":"105"},"uris":["http://www.mendeley.com/documents/?uuid=b9421c3d-31da-4418-88b7-f4bcebfd7493"]},{"id":"ITEM-2","itemData":{"DOI":"10.1109/ICECIT54077.2021.9641131","ISBN":"978-1-6654-2363-2","author":[{"dropping-particle":"","family":"Rakib","given":"Sakhawat Hossen","non-dropping-particle":"","parse-names":false,"suffix":""},{"dropping-particle":"","family":"Masum","given":"S.M","non-dropping-particle":"","parse-names":false,"suffix":""},{"dropping-particle":"","family":"Patwari","given":"Md. Rashadul Islam","non-dropping-particle":"","parse-names":false,"suffix":""},{"dropping-particle":"","family":"Fahima","given":"Rafatul Alam","non-dropping-particle":"","parse-names":false,"suffix":""},{"dropping-particle":"","family":"Farhana","given":"Atika","non-dropping-particle":"","parse-names":false,"suffix":""},{"dropping-particle":"","family":"Islam","given":"Md. Aminul","non-dropping-particle":"","parse-names":false,"suffix":""}],"container-title":"2021 International Conference on Electronics, Communications and Information Technology (ICECIT)","id":"ITEM-2","issued":{"date-parts":[["2021","9","14"]]},"page":"1-4","publisher":"IEEE","title":"Design and Development of a low cost Ultraviolet Disinfection system to reduce the cross infection of SARS-CoV-2 in ambulances","type":"paper-conference"},"uris":["http://www.mendeley.com/documents/?uuid=7dbbc236-6e65-4bf1-9b43-3cfbabb28532"]}],"mendeley":{"formattedCitation":"(C. Chakraborty et al., 2022; Rakib et al., 2021)","plainTextFormattedCitation":"(C. Chakraborty et al., 2022; Rakib et al., 2021)","previouslyFormattedCitation":"(C. Chakraborty et al., 2022; Rakib et al., 2021)"},"properties":{"noteIndex":0},"schema":"https://github.com/citation-style-language/schema/raw/master/csl-citation.json"}</w:instrText>
      </w:r>
      <w:r w:rsidR="003276A8" w:rsidRPr="00A62310">
        <w:rPr>
          <w:rFonts w:ascii="Times New Roman" w:hAnsi="Times New Roman" w:cs="Times New Roman"/>
          <w:sz w:val="24"/>
          <w:szCs w:val="24"/>
        </w:rPr>
        <w:fldChar w:fldCharType="separate"/>
      </w:r>
      <w:r w:rsidRPr="00A62310">
        <w:rPr>
          <w:rFonts w:ascii="Times New Roman" w:hAnsi="Times New Roman" w:cs="Times New Roman"/>
          <w:noProof/>
          <w:sz w:val="24"/>
          <w:szCs w:val="24"/>
        </w:rPr>
        <w:t>(C. Chakraborty et al., 2022; Rakib et al., 2021)</w:t>
      </w:r>
      <w:r w:rsidR="003276A8" w:rsidRPr="00A62310">
        <w:rPr>
          <w:rFonts w:ascii="Times New Roman" w:hAnsi="Times New Roman" w:cs="Times New Roman"/>
          <w:sz w:val="24"/>
          <w:szCs w:val="24"/>
        </w:rPr>
        <w:fldChar w:fldCharType="end"/>
      </w:r>
      <w:r w:rsidR="00825CB8" w:rsidRPr="00A62310">
        <w:rPr>
          <w:rFonts w:ascii="Times New Roman" w:hAnsi="Times New Roman" w:cs="Times New Roman"/>
          <w:sz w:val="24"/>
          <w:szCs w:val="24"/>
        </w:rPr>
        <w:t xml:space="preserve">. </w:t>
      </w:r>
      <w:r w:rsidR="00095E43" w:rsidRPr="00A62310">
        <w:rPr>
          <w:rFonts w:ascii="Times New Roman" w:hAnsi="Times New Roman" w:cs="Times New Roman"/>
          <w:sz w:val="24"/>
          <w:szCs w:val="24"/>
        </w:rPr>
        <w:t>This pathogen, which is a member</w:t>
      </w:r>
      <w:r w:rsidR="00FF0026" w:rsidRPr="00A62310">
        <w:rPr>
          <w:rFonts w:ascii="Times New Roman" w:hAnsi="Times New Roman" w:cs="Times New Roman"/>
          <w:sz w:val="24"/>
          <w:szCs w:val="24"/>
        </w:rPr>
        <w:t xml:space="preserve"> of the </w:t>
      </w:r>
      <w:r w:rsidR="00095E43" w:rsidRPr="00A62310">
        <w:rPr>
          <w:rFonts w:ascii="Times New Roman" w:hAnsi="Times New Roman" w:cs="Times New Roman"/>
          <w:sz w:val="24"/>
          <w:szCs w:val="24"/>
        </w:rPr>
        <w:t xml:space="preserve">coronavirus family and also has </w:t>
      </w:r>
      <w:del w:id="41" w:author="Mohammad Nayeem Hasan" w:date="2023-06-06T16:03:00Z">
        <w:r w:rsidR="00095E43" w:rsidRPr="00A62310" w:rsidDel="00A8664C">
          <w:rPr>
            <w:rFonts w:ascii="Times New Roman" w:hAnsi="Times New Roman" w:cs="Times New Roman"/>
            <w:sz w:val="24"/>
            <w:szCs w:val="24"/>
          </w:rPr>
          <w:delText xml:space="preserve">a </w:delText>
        </w:r>
      </w:del>
      <w:r w:rsidR="00095E43" w:rsidRPr="00A62310">
        <w:rPr>
          <w:rFonts w:ascii="Times New Roman" w:hAnsi="Times New Roman" w:cs="Times New Roman"/>
          <w:sz w:val="24"/>
          <w:szCs w:val="24"/>
        </w:rPr>
        <w:t xml:space="preserve">strong mutagenicity, is single-stranded, enclosed, high polarity, and non-segmented RNA </w:t>
      </w:r>
      <w:r w:rsidR="003276A8" w:rsidRPr="00A62310">
        <w:rPr>
          <w:rFonts w:ascii="Times New Roman" w:hAnsi="Times New Roman" w:cs="Times New Roman"/>
          <w:sz w:val="24"/>
          <w:szCs w:val="24"/>
        </w:rPr>
        <w:fldChar w:fldCharType="begin" w:fldLock="1"/>
      </w:r>
      <w:r w:rsidR="00FF0026" w:rsidRPr="00A62310">
        <w:rPr>
          <w:rFonts w:ascii="Times New Roman" w:hAnsi="Times New Roman" w:cs="Times New Roman"/>
          <w:sz w:val="24"/>
          <w:szCs w:val="24"/>
        </w:rPr>
        <w:instrText>ADDIN CSL_CITATION {"citationItems":[{"id":"ITEM-1","itemData":{"abstract":"&lt;p&gt;Whole-genome sequencing is increasingly being used to investigate the spatial and temporal distribution of viral pathogens including the Severe Acute Respiratory Syndrome Coronavirus Variant 2 (SARS-CoV-2) which is responsible for the ongoing COVID-19 pandemic. In this study, we determined 55 complete genome sequences of SARS-CoV-2 strains isolated from patients from Noakhali, a South-Eastern district in Bangladesh. Variant analysis of our sequenced genomes identified sixteen rare variations in S, six in N, two in M, one in E protein and the S protein variation, Y204F, identified in two of our sequenced strains, has not been reported from any other countries in the GISAID database. Comparison of the prevalence pattern across the country showed GH clade lineages B.1.36 and B.1.36.16 to be abundant in Noakhali and the South-Eastern region of Chittagong when compared to the rest of the country. Phylodynamic analysis of our sequenced genomes revealed that the virus was estimated to be evolving at the rate of 1.065 X 10&lt;sup&gt;&amp;minus;&amp;thinsp;4&lt;/sup&gt; subs/site/year. The study results demonstrated the necessity of initiating a concerted, country-wide genomics surveillance effort to determine any novel mutation of functional significance, understanding virus evolution, transmission, and spread in Bangladesh.&lt;/p&gt; &lt;p&gt; &lt;b&gt;Short running title&lt;/b&gt;: Genome sequencing of Noakhali isolates SARS-Cov-2 in Bangladesh&lt;/p&gt;","author":[{"dropping-particle":"","family":"Hossain","given":"Maqsud","non-dropping-particle":"","parse-names":false,"suffix":""},{"dropping-particle":"","family":"Saiha Huq","given":"Tahrima","non-dropping-particle":"","parse-names":false,"suffix":""},{"dropping-particle":"","family":"Rahman","given":"Aura","non-dropping-particle":"","parse-names":false,"suffix":""},{"dropping-particle":"","family":"Aminul Islam","given":"Md","non-dropping-particle":"","parse-names":false,"suffix":""},{"dropping-particle":"","family":"Naushin Tabassum","given":"Syeda","non-dropping-particle":"","parse-names":false,"suffix":""},{"dropping-particle":"","family":"Nadim Hasan","given":"Kazi","non-dropping-particle":"","parse-names":false,"suffix":""},{"dropping-particle":"","family":"Khaleque","given":"Abdul","non-dropping-particle":"","parse-names":false,"suffix":""},{"dropping-particle":"","family":"Sadique","given":"Abdus","non-dropping-particle":"","parse-names":false,"suffix":""},{"dropping-particle":"","family":"Salim Hossain","given":"Mohammad","non-dropping-particle":"","parse-names":false,"suffix":""},{"dropping-particle":"","family":"Mohammed Bahadur","given":"Newaz","non-dropping-particle":"","parse-names":false,"suffix":""},{"dropping-particle":"","family":"Ahmed","given":"Firoz","non-dropping-particle":"","parse-names":false,"suffix":""},{"dropping-particle":"","family":"Mahmud Reza","given":"Hasan","non-dropping-particle":"","parse-names":false,"suffix":""}],"id":"ITEM-1","issued":{"date-parts":[["2021"]]},"title":"Novel mutations identified from whole-genome sequencing of SARS-CoV-2 isolated from Noakhali, Bangladesh","type":"article-journal"},"uris":["http://www.mendeley.com/documents/?uuid=8ff557b2-f603-454c-82d7-3571dea4cf54"]},{"id":"ITEM-2","itemData":{"ISBN":"9781665469449","author":[{"dropping-particle":"","family":"Rakib","given":"Sakhawat Hossen","non-dropping-particle":"","parse-names":false,"suffix":""}],"id":"ITEM-2","issued":{"date-parts":[["2022"]]},"page":"2-7","title":"Design of a cost-effective Ultraviolet Disinfection unit to minimize the cross-contamination of COVID-19 in transport","type":"article-journal"},"uris":["http://www.mendeley.com/documents/?uuid=85d4a802-809d-4a41-acba-78b1d0cc6c9d"]}],"mendeley":{"formattedCitation":"(Hossain et al., 2021; Rakib, 2022)","plainTextFormattedCitation":"(Hossain et al., 2021; Rakib, 2022)","previouslyFormattedCitation":"(Hossain et al., 2021; Rakib, 2022)"},"properties":{"noteIndex":0},"schema":"https://github.com/citation-style-language/schema/raw/master/csl-citation.json"}</w:instrText>
      </w:r>
      <w:r w:rsidR="003276A8" w:rsidRPr="00A62310">
        <w:rPr>
          <w:rFonts w:ascii="Times New Roman" w:hAnsi="Times New Roman" w:cs="Times New Roman"/>
          <w:sz w:val="24"/>
          <w:szCs w:val="24"/>
        </w:rPr>
        <w:fldChar w:fldCharType="separate"/>
      </w:r>
      <w:r w:rsidRPr="00A62310">
        <w:rPr>
          <w:rFonts w:ascii="Times New Roman" w:hAnsi="Times New Roman" w:cs="Times New Roman"/>
          <w:noProof/>
          <w:sz w:val="24"/>
          <w:szCs w:val="24"/>
        </w:rPr>
        <w:t>(Hossain et al., 2021; Rakib, 2022)</w:t>
      </w:r>
      <w:r w:rsidR="003276A8" w:rsidRPr="00A62310">
        <w:rPr>
          <w:rFonts w:ascii="Times New Roman" w:hAnsi="Times New Roman" w:cs="Times New Roman"/>
          <w:sz w:val="24"/>
          <w:szCs w:val="24"/>
        </w:rPr>
        <w:fldChar w:fldCharType="end"/>
      </w:r>
      <w:r w:rsidR="00825CB8" w:rsidRPr="00A62310">
        <w:rPr>
          <w:rFonts w:ascii="Times New Roman" w:hAnsi="Times New Roman" w:cs="Times New Roman"/>
          <w:sz w:val="24"/>
          <w:szCs w:val="24"/>
        </w:rPr>
        <w:t xml:space="preserve">. At least 11 </w:t>
      </w:r>
      <w:r w:rsidR="00F976B4" w:rsidRPr="00A62310">
        <w:rPr>
          <w:rFonts w:ascii="Times New Roman" w:hAnsi="Times New Roman" w:cs="Times New Roman"/>
          <w:sz w:val="24"/>
          <w:szCs w:val="24"/>
        </w:rPr>
        <w:t xml:space="preserve">important SARS-CoV-2 </w:t>
      </w:r>
      <w:r w:rsidR="00825CB8" w:rsidRPr="00A62310">
        <w:rPr>
          <w:rFonts w:ascii="Times New Roman" w:hAnsi="Times New Roman" w:cs="Times New Roman"/>
          <w:sz w:val="24"/>
          <w:szCs w:val="24"/>
        </w:rPr>
        <w:t xml:space="preserve">variants (Alpha, Beta, Gamma, Epsilon, Eta, Mu, Zeta, Iota, Kappa, Delta, Omicron, </w:t>
      </w:r>
      <w:del w:id="42" w:author="Mohammad Nayeem Hasan" w:date="2023-06-06T16:02:00Z">
        <w:r w:rsidR="00825CB8" w:rsidRPr="00A62310" w:rsidDel="00A8664C">
          <w:rPr>
            <w:rFonts w:ascii="Times New Roman" w:hAnsi="Times New Roman" w:cs="Times New Roman"/>
            <w:sz w:val="24"/>
            <w:szCs w:val="24"/>
          </w:rPr>
          <w:delText>neo Omicron</w:delText>
        </w:r>
      </w:del>
      <w:ins w:id="43" w:author="Mohammad Nayeem Hasan" w:date="2023-06-06T16:02:00Z">
        <w:r w:rsidR="00A8664C">
          <w:rPr>
            <w:rFonts w:ascii="Times New Roman" w:hAnsi="Times New Roman" w:cs="Times New Roman"/>
            <w:sz w:val="24"/>
            <w:szCs w:val="24"/>
          </w:rPr>
          <w:t>neo-Omicron</w:t>
        </w:r>
      </w:ins>
      <w:r w:rsidR="00825CB8" w:rsidRPr="00A62310">
        <w:rPr>
          <w:rFonts w:ascii="Times New Roman" w:hAnsi="Times New Roman" w:cs="Times New Roman"/>
          <w:sz w:val="24"/>
          <w:szCs w:val="24"/>
        </w:rPr>
        <w:t>)</w:t>
      </w:r>
      <w:r w:rsidR="00FF0026" w:rsidRPr="00A62310">
        <w:rPr>
          <w:rFonts w:ascii="Times New Roman" w:hAnsi="Times New Roman" w:cs="Times New Roman"/>
          <w:sz w:val="24"/>
          <w:szCs w:val="24"/>
        </w:rPr>
        <w:t>,</w:t>
      </w:r>
      <w:r w:rsidR="00825CB8" w:rsidRPr="00A62310">
        <w:rPr>
          <w:rFonts w:ascii="Times New Roman" w:hAnsi="Times New Roman" w:cs="Times New Roman"/>
          <w:sz w:val="24"/>
          <w:szCs w:val="24"/>
        </w:rPr>
        <w:t xml:space="preserve"> and almost 23 lin</w:t>
      </w:r>
      <w:r w:rsidRPr="00A62310">
        <w:rPr>
          <w:rFonts w:ascii="Times New Roman" w:hAnsi="Times New Roman" w:cs="Times New Roman"/>
          <w:sz w:val="24"/>
          <w:szCs w:val="24"/>
        </w:rPr>
        <w:t>e</w:t>
      </w:r>
      <w:r w:rsidR="00825CB8" w:rsidRPr="00A62310">
        <w:rPr>
          <w:rFonts w:ascii="Times New Roman" w:hAnsi="Times New Roman" w:cs="Times New Roman"/>
          <w:sz w:val="24"/>
          <w:szCs w:val="24"/>
        </w:rPr>
        <w:t xml:space="preserve">ages have been identified already </w:t>
      </w:r>
      <w:r w:rsidR="003276A8" w:rsidRPr="00A62310">
        <w:rPr>
          <w:rFonts w:ascii="Times New Roman" w:hAnsi="Times New Roman" w:cs="Times New Roman"/>
          <w:sz w:val="24"/>
          <w:szCs w:val="24"/>
        </w:rPr>
        <w:fldChar w:fldCharType="begin" w:fldLock="1"/>
      </w:r>
      <w:r w:rsidR="004F3292" w:rsidRPr="00A62310">
        <w:rPr>
          <w:rFonts w:ascii="Times New Roman" w:hAnsi="Times New Roman" w:cs="Times New Roman"/>
          <w:sz w:val="24"/>
          <w:szCs w:val="24"/>
        </w:rPr>
        <w:instrText>ADDIN CSL_CITATION {"citationItems":[{"id":"ITEM-1","itemData":{"DOI":"doi.org/10.1101/2021.07.05.21259933.","author":[{"dropping-particle":"","family":"Islam et al.;2021","given":"","non-dropping-particle":"","parse-names":false,"suffix":""}],"id":"ITEM-1","issued":{"date-parts":[["0"]]},"title":"Sex-specific epidemiological and clinical characteristics of COVID-19 patients in the southeast region of Bangladesh 2021.MedRxivhttps://doi.org/10.1101/2021.07.05.21259933.","type":"article-journal"},"uris":["http://www.mendeley.com/documents/?uuid=8508e070-2601-41c9-aeec-5c8cf53c2c94"]},{"id":"ITEM-2","itemData":{"DOI":"10.1017/S0950268820002046","ISSN":"14694409","PMID":"32892793","abstract":"Global Health Security Index (GHSI) and Joint External Evaluation (JEE) are two well-known health security and related capabilities indices. We hypothesized that countries with higher GHSI or JEE scores would have detected their first case earlier, and would experience lower mortality outcome compared to countries with lower scores. We evaluated the effectiveness of GHSI and JEE in predicting countries’ COVID-19 detection response times and mortality outcome (deaths/million). We used two different outcomes for the evaluation, i) detection response time, the duration of time to the first (confirmed) case detection (from 31st December 2019 to February 20th 2020 when every country’s first case was linked to travel from China) and ii) mortality outcome (deaths/million) (up until March 11th and July 1st 2020, respectively). We interpreted the detection response time alongside previously published relative risk of the importation of COVID-19 cases from China. We performed multiple linear regression and negative binomial regression analysis to evaluate how these indices predicted the actual outcome. The two indices, GHSI and JEE were strongly correlated (r= 0.82), indicating a good agreement between them. However, both GHSI (r=0.31) and JEE (r=0.37) had a poor correlation with countries’ COVID-19 related mortality outcome. Higher risk of importation of COVID-19 from China for a given country was negatively correlated with the time taken to detect the first case in that country (adjusted R2=0.63-0.66), while the GHSI and JEE had minimal predictive value. In the negative binomial regressing model, countries’ mortality outcome were strongly predicted by the population’s age above 65 years (Incidence rate ratio [IRR]: 1.10 (95% CI: 1.01-1.21) while overall GHSI score (IRR: 1.01 (95% CI: 0.98-1.01) and JEE (IRR: 0.99 (95% CI: 0.96-1.02) were not significant predictor. GHSI and JEE had lower predictive value for detection response time and mortality outcome due to COVID-19. We suggest introduction of a population healthiness parameter, to address demographic and comorbidity vulnerabilities and reappraisal of the ranking system and methods used to obtain the index based on experience gained from this pandemic.","author":[{"dropping-particle":"","family":"Haider","given":"Najmul","non-dropping-particle":"","parse-names":false,"suffix":""},{"dropping-particle":"","family":"Yavlinsky","given":"Alexei","non-dropping-particle":"","parse-names":false,"suffix":""},{"dropping-particle":"","family":"Chang","given":"Yu Mei","non-dropping-particle":"","parse-names":false,"suffix":""},{"dropping-particle":"","family":"Hasan","given":"Mohammad Nayeem","non-dropping-particle":"","parse-names":false,"suffix":""},{"dropping-particle":"","family":"Benfield","given":"Camilla","non-dropping-particle":"","parse-names":false,"suffix":""},{"dropping-particle":"","family":"Osman","given":"Abdinasir Yusuf","non-dropping-particle":"","parse-names":false,"suffix":""},{"dropping-particle":"","family":"Uddin","given":"Md Jamal","non-dropping-particle":"","parse-names":false,"suffix":""},{"dropping-particle":"","family":"Dar","given":"Osman","non-dropping-particle":"","parse-names":false,"suffix":""},{"dropping-particle":"","family":"Ntoumi","given":"Francine","non-dropping-particle":"","parse-names":false,"suffix":""},{"dropping-particle":"","family":"Zumla","given":"Alimuddin","non-dropping-particle":"","parse-names":false,"suffix":""},{"dropping-particle":"","family":"Kock","given":"Richard","non-dropping-particle":"","parse-names":false,"suffix":""}],"container-title":"Epidemiology and Infection","id":"ITEM-2","issued":{"date-parts":[["2020"]]},"title":"The global health security index and joint external evaluation score for health preparedness are not correlated with countries' covid-19 detection response time and mortality outcome","type":"article-journal"},"uris":["http://www.mendeley.com/documents/?uuid=a6dcba89-ade5-4f90-8206-2a0674333489"]},{"id":"ITEM-3","itemData":{"DOI":"10.1016/j.puhip.2020.100041","ISSN":"26665352","author":[{"dropping-particle":"","family":"Kushal","given":"Sayedul Ashraf","non-dropping-particle":"","parse-names":false,"suffix":""},{"dropping-particle":"","family":"Amin","given":"Yahia Md","non-dropping-particle":"","parse-names":false,"suffix":""},{"dropping-particle":"","family":"Mubassara","given":"Leuza","non-dropping-particle":"","parse-names":false,"suffix":""},{"dropping-particle":"","family":"Alam","given":"Mohammad Morshad","non-dropping-particle":"","parse-names":false,"suffix":""},{"dropping-particle":"","family":"Chakraborty","given":"Promit Ananyo","non-dropping-particle":"","parse-names":false,"suffix":""}],"container-title":"Public Health in Practice","id":"ITEM-3","issued":{"date-parts":[["2020"]]},"page":"100041","title":"Managing SARS-CoV-2 outbreak challenges in psychiatric hospitals of Bangladesh","type":"article-journal","volume":"1"},"uris":["http://www.mendeley.com/documents/?uuid=8c57be62-d2e5-4b30-90bf-987297d98b84"]},{"id":"ITEM-4","itemData":{"DOI":"10.1016/j.compbiomed.2021.104759","ISSN":"00104825","author":[{"dropping-particle":"","family":"Sakib","given":"Md Minhas Hossain","non-dropping-particle":"","parse-names":false,"suffix":""},{"dropping-particle":"","family":"Nishat","given":"Aktiya Anjum","non-dropping-particle":"","parse-names":false,"suffix":""},{"dropping-particle":"","family":"Islam","given":"Mohammad Tarequl","non-dropping-particle":"","parse-names":false,"suffix":""},{"dropping-particle":"","family":"Raihan Uddin","given":"Mohammad Abu","non-dropping-particle":"","parse-names":false,"suffix":""},{"dropping-particle":"","family":"Iqbal","given":"Md Shahriar","non-dropping-particle":"","parse-names":false,"suffix":""},{"dropping-particle":"","family":"Hossen","given":"Farhan Fuad","non-dropping-particle":"Bin","parse-names":false,"suffix":""},{"dropping-particle":"","family":"Ahmed","given":"Mohammad Imran","non-dropping-particle":"","parse-names":false,"suffix":""},{"dropping-particle":"","family":"Bashir","given":"Md Samiul","non-dropping-particle":"","parse-names":false,"suffix":""},{"dropping-particle":"","family":"Hossain","given":"Takbir","non-dropping-particle":"","parse-names":false,"suffix":""},{"dropping-particle":"","family":"Tohura","given":"Umma Sumia","non-dropping-particle":"","parse-names":false,"suffix":""},{"dropping-particle":"","family":"Saif","given":"Saiful Islam","non-dropping-particle":"","parse-names":false,"suffix":""},{"dropping-particle":"","family":"Jui","given":"Nabilah Rahman","non-dropping-particle":"","parse-names":false,"suffix":""},{"dropping-particle":"","family":"Alam","given":"Mosharaf","non-dropping-particle":"","parse-names":false,"suffix":""},{"dropping-particle":"","family":"Islam","given":"Md Aminul","non-dropping-particle":"","parse-names":false,"suffix":""},{"dropping-particle":"","family":"Hasan","given":"Md Mehadi","non-dropping-particle":"","parse-names":false,"suffix":""},{"dropping-particle":"","family":"Sufian","given":"Md Abu","non-dropping-particle":"","parse-names":false,"suffix":""},{"dropping-particle":"","family":"Ali","given":"Md Ackas","non-dropping-particle":"","parse-names":false,"suffix":""},{"dropping-particle":"","family":"Islam","given":"Rajib","non-dropping-particle":"","parse-names":false,"suffix":""},{"dropping-particle":"","family":"Hossain","given":"Mohammed Akhter","non-dropping-particle":"","parse-names":false,"suffix":""},{"dropping-particle":"","family":"Halim","given":"Mohammad A.","non-dropping-particle":"","parse-names":false,"suffix":""}],"container-title":"Computers in Biology and Medicine","id":"ITEM-4","issued":{"date-parts":[["2021","9"]]},"page":"104759","title":"Computational screening of 645 antiviral peptides against the receptor-binding domain of the spike protein in SARS-CoV-2","type":"article-journal","volume":"136"},"uris":["http://www.mendeley.com/documents/?uuid=62497f4d-7896-42be-b97b-7fd1a63b5d79"]}],"mendeley":{"formattedCitation":"(Haider et al., 2020; Islam et al.;2021, n.d.; Kushal et al., 2020; Sakib et al., 2021)","plainTextFormattedCitation":"(Haider et al., 2020; Islam et al.;2021, n.d.; Kushal et al., 2020; Sakib et al., 2021)","previouslyFormattedCitation":"(Haider et al., 2020; Islam et al.;2021, n.d.; Kushal et al., 2020; Sakib et al., 2021)"},"properties":{"noteIndex":0},"schema":"https://github.com/citation-style-language/schema/raw/master/csl-citation.json"}</w:instrText>
      </w:r>
      <w:r w:rsidR="003276A8" w:rsidRPr="00A62310">
        <w:rPr>
          <w:rFonts w:ascii="Times New Roman" w:hAnsi="Times New Roman" w:cs="Times New Roman"/>
          <w:sz w:val="24"/>
          <w:szCs w:val="24"/>
        </w:rPr>
        <w:fldChar w:fldCharType="separate"/>
      </w:r>
      <w:r w:rsidR="004F3292" w:rsidRPr="00A62310">
        <w:rPr>
          <w:rFonts w:ascii="Times New Roman" w:hAnsi="Times New Roman" w:cs="Times New Roman"/>
          <w:noProof/>
          <w:sz w:val="24"/>
          <w:szCs w:val="24"/>
        </w:rPr>
        <w:t>(Haider et al., 2020; Islam et al.;2021, n.d.; Kushal et al., 2020; Sakib et al., 2021)</w:t>
      </w:r>
      <w:r w:rsidR="003276A8" w:rsidRPr="00A62310">
        <w:rPr>
          <w:rFonts w:ascii="Times New Roman" w:hAnsi="Times New Roman" w:cs="Times New Roman"/>
          <w:sz w:val="24"/>
          <w:szCs w:val="24"/>
        </w:rPr>
        <w:fldChar w:fldCharType="end"/>
      </w:r>
      <w:r w:rsidR="004F3292" w:rsidRPr="00A62310">
        <w:rPr>
          <w:rFonts w:ascii="Times New Roman" w:hAnsi="Times New Roman" w:cs="Times New Roman"/>
          <w:sz w:val="24"/>
          <w:szCs w:val="24"/>
        </w:rPr>
        <w:t xml:space="preserve">. </w:t>
      </w:r>
      <w:r w:rsidR="00095E43" w:rsidRPr="00A62310">
        <w:rPr>
          <w:rFonts w:ascii="Times New Roman" w:hAnsi="Times New Roman" w:cs="Times New Roman"/>
          <w:sz w:val="24"/>
          <w:szCs w:val="24"/>
        </w:rPr>
        <w:t>The COVID-19 pandemic has been going on for three years, and despite immunization efforts, its termination cannot be foreseen</w:t>
      </w:r>
      <w:r w:rsidR="00FF0026" w:rsidRPr="00A62310">
        <w:rPr>
          <w:rFonts w:ascii="Times New Roman" w:hAnsi="Times New Roman" w:cs="Times New Roman"/>
          <w:sz w:val="24"/>
          <w:szCs w:val="24"/>
        </w:rPr>
        <w:t xml:space="preserve"> </w:t>
      </w:r>
      <w:r w:rsidR="003276A8" w:rsidRPr="00A62310">
        <w:rPr>
          <w:rFonts w:ascii="Times New Roman" w:hAnsi="Times New Roman" w:cs="Times New Roman"/>
          <w:sz w:val="24"/>
          <w:szCs w:val="24"/>
        </w:rPr>
        <w:fldChar w:fldCharType="begin" w:fldLock="1"/>
      </w:r>
      <w:r w:rsidR="004F3292" w:rsidRPr="00A62310">
        <w:rPr>
          <w:rFonts w:ascii="Times New Roman" w:hAnsi="Times New Roman" w:cs="Times New Roman"/>
          <w:sz w:val="24"/>
          <w:szCs w:val="24"/>
        </w:rPr>
        <w:instrText>ADDIN CSL_CITATION {"citationItems":[{"id":"ITEM-1","itemData":{"DOI":"10.1109/ICECIT54077.2021.9641131","ISBN":"978-1-6654-2363-2","author":[{"dropping-particle":"","family":"Rakib","given":"Sakhawat Hossen","non-dropping-particle":"","parse-names":false,"suffix":""},{"dropping-particle":"","family":"Masum","given":"S.M","non-dropping-particle":"","parse-names":false,"suffix":""},{"dropping-particle":"","family":"Patwari","given":"Md. Rashadul Islam","non-dropping-particle":"","parse-names":false,"suffix":""},{"dropping-particle":"","family":"Fahima","given":"Rafatul Alam","non-dropping-particle":"","parse-names":false,"suffix":""},{"dropping-particle":"","family":"Farhana","given":"Atika","non-dropping-particle":"","parse-names":false,"suffix":""},{"dropping-particle":"","family":"Islam","given":"Md. Aminul","non-dropping-particle":"","parse-names":false,"suffix":""}],"container-title":"2021 International Conference on Electronics, Communications and Information Technology (ICECIT)","id":"ITEM-1","issued":{"date-parts":[["2021","9","14"]]},"page":"1-4","publisher":"IEEE","title":"Design and Development of a low cost Ultraviolet Disinfection system to reduce the cross infection of SARS-CoV-2 in ambulances","type":"paper-conference"},"uris":["http://www.mendeley.com/documents/?uuid=4500a8ce-2bf8-409f-8521-2073858ff634"]},{"id":"ITEM-2","itemData":{"DOI":"10.1016/j.scitotenv.2020.139090","ISSN":"18791026","PMID":"32388137","abstract":"This study aimed to analyze how meteorological conditions such as temperature, humidity and rainfall can affect the spread of COVID-19 in five Brazilian (São Paulo, Rio de Janeiro, Brasília, Manaus and Fortaleza) cities. The cities selected were those with the largest number of confirmed cases considering data of April 13. Variables such as number of cumulative cases, new daily cases and contamination rate were employed for this study. Our results showed that higher mean temperatures and average relative humidity favored the COVID-19 transmission, differently from reports from coldest countries or periods of time under cool temperatures. Thus, considering the results obtained, intersectoral policies and actions are necessary, mainly in cities where the contamination rate is increasing rapidly. Thus, prevention and protection measures should be adopted in these cities aiming to reduce transmission and the possible collapse of the health system.","author":[{"dropping-particle":"","family":"Auler","given":"A. C.","non-dropping-particle":"","parse-names":false,"suffix":""},{"dropping-particle":"","family":"Cássaro","given":"F. A.M.","non-dropping-particle":"","parse-names":false,"suffix":""},{"dropping-particle":"","family":"Silva","given":"V. O.","non-dropping-particle":"da","parse-names":false,"suffix":""},{"dropping-particle":"","family":"Pires","given":"L. F.","non-dropping-particle":"","parse-names":false,"suffix":""}],"container-title":"Science of the Total Environment","id":"ITEM-2","issued":{"date-parts":[["2020"]]},"title":"Evidence that high temperatures and intermediate relative humidity might favor the spread of COVID-19 in tropical climate: A case study for the most affected Brazilian cities","type":"article-journal","volume":"729"},"uris":["http://www.mendeley.com/documents/?uuid=afd6613a-3f23-4f29-8e1d-c89447ffdd18"]},{"id":"ITEM-3","itemData":{"DOI":"10.1016/J.SCITOTENV.2020.138835","ISSN":"0048-9697","PMID":"32334162","abstract":"This study analyzed the association between COVID-19 and climate indicators in New York City, USA. We used secondary published data from New York city health services and National weather service, USA. The climate indicators included in the study are average temperature, minimum temperature, maximum temperature, rainfall, average humidity, wind speed, and air quality. Kendall and Spearman rank correlation tests were chosen for data analysis. We find that average temperature, minimum temperature, and air quality were significantly associated with the COVID-19 pandemic. The findings of this study will help World Health Organization and health regulators such as Center for Disease Control (CDC) to combat COVID-19 in New York and the rest of the world.","author":[{"dropping-particle":"","family":"Bashir","given":"Muhammad Farhan","non-dropping-particle":"","parse-names":false,"suffix":""},{"dropping-particle":"","family":"Ma","given":"Benjiang","non-dropping-particle":"","parse-names":false,"suffix":""},{"dropping-particle":"","family":"Bilal","given":"","non-dropping-particle":"","parse-names":false,"suffix":""},{"dropping-particle":"","family":"Komal","given":"Bushra","non-dropping-particle":"","parse-names":false,"suffix":""},{"dropping-particle":"","family":"Bashir","given":"Muhammad Adnan","non-dropping-particle":"","parse-names":false,"suffix":""},{"dropping-particle":"","family":"Tan","given":"Duojiao","non-dropping-particle":"","parse-names":false,"suffix":""},{"dropping-particle":"","family":"Bashir","given":"Madiha","non-dropping-particle":"","parse-names":false,"suffix":""}],"container-title":"Science of The Total Environment","id":"ITEM-3","issued":{"date-parts":[["2020","8"]]},"page":"138835","publisher":"Elsevier","title":"Correlation between climate indicators and COVID-19 pandemic in New York, USA","type":"article-journal","volume":"728"},"uris":["http://www.mendeley.com/documents/?uuid=91525cfd-f640-4791-bc33-93880dd554b9"]}],"mendeley":{"formattedCitation":"(Auler et al., 2020; Bashir et al., 2020; Rakib et al., 2021)","plainTextFormattedCitation":"(Auler et al., 2020; Bashir et al., 2020; Rakib et al., 2021)","previouslyFormattedCitation":"(Auler et al., 2020; Bashir et al., 2020; Rakib et al., 2021)"},"properties":{"noteIndex":0},"schema":"https://github.com/citation-style-language/schema/raw/master/csl-citation.json"}</w:instrText>
      </w:r>
      <w:r w:rsidR="003276A8" w:rsidRPr="00A62310">
        <w:rPr>
          <w:rFonts w:ascii="Times New Roman" w:hAnsi="Times New Roman" w:cs="Times New Roman"/>
          <w:sz w:val="24"/>
          <w:szCs w:val="24"/>
        </w:rPr>
        <w:fldChar w:fldCharType="separate"/>
      </w:r>
      <w:r w:rsidR="004F3292" w:rsidRPr="00A62310">
        <w:rPr>
          <w:rFonts w:ascii="Times New Roman" w:hAnsi="Times New Roman" w:cs="Times New Roman"/>
          <w:noProof/>
          <w:sz w:val="24"/>
          <w:szCs w:val="24"/>
        </w:rPr>
        <w:t>(Auler et al., 2020; Bashir et al., 2020; Rakib et al., 2021)</w:t>
      </w:r>
      <w:r w:rsidR="003276A8" w:rsidRPr="00A62310">
        <w:rPr>
          <w:rFonts w:ascii="Times New Roman" w:hAnsi="Times New Roman" w:cs="Times New Roman"/>
          <w:sz w:val="24"/>
          <w:szCs w:val="24"/>
        </w:rPr>
        <w:fldChar w:fldCharType="end"/>
      </w:r>
      <w:r w:rsidR="004F3292" w:rsidRPr="00A62310">
        <w:rPr>
          <w:rFonts w:ascii="Times New Roman" w:hAnsi="Times New Roman" w:cs="Times New Roman"/>
          <w:sz w:val="24"/>
          <w:szCs w:val="24"/>
        </w:rPr>
        <w:t xml:space="preserve">. </w:t>
      </w:r>
      <w:r w:rsidR="00F976B4" w:rsidRPr="00A62310">
        <w:rPr>
          <w:rFonts w:ascii="Times New Roman" w:hAnsi="Times New Roman" w:cs="Times New Roman"/>
          <w:sz w:val="24"/>
          <w:szCs w:val="24"/>
        </w:rPr>
        <w:t>More r</w:t>
      </w:r>
      <w:r w:rsidR="00825CB8" w:rsidRPr="00A62310">
        <w:rPr>
          <w:rFonts w:ascii="Times New Roman" w:hAnsi="Times New Roman" w:cs="Times New Roman"/>
          <w:sz w:val="24"/>
          <w:szCs w:val="24"/>
        </w:rPr>
        <w:t>ecently</w:t>
      </w:r>
      <w:r w:rsidR="00F976B4" w:rsidRPr="00A62310">
        <w:rPr>
          <w:rFonts w:ascii="Times New Roman" w:hAnsi="Times New Roman" w:cs="Times New Roman"/>
          <w:sz w:val="24"/>
          <w:szCs w:val="24"/>
        </w:rPr>
        <w:t>,</w:t>
      </w:r>
      <w:r w:rsidR="00825CB8" w:rsidRPr="00A62310">
        <w:rPr>
          <w:rFonts w:ascii="Times New Roman" w:hAnsi="Times New Roman" w:cs="Times New Roman"/>
          <w:sz w:val="24"/>
          <w:szCs w:val="24"/>
        </w:rPr>
        <w:t xml:space="preserve"> again China and </w:t>
      </w:r>
      <w:r w:rsidRPr="00A62310">
        <w:rPr>
          <w:rFonts w:ascii="Times New Roman" w:hAnsi="Times New Roman" w:cs="Times New Roman"/>
          <w:sz w:val="24"/>
          <w:szCs w:val="24"/>
        </w:rPr>
        <w:t xml:space="preserve">a </w:t>
      </w:r>
      <w:r w:rsidR="00825CB8" w:rsidRPr="00A62310">
        <w:rPr>
          <w:rFonts w:ascii="Times New Roman" w:hAnsi="Times New Roman" w:cs="Times New Roman"/>
          <w:sz w:val="24"/>
          <w:szCs w:val="24"/>
        </w:rPr>
        <w:t xml:space="preserve">few </w:t>
      </w:r>
      <w:proofErr w:type="spellStart"/>
      <w:r w:rsidR="00825CB8" w:rsidRPr="00A62310">
        <w:rPr>
          <w:rFonts w:ascii="Times New Roman" w:hAnsi="Times New Roman" w:cs="Times New Roman"/>
          <w:sz w:val="24"/>
          <w:szCs w:val="24"/>
        </w:rPr>
        <w:t>countrie</w:t>
      </w:r>
      <w:r w:rsidR="00F976B4" w:rsidRPr="00A62310">
        <w:rPr>
          <w:rFonts w:ascii="Times New Roman" w:hAnsi="Times New Roman" w:cs="Times New Roman"/>
          <w:sz w:val="24"/>
          <w:szCs w:val="24"/>
        </w:rPr>
        <w:t>’</w:t>
      </w:r>
      <w:r w:rsidR="00825CB8" w:rsidRPr="00A62310">
        <w:rPr>
          <w:rFonts w:ascii="Times New Roman" w:hAnsi="Times New Roman" w:cs="Times New Roman"/>
          <w:sz w:val="24"/>
          <w:szCs w:val="24"/>
        </w:rPr>
        <w:t>s</w:t>
      </w:r>
      <w:proofErr w:type="spellEnd"/>
      <w:r w:rsidR="00825CB8" w:rsidRPr="00A62310">
        <w:rPr>
          <w:rFonts w:ascii="Times New Roman" w:hAnsi="Times New Roman" w:cs="Times New Roman"/>
          <w:sz w:val="24"/>
          <w:szCs w:val="24"/>
        </w:rPr>
        <w:t xml:space="preserve"> COVID-19 situation</w:t>
      </w:r>
      <w:r w:rsidR="00FF0026" w:rsidRPr="00A62310">
        <w:rPr>
          <w:rFonts w:ascii="Times New Roman" w:hAnsi="Times New Roman" w:cs="Times New Roman"/>
          <w:sz w:val="24"/>
          <w:szCs w:val="24"/>
        </w:rPr>
        <w:t>s</w:t>
      </w:r>
      <w:r w:rsidR="00825CB8" w:rsidRPr="00A62310">
        <w:rPr>
          <w:rFonts w:ascii="Times New Roman" w:hAnsi="Times New Roman" w:cs="Times New Roman"/>
          <w:sz w:val="24"/>
          <w:szCs w:val="24"/>
        </w:rPr>
        <w:t xml:space="preserve"> is </w:t>
      </w:r>
      <w:r w:rsidR="00F976B4" w:rsidRPr="00A62310">
        <w:rPr>
          <w:rFonts w:ascii="Times New Roman" w:hAnsi="Times New Roman" w:cs="Times New Roman"/>
          <w:sz w:val="24"/>
          <w:szCs w:val="24"/>
        </w:rPr>
        <w:t xml:space="preserve">worsening </w:t>
      </w:r>
      <w:r w:rsidR="00825CB8" w:rsidRPr="00A62310">
        <w:rPr>
          <w:rFonts w:ascii="Times New Roman" w:hAnsi="Times New Roman" w:cs="Times New Roman"/>
          <w:sz w:val="24"/>
          <w:szCs w:val="24"/>
        </w:rPr>
        <w:t>drastically</w:t>
      </w:r>
      <w:r w:rsidRPr="00A62310">
        <w:rPr>
          <w:rFonts w:ascii="Times New Roman" w:hAnsi="Times New Roman" w:cs="Times New Roman"/>
          <w:sz w:val="24"/>
          <w:szCs w:val="24"/>
        </w:rPr>
        <w:t>, and</w:t>
      </w:r>
      <w:r w:rsidR="00825CB8" w:rsidRPr="00A62310">
        <w:rPr>
          <w:rFonts w:ascii="Times New Roman" w:hAnsi="Times New Roman" w:cs="Times New Roman"/>
          <w:sz w:val="24"/>
          <w:szCs w:val="24"/>
        </w:rPr>
        <w:t xml:space="preserve"> it </w:t>
      </w:r>
      <w:r w:rsidRPr="00A62310">
        <w:rPr>
          <w:rFonts w:ascii="Times New Roman" w:hAnsi="Times New Roman" w:cs="Times New Roman"/>
          <w:sz w:val="24"/>
          <w:szCs w:val="24"/>
        </w:rPr>
        <w:t>i</w:t>
      </w:r>
      <w:r w:rsidR="00825CB8" w:rsidRPr="00A62310">
        <w:rPr>
          <w:rFonts w:ascii="Times New Roman" w:hAnsi="Times New Roman" w:cs="Times New Roman"/>
          <w:sz w:val="24"/>
          <w:szCs w:val="24"/>
        </w:rPr>
        <w:t xml:space="preserve">s also presumed </w:t>
      </w:r>
      <w:r w:rsidR="00F976B4" w:rsidRPr="00A62310">
        <w:rPr>
          <w:rFonts w:ascii="Times New Roman" w:hAnsi="Times New Roman" w:cs="Times New Roman"/>
          <w:sz w:val="24"/>
          <w:szCs w:val="24"/>
        </w:rPr>
        <w:t xml:space="preserve">that </w:t>
      </w:r>
      <w:r w:rsidR="00825CB8" w:rsidRPr="00A62310">
        <w:rPr>
          <w:rFonts w:ascii="Times New Roman" w:hAnsi="Times New Roman" w:cs="Times New Roman"/>
          <w:sz w:val="24"/>
          <w:szCs w:val="24"/>
        </w:rPr>
        <w:t>the situation m</w:t>
      </w:r>
      <w:r w:rsidRPr="00A62310">
        <w:rPr>
          <w:rFonts w:ascii="Times New Roman" w:hAnsi="Times New Roman" w:cs="Times New Roman"/>
          <w:sz w:val="24"/>
          <w:szCs w:val="24"/>
        </w:rPr>
        <w:t>i</w:t>
      </w:r>
      <w:r w:rsidR="00825CB8" w:rsidRPr="00A62310">
        <w:rPr>
          <w:rFonts w:ascii="Times New Roman" w:hAnsi="Times New Roman" w:cs="Times New Roman"/>
          <w:sz w:val="24"/>
          <w:szCs w:val="24"/>
        </w:rPr>
        <w:t xml:space="preserve">ght be </w:t>
      </w:r>
      <w:r w:rsidR="006C3829" w:rsidRPr="00A62310">
        <w:rPr>
          <w:rFonts w:ascii="Times New Roman" w:hAnsi="Times New Roman" w:cs="Times New Roman"/>
          <w:sz w:val="24"/>
          <w:szCs w:val="24"/>
        </w:rPr>
        <w:t xml:space="preserve">more </w:t>
      </w:r>
      <w:r w:rsidR="00825CB8" w:rsidRPr="00A62310">
        <w:rPr>
          <w:rFonts w:ascii="Times New Roman" w:hAnsi="Times New Roman" w:cs="Times New Roman"/>
          <w:sz w:val="24"/>
          <w:szCs w:val="24"/>
        </w:rPr>
        <w:t xml:space="preserve">worse rather than </w:t>
      </w:r>
      <w:r w:rsidRPr="00A62310">
        <w:rPr>
          <w:rFonts w:ascii="Times New Roman" w:hAnsi="Times New Roman" w:cs="Times New Roman"/>
          <w:sz w:val="24"/>
          <w:szCs w:val="24"/>
        </w:rPr>
        <w:t xml:space="preserve">in </w:t>
      </w:r>
      <w:r w:rsidR="00825CB8" w:rsidRPr="00A62310">
        <w:rPr>
          <w:rFonts w:ascii="Times New Roman" w:hAnsi="Times New Roman" w:cs="Times New Roman"/>
          <w:sz w:val="24"/>
          <w:szCs w:val="24"/>
        </w:rPr>
        <w:t>previous years as no vaccines work properly</w:t>
      </w:r>
      <w:r w:rsidR="00FF0026" w:rsidRPr="00A62310">
        <w:rPr>
          <w:rFonts w:ascii="Times New Roman" w:hAnsi="Times New Roman" w:cs="Times New Roman"/>
          <w:sz w:val="24"/>
          <w:szCs w:val="24"/>
        </w:rPr>
        <w:t xml:space="preserve"> </w:t>
      </w:r>
      <w:r w:rsidR="003276A8" w:rsidRPr="00A62310">
        <w:rPr>
          <w:rFonts w:ascii="Times New Roman" w:hAnsi="Times New Roman" w:cs="Times New Roman"/>
          <w:sz w:val="24"/>
          <w:szCs w:val="24"/>
          <w:shd w:val="clear" w:color="auto" w:fill="FCFCFC"/>
        </w:rPr>
        <w:fldChar w:fldCharType="begin" w:fldLock="1"/>
      </w:r>
      <w:r w:rsidR="00FF0026" w:rsidRPr="00A62310">
        <w:rPr>
          <w:rFonts w:ascii="Times New Roman" w:hAnsi="Times New Roman" w:cs="Times New Roman"/>
          <w:sz w:val="24"/>
          <w:szCs w:val="24"/>
          <w:shd w:val="clear" w:color="auto" w:fill="FCFCFC"/>
        </w:rPr>
        <w:instrText>ADDIN CSL_CITATION {"citationItems":[{"id":"ITEM-1","itemData":{"DOI":"10.1016/j.scitotenv.2022.159166","ISSN":"00489697","author":[{"dropping-particle":"","family":"Tiwari","given":"Ananda","non-dropping-particle":"","parse-names":false,"suffix":""},{"dropping-particle":"","family":"Adhikari","given":"Sangeet","non-dropping-particle":"","parse-names":false,"suffix":""},{"dropping-particle":"","family":"Kaya","given":"Devrim","non-dropping-particle":"","parse-names":false,"suffix":""},{"dropping-particle":"","family":"Islam","given":"Md. Aminul","non-dropping-particle":"","parse-names":false,"suffix":""},{"dropping-particle":"","family":"Malla","given":"Bikash","non-dropping-particle":"","parse-names":false,"suffix":""},{"dropping-particle":"","family":"Sherchan","given":"Samendra P.","non-dropping-particle":"","parse-names":false,"suffix":""},{"dropping-particle":"","family":"Al-Mustapha","given":"Ahmad I.","non-dropping-particle":"","parse-names":false,"suffix":""},{"dropping-particle":"","family":"Kumar","given":"Manish","non-dropping-particle":"","parse-names":false,"suffix":""},{"dropping-particle":"","family":"Aggarwal","given":"Srijan","non-dropping-particle":"","parse-names":false,"suffix":""},{"dropping-particle":"","family":"Bhattacharya","given":"Prosun","non-dropping-particle":"","parse-names":false,"suffix":""},{"dropping-particle":"","family":"Bibby","given":"Kyle","non-dropping-particle":"","parse-names":false,"suffix":""},{"dropping-particle":"","family":"Halden","given":"Rolf U.","non-dropping-particle":"","parse-names":false,"suffix":""},{"dropping-particle":"","family":"Bivins","given":"Aaron","non-dropping-particle":"","parse-names":false,"suffix":""},{"dropping-particle":"","family":"Haramoto","given":"Eiji","non-dropping-particle":"","parse-names":false,"suffix":""},{"dropping-particle":"","family":"Oikarinen","given":"Sami","non-dropping-particle":"","parse-names":false,"suffix":""},{"dropping-particle":"","family":"Heikinheimo","given":"Annamari","non-dropping-particle":"","parse-names":false,"suffix":""},{"dropping-particle":"","family":"Pitkänen","given":"Tarja","non-dropping-particle":"","parse-names":false,"suffix":""}],"container-title":"Science of The Total Environment","id":"ITEM-1","issued":{"date-parts":[["2023","1"]]},"page":"159166","title":"Monkeypox outbreak: Wastewater and environmental surveillance perspective","type":"article-journal","volume":"856"},"uris":["http://www.mendeley.com/documents/?uuid=3743cac5-d228-41ff-92a2-fad8db4a299c"]},{"id":"ITEM-2","itemData":{"DOI":"10.1016/j.ijsu.2022.106882","ISSN":"17439191","author":[{"dropping-particle":"","family":"Chakraborty","given":"Sandip","non-dropping-particle":"","parse-names":false,"suffix":""},{"dropping-particle":"","family":"Chandran","given":"Deepak","non-dropping-particle":"","parse-names":false,"suffix":""},{"dropping-particle":"","family":"Mohapatra","given":"Ranjan K.","non-dropping-particle":"","parse-names":false,"suffix":""},{"dropping-particle":"","family":"Islam","given":"Md Aminul","non-dropping-particle":"","parse-names":false,"suffix":""},{"dropping-particle":"","family":"Alagawany","given":"Mahmoud","non-dropping-particle":"","parse-names":false,"suffix":""},{"dropping-particle":"","family":"Bhattacharya","given":"Manojit","non-dropping-particle":"","parse-names":false,"suffix":""},{"dropping-particle":"","family":"Chakraborty","given":"Chiranjib","non-dropping-particle":"","parse-names":false,"suffix":""},{"dropping-particle":"","family":"Dhama","given":"Kuldeep","non-dropping-particle":"","parse-names":false,"suffix":""}],"container-title":"International Journal of Surgery","id":"ITEM-2","issued":{"date-parts":[["2022","9"]]},"page":"106882","title":"Langya virus, a newly identified Henipavirus in China - Zoonotic pathogen causing febrile illness in humans, and its health concerns: Current knowledge and counteracting strategies – Correspondence","type":"article-journal","volume":"105"},"uris":["http://www.mendeley.com/documents/?uuid=c66cc4f4-a4e3-4581-a23c-4a842dd76a9a"]}],"mendeley":{"formattedCitation":"(S. Chakraborty et al., 2022; Tiwari et al., 2023)","manualFormatting":"(S. Chakraborty et al., 2022; Tiwari et al., 2023 ; WHO, 2022)","plainTextFormattedCitation":"(S. Chakraborty et al., 2022; Tiwari et al., 2023)","previouslyFormattedCitation":"(S. Chakraborty et al., 2022; Tiwari et al., 2023)"},"properties":{"noteIndex":0},"schema":"https://github.com/citation-style-language/schema/raw/master/csl-citation.json"}</w:instrText>
      </w:r>
      <w:r w:rsidR="003276A8" w:rsidRPr="00A62310">
        <w:rPr>
          <w:rFonts w:ascii="Times New Roman" w:hAnsi="Times New Roman" w:cs="Times New Roman"/>
          <w:sz w:val="24"/>
          <w:szCs w:val="24"/>
          <w:shd w:val="clear" w:color="auto" w:fill="FCFCFC"/>
        </w:rPr>
        <w:fldChar w:fldCharType="separate"/>
      </w:r>
      <w:r w:rsidRPr="00A62310">
        <w:rPr>
          <w:rFonts w:ascii="Times New Roman" w:hAnsi="Times New Roman" w:cs="Times New Roman"/>
          <w:noProof/>
          <w:sz w:val="24"/>
          <w:szCs w:val="24"/>
          <w:shd w:val="clear" w:color="auto" w:fill="FCFCFC"/>
        </w:rPr>
        <w:t>(S. Chakraborty et al., 2022; Tiwari et al., 2023</w:t>
      </w:r>
      <w:r w:rsidR="00FF7B78" w:rsidRPr="00A62310">
        <w:rPr>
          <w:rFonts w:ascii="Times New Roman" w:hAnsi="Times New Roman" w:cs="Times New Roman"/>
          <w:noProof/>
          <w:sz w:val="24"/>
          <w:szCs w:val="24"/>
          <w:shd w:val="clear" w:color="auto" w:fill="FCFCFC"/>
        </w:rPr>
        <w:t xml:space="preserve"> ; WHO, 2022</w:t>
      </w:r>
      <w:r w:rsidRPr="00A62310">
        <w:rPr>
          <w:rFonts w:ascii="Times New Roman" w:hAnsi="Times New Roman" w:cs="Times New Roman"/>
          <w:noProof/>
          <w:sz w:val="24"/>
          <w:szCs w:val="24"/>
          <w:shd w:val="clear" w:color="auto" w:fill="FCFCFC"/>
        </w:rPr>
        <w:t>)</w:t>
      </w:r>
      <w:r w:rsidR="003276A8" w:rsidRPr="00A62310">
        <w:rPr>
          <w:rFonts w:ascii="Times New Roman" w:hAnsi="Times New Roman" w:cs="Times New Roman"/>
          <w:sz w:val="24"/>
          <w:szCs w:val="24"/>
          <w:shd w:val="clear" w:color="auto" w:fill="FCFCFC"/>
        </w:rPr>
        <w:fldChar w:fldCharType="end"/>
      </w:r>
      <w:r w:rsidR="00825CB8" w:rsidRPr="00A62310">
        <w:rPr>
          <w:rFonts w:ascii="Times New Roman" w:hAnsi="Times New Roman" w:cs="Times New Roman"/>
          <w:sz w:val="24"/>
          <w:szCs w:val="24"/>
        </w:rPr>
        <w:t xml:space="preserve">. </w:t>
      </w:r>
    </w:p>
    <w:p w14:paraId="2807AD57" w14:textId="77777777" w:rsidR="00FF0026" w:rsidRPr="00A62310" w:rsidRDefault="004F3292" w:rsidP="006167A4">
      <w:pPr>
        <w:jc w:val="both"/>
        <w:rPr>
          <w:rFonts w:ascii="Times New Roman" w:hAnsi="Times New Roman" w:cs="Times New Roman"/>
          <w:color w:val="000000" w:themeColor="text1"/>
          <w:sz w:val="24"/>
          <w:szCs w:val="24"/>
          <w:shd w:val="clear" w:color="auto" w:fill="FFFFFF"/>
        </w:rPr>
      </w:pPr>
      <w:r w:rsidRPr="00A62310">
        <w:rPr>
          <w:rFonts w:ascii="Times New Roman" w:hAnsi="Times New Roman" w:cs="Times New Roman"/>
          <w:sz w:val="24"/>
          <w:szCs w:val="24"/>
        </w:rPr>
        <w:t xml:space="preserve">To manage the ongoing pandemic conditions, it is important to assess the </w:t>
      </w:r>
      <w:r w:rsidR="00825CB8" w:rsidRPr="00A62310">
        <w:rPr>
          <w:rFonts w:ascii="Times New Roman" w:hAnsi="Times New Roman" w:cs="Times New Roman"/>
          <w:sz w:val="24"/>
          <w:szCs w:val="24"/>
        </w:rPr>
        <w:t>parameters</w:t>
      </w:r>
      <w:r w:rsidR="00FF0026" w:rsidRPr="00A62310">
        <w:rPr>
          <w:rFonts w:ascii="Times New Roman" w:hAnsi="Times New Roman" w:cs="Times New Roman"/>
          <w:sz w:val="24"/>
          <w:szCs w:val="24"/>
        </w:rPr>
        <w:t xml:space="preserve"> </w:t>
      </w:r>
      <w:r w:rsidR="00095E43" w:rsidRPr="00A62310">
        <w:rPr>
          <w:rFonts w:ascii="Times New Roman" w:hAnsi="Times New Roman" w:cs="Times New Roman"/>
          <w:sz w:val="24"/>
          <w:szCs w:val="24"/>
        </w:rPr>
        <w:t xml:space="preserve">associated to the intensity </w:t>
      </w:r>
      <w:r w:rsidRPr="00A62310">
        <w:rPr>
          <w:rFonts w:ascii="Times New Roman" w:hAnsi="Times New Roman" w:cs="Times New Roman"/>
          <w:sz w:val="24"/>
          <w:szCs w:val="24"/>
        </w:rPr>
        <w:t xml:space="preserve">of COVID-19. </w:t>
      </w:r>
      <w:r w:rsidRPr="00A62310">
        <w:rPr>
          <w:rFonts w:ascii="Times New Roman" w:hAnsi="Times New Roman" w:cs="Times New Roman"/>
          <w:sz w:val="24"/>
          <w:szCs w:val="24"/>
          <w:shd w:val="clear" w:color="auto" w:fill="FFFFFF"/>
        </w:rPr>
        <w:t>There are various</w:t>
      </w:r>
      <w:r w:rsidR="0004795E" w:rsidRPr="00A62310">
        <w:rPr>
          <w:rFonts w:ascii="Times New Roman" w:hAnsi="Times New Roman" w:cs="Times New Roman"/>
          <w:sz w:val="24"/>
          <w:szCs w:val="24"/>
          <w:shd w:val="clear" w:color="auto" w:fill="FFFFFF"/>
        </w:rPr>
        <w:t xml:space="preserve"> risk factors </w:t>
      </w:r>
      <w:r w:rsidRPr="00A62310">
        <w:rPr>
          <w:rFonts w:ascii="Times New Roman" w:hAnsi="Times New Roman" w:cs="Times New Roman"/>
          <w:sz w:val="24"/>
          <w:szCs w:val="24"/>
          <w:shd w:val="clear" w:color="auto" w:fill="FFFFFF"/>
        </w:rPr>
        <w:t xml:space="preserve">linked </w:t>
      </w:r>
      <w:r w:rsidR="0004795E" w:rsidRPr="00A62310">
        <w:rPr>
          <w:rFonts w:ascii="Times New Roman" w:hAnsi="Times New Roman" w:cs="Times New Roman"/>
          <w:sz w:val="24"/>
          <w:szCs w:val="24"/>
          <w:shd w:val="clear" w:color="auto" w:fill="FFFFFF"/>
        </w:rPr>
        <w:t xml:space="preserve">with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severity of</w:t>
      </w:r>
      <w:r w:rsidR="0004795E" w:rsidRPr="00A62310">
        <w:rPr>
          <w:rFonts w:ascii="Times New Roman" w:hAnsi="Times New Roman" w:cs="Times New Roman"/>
          <w:sz w:val="24"/>
          <w:szCs w:val="24"/>
          <w:shd w:val="clear" w:color="auto" w:fill="FFFFFF"/>
        </w:rPr>
        <w:t xml:space="preserve"> COVID-19 </w:t>
      </w:r>
      <w:r w:rsidRPr="00A62310">
        <w:rPr>
          <w:rFonts w:ascii="Times New Roman" w:hAnsi="Times New Roman" w:cs="Times New Roman"/>
          <w:sz w:val="24"/>
          <w:szCs w:val="24"/>
          <w:shd w:val="clear" w:color="auto" w:fill="FFFFFF"/>
        </w:rPr>
        <w:t xml:space="preserve">patients e.g. </w:t>
      </w:r>
      <w:r w:rsidR="0004795E" w:rsidRPr="00A62310">
        <w:rPr>
          <w:rFonts w:ascii="Times New Roman" w:hAnsi="Times New Roman" w:cs="Times New Roman"/>
          <w:sz w:val="24"/>
          <w:szCs w:val="24"/>
          <w:shd w:val="clear" w:color="auto" w:fill="FFFFFF"/>
        </w:rPr>
        <w:t xml:space="preserve">diabetes mellitus </w:t>
      </w:r>
      <w:r w:rsidR="003276A8" w:rsidRPr="00A62310">
        <w:rPr>
          <w:rFonts w:ascii="Times New Roman" w:hAnsi="Times New Roman" w:cs="Times New Roman"/>
          <w:sz w:val="24"/>
          <w:szCs w:val="24"/>
          <w:shd w:val="clear" w:color="auto" w:fill="FFFFFF"/>
        </w:rPr>
        <w:fldChar w:fldCharType="begin" w:fldLock="1"/>
      </w:r>
      <w:r w:rsidR="00BB4A67" w:rsidRPr="00A62310">
        <w:rPr>
          <w:rFonts w:ascii="Times New Roman" w:hAnsi="Times New Roman" w:cs="Times New Roman"/>
          <w:sz w:val="24"/>
          <w:szCs w:val="24"/>
          <w:shd w:val="clear" w:color="auto" w:fill="FFFFFF"/>
        </w:rPr>
        <w:instrText>ADDIN CSL_CITATION {"citationItems":[{"id":"ITEM-1","itemData":{"DOI":"10.1371/journal.pone.0009694","ISSN":"1932-6203","author":[{"dropping-particle":"","family":"Morgan","given":"Oliver W.","non-dropping-particle":"","parse-names":false,"suffix":""},{"dropping-particle":"","family":"Bramley","given":"Anna","non-dropping-particle":"","parse-names":false,"suffix":""},{"dropping-particle":"","family":"Fowlkes","given":"Ashley","non-dropping-particle":"","parse-names":false,"suffix":""},{"dropping-particle":"","family":"Freedman","given":"David S.","non-dropping-particle":"","parse-names":false,"suffix":""},{"dropping-particle":"","family":"Taylor","given":"Thomas H.","non-dropping-particle":"","parse-names":false,"suffix":""},{"dropping-particle":"","family":"Gargiullo","given":"Paul","non-dropping-particle":"","parse-names":false,"suffix":""},{"dropping-particle":"","family":"Belay","given":"Brook","non-dropping-particle":"","parse-names":false,"suffix":""},{"dropping-particle":"","family":"Jain","given":"Seema","non-dropping-particle":"","parse-names":false,"suffix":""},{"dropping-particle":"","family":"Cox","given":"Chad","non-dropping-particle":"","parse-names":false,"suffix":""},{"dropping-particle":"","family":"Kamimoto","given":"Laurie","non-dropping-particle":"","parse-names":false,"suffix":""},{"dropping-particle":"","family":"Fiore","given":"Anthony","non-dropping-particle":"","parse-names":false,"suffix":""},{"dropping-particle":"","family":"Finelli","given":"Lyn","non-dropping-particle":"","parse-names":false,"suffix":""},{"dropping-particle":"","family":"Olsen","given":"Sonja J.","non-dropping-particle":"","parse-names":false,"suffix":""},{"dropping-particle":"","family":"Fry","given":"Alicia M.","non-dropping-particle":"","parse-names":false,"suffix":""}],"container-title":"PLoS ONE","editor":[{"dropping-particle":"","family":"Sorensen","given":"Thorkild I. A.","non-dropping-particle":"","parse-names":false,"suffix":""}],"id":"ITEM-1","issue":"3","issued":{"date-parts":[["2010","3","15"]]},"page":"e9694","title":"Morbid Obesity as a Risk Factor for Hospitalization and Death Due to 2009 Pandemic Influenza A(H1N1) Disease","type":"article-journal","volume":"5"},"uris":["http://www.mendeley.com/documents/?uuid=8762bda5-39a4-4fd6-bc78-d94766e9f29b"]}],"mendeley":{"formattedCitation":"(Morgan et al., 2010)","plainTextFormattedCitation":"(Morgan et al., 2010)","previouslyFormattedCitation":"(Morgan et al., 2010)"},"properties":{"noteIndex":0},"schema":"https://github.com/citation-style-language/schema/raw/master/csl-citation.json"}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BB4A67" w:rsidRPr="00A62310">
        <w:rPr>
          <w:rFonts w:ascii="Times New Roman" w:hAnsi="Times New Roman" w:cs="Times New Roman"/>
          <w:noProof/>
          <w:sz w:val="24"/>
          <w:szCs w:val="24"/>
          <w:shd w:val="clear" w:color="auto" w:fill="FFFFFF"/>
        </w:rPr>
        <w:t>(Morgan et al., 2010)</w:t>
      </w:r>
      <w:r w:rsidR="003276A8" w:rsidRPr="00A62310">
        <w:rPr>
          <w:rFonts w:ascii="Times New Roman" w:hAnsi="Times New Roman" w:cs="Times New Roman"/>
          <w:sz w:val="24"/>
          <w:szCs w:val="24"/>
          <w:shd w:val="clear" w:color="auto" w:fill="FFFFFF"/>
        </w:rPr>
        <w:fldChar w:fldCharType="end"/>
      </w:r>
      <w:r w:rsidR="0004795E" w:rsidRPr="00A62310">
        <w:rPr>
          <w:rFonts w:ascii="Times New Roman" w:hAnsi="Times New Roman" w:cs="Times New Roman"/>
          <w:sz w:val="24"/>
          <w:szCs w:val="24"/>
          <w:shd w:val="clear" w:color="auto" w:fill="FFFFFF"/>
        </w:rPr>
        <w:t>, hypertension</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10.1038/s41440-022-01134-5","ISSN":"0916-9636","author":[{"dropping-particle":"","family":"Shibata","given":"Shigeru","non-dropping-particle":"","parse-names":false,"suffix":""},{"dropping-particle":"","family":"Kobayashi","given":"Kazuo","non-dropping-particle":"","parse-names":false,"suffix":""},{"dropping-particle":"","family":"Tanaka","given":"Masami","non-dropping-particle":"","parse-names":false,"suffix":""},{"dropping-particle":"","family":"Asayama","given":"Kei","non-dropping-particle":"","parse-names":false,"suffix":""},{"dropping-particle":"","family":"Yamamoto","given":"Eiichiro","non-dropping-particle":"","parse-names":false,"suffix":""},{"dropping-particle":"","family":"Nakagami","given":"Hironori","non-dropping-particle":"","parse-names":false,"suffix":""},{"dropping-particle":"","family":"Hoshide","given":"Satoshi","non-dropping-particle":"","parse-names":false,"suffix":""},{"dropping-particle":"","family":"Kishi","given":"Takuya","non-dropping-particle":"","parse-names":false,"suffix":""},{"dropping-particle":"","family":"Matsumoto","given":"Chisa","non-dropping-particle":"","parse-names":false,"suffix":""},{"dropping-particle":"","family":"Mogi","given":"Masaki","non-dropping-particle":"","parse-names":false,"suffix":""},{"dropping-particle":"","family":"Morimoto","given":"Satoshi","non-dropping-particle":"","parse-names":false,"suffix":""},{"dropping-particle":"","family":"Yamamoto","given":"Koichi","non-dropping-particle":"","parse-names":false,"suffix":""},{"dropping-particle":"","family":"Mukoyama","given":"Masashi","non-dropping-particle":"","parse-names":false,"suffix":""},{"dropping-particle":"","family":"Kario","given":"Kazuomi","non-dropping-particle":"","parse-names":false,"suffix":""},{"dropping-particle":"","family":"Node","given":"Koichi","non-dropping-particle":"","parse-names":false,"suffix":""},{"dropping-particle":"","family":"Rakugi","given":"Hiromi","non-dropping-particle":"","parse-names":false,"suffix":""}],"container-title":"Hypertension Research","id":"ITEM-1","issued":{"date-parts":[["2022","12","23"]]},"title":"COVID-19 pandemic and hypertension: an updated report from the Japanese Society of Hypertension project team on COVID-19","type":"article-journal"},"uris":["http://www.mendeley.com/documents/?uuid=b03ed0a1-c95e-4b70-b9ec-b8705c2ec195"]}],"mendeley":{"formattedCitation":"(Shibata et al., 2022)","plainTextFormattedCitation":"(Shibata et al., 2022)","previouslyFormattedCitation":"(Shibata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(Shibata et al., 2022)</w:t>
      </w:r>
      <w:r w:rsidR="003276A8" w:rsidRPr="00A62310">
        <w:rPr>
          <w:rFonts w:ascii="Times New Roman" w:hAnsi="Times New Roman" w:cs="Times New Roman"/>
          <w:sz w:val="24"/>
          <w:szCs w:val="24"/>
          <w:shd w:val="clear" w:color="auto" w:fill="FFFFFF"/>
        </w:rPr>
        <w:fldChar w:fldCharType="end"/>
      </w:r>
      <w:r w:rsidR="0004795E" w:rsidRPr="00A62310">
        <w:rPr>
          <w:rFonts w:ascii="Times New Roman" w:hAnsi="Times New Roman" w:cs="Times New Roman"/>
          <w:sz w:val="24"/>
          <w:szCs w:val="24"/>
          <w:shd w:val="clear" w:color="auto" w:fill="FFFFFF"/>
        </w:rPr>
        <w:t xml:space="preserve">, </w:t>
      </w:r>
      <w:r w:rsidRPr="00A62310">
        <w:rPr>
          <w:rFonts w:ascii="Times New Roman" w:hAnsi="Times New Roman" w:cs="Times New Roman"/>
          <w:sz w:val="24"/>
          <w:szCs w:val="24"/>
          <w:shd w:val="clear" w:color="auto" w:fill="FFFFFF"/>
        </w:rPr>
        <w:t>host immunity</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10.3389/fpubh.2022.939053","ISSN":"2296-2565","author":[{"dropping-particle":"","family":"Xia","given":"Yun","non-dropping-particle":"","parse-names":false,"suffix":""},{"dropping-particle":"","family":"Yao","given":"Ren-qi","non-dropping-particle":"","parse-names":false,"suffix":""},{"dropping-particle":"","family":"Zhao","given":"Peng-yue","non-dropping-particle":"","parse-names":false,"suffix":""},{"dropping-particle":"","family":"Tao","given":"Zheng-bo","non-dropping-particle":"","parse-names":false,"suffix":""},{"dropping-particle":"","family":"Zheng","given":"Li-yu","non-dropping-particle":"","parse-names":false,"suffix":""},{"dropping-particle":"","family":"Zhou","given":"Hui-ting","non-dropping-particle":"","parse-names":false,"suffix":""},{"dropping-particle":"","family":"Yao","given":"Yong-ming","non-dropping-particle":"","parse-names":false,"suffix":""},{"dropping-particle":"","family":"Song","given":"Xue-min","non-dropping-particle":"","parse-names":false,"suffix":""}],"container-title":"Frontiers in Public Health","id":"ITEM-1","issued":{"date-parts":[["2022","8","8"]]},"title":"Publication trends of research on COVID-19 and host immune response: A bibliometric analysis","type":"article-journal","volume":"10"},"uris":["http://www.mendeley.com/documents/?uuid=0da4b698-7284-4283-9c64-8b1c9b63511a"]}],"mendeley":{"formattedCitation":"(Xia et al., 2022)","plainTextFormattedCitation":"(Xia et al., 2022)","previouslyFormattedCitation":"(Xia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(Xia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COVID-19 vaccination, </w:t>
      </w:r>
      <w:r w:rsidR="006C3829" w:rsidRPr="00A62310">
        <w:rPr>
          <w:rFonts w:ascii="Times New Roman" w:hAnsi="Times New Roman" w:cs="Times New Roman"/>
          <w:sz w:val="24"/>
          <w:szCs w:val="24"/>
          <w:shd w:val="clear" w:color="auto" w:fill="FFFFFF"/>
        </w:rPr>
        <w:t>heat diseases, a</w:t>
      </w:r>
      <w:r w:rsidRPr="00A62310">
        <w:rPr>
          <w:rFonts w:ascii="Times New Roman" w:hAnsi="Times New Roman" w:cs="Times New Roman"/>
          <w:sz w:val="24"/>
          <w:szCs w:val="24"/>
          <w:shd w:val="clear" w:color="auto" w:fill="FFFFFF"/>
        </w:rPr>
        <w:t>utoimmune disease</w:t>
      </w:r>
      <w:r w:rsidR="006C3829" w:rsidRPr="00A62310">
        <w:rPr>
          <w:rFonts w:ascii="Times New Roman" w:hAnsi="Times New Roman" w:cs="Times New Roman"/>
          <w:sz w:val="24"/>
          <w:szCs w:val="24"/>
          <w:shd w:val="clear" w:color="auto" w:fill="FFFFFF"/>
        </w:rPr>
        <w:t>s</w:t>
      </w:r>
      <w:r w:rsidR="00FF0026" w:rsidRPr="00A62310">
        <w:rPr>
          <w:rFonts w:ascii="Times New Roman" w:hAnsi="Times New Roman" w:cs="Times New Roman"/>
          <w:sz w:val="24"/>
          <w:szCs w:val="24"/>
          <w:shd w:val="clear" w:color="auto" w:fill="FFFFFF"/>
        </w:rPr>
        <w:t>,</w:t>
      </w:r>
      <w:r w:rsidR="006C3829" w:rsidRPr="00A62310">
        <w:rPr>
          <w:rFonts w:ascii="Times New Roman" w:hAnsi="Times New Roman" w:cs="Times New Roman"/>
          <w:sz w:val="24"/>
          <w:szCs w:val="24"/>
          <w:shd w:val="clear" w:color="auto" w:fill="FFFFFF"/>
        </w:rPr>
        <w:t xml:space="preserve"> and others</w:t>
      </w:r>
      <w:r w:rsidR="00580287"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{"citationItems":[{"id":"ITEM-1","itemData":{"DOI":"10.1056/NEJMoa2004500","ISSN":"0028-4793","author":[{"dropping-particle":"","family":"Bhatraju","given":"Pavan K.","non-dropping-particle":"","parse-names":false,"suffix":""},{"dropping-particle":"","family":"Ghassemieh","given":"Bijan J.","non-dropping-particle":"","parse-names":false,"suffix":""},{"dropping-particle":"","family":"Nichols","given":"Michelle","non-dropping-particle":"","parse-names":false,"suffix":""},{"dropping-particle":"","family":"Kim","given":"Richard","non-dropping-particle":"","parse-names":false,"suffix":""},{"dropping-particle":"","family":"Jerome","given":"Keith R.","non-dropping-particle":"","parse-names":false,"suffix":""},{"dropping-particle":"","family":"Nalla","given":"Arun K.","non-dropping-particle":"","parse-names":false,"suffix":""},{"dropping-particle":"","family":"Greninger","given":"Alexander L.","non-dropping-particle":"","parse-names":false,"suffix":""},{"dropping-particle":"","family":"Pipavath","given":"Sudhakar","non-dropping-particle":"","parse-names":false,"suffix":""},{"dropping-particle":"","family":"Wurfel","given":"Mark M.","non-dropping-particle":"","parse-names":false,"suffix":""},{"dropping-particle":"","family":"Evans","given":"Laura","non-dropping-particle":"","parse-names":false,"suffix":""},{"dropping-particle":"","family":"Kritek","given":"Patricia A.","non-dropping-particle":"","parse-names":false,"suffix":""},{"dropping-particle":"","family":"West","given":"T. Eoin","non-dropping-particle":"","parse-names":false,"suffix":""},{"dropping-particle":"","family":"Luks","given":"Andrew","non-dropping-particle":"","parse-names":false,"suffix":""},{"dropping-particle":"","family":"Gerbino","given":"Anthony","non-dropping-particle":"","parse-names":false,"suffix":""},{"dropping-particle":"","family":"Dale","given":"Chris R.","non-dropping-particle":"","parse-names":false,"suffix":""},{"dropping-particle":"","family":"Goldman","given":"Jason D.","non-dropping-particle":"","parse-names":false,"suffix":""},{"dropping-particle":"","family":"O’Mahony","given":"Shane","non-dropping-particle":"","parse-names":false,"suffix":""},{"dropping-particle":"","family":"Mikacenic","given":"Carmen","non-dropping-particle":"","parse-names":false,"suffix":""}],"container-title":"New England Journal of Medicine","id":"ITEM-1","issue":"21","issued":{"date-parts":[["2020","5","21"]]},"page":"2012-2022","title":"Covid-19 in Critically Ill Patients in the Seattle Region — Case Series","type":"article-journal","volume":"382"},"uris":["http://www.mendeley.com/documents/?uuid=d7608011-aa43-4885-9589-eb7668852d5f"]},{"id":"ITEM-2","itemData":{"DOI":"10.1016/j.ijid.2020.03.017","ISSN":"12019712","author":[{"dropping-particle":"","family":"Yang","given":"Jing","non-dropping-particle":"","parse-names":false,"suffix":""},{"dropping-particle":"","family":"Zheng","given":"Ya","non-dropping-particle":"","parse-names":false,"suffix":""},{"dropping-particle":"","family":"Gou","given":"Xi","non-dropping-particle":"","parse-names":false,"suffix":""},{"dropping-particle":"","family":"Pu","given":"Ke","non-dropping-particle":"","parse-names":false,"suffix":""},{"dropping-particle":"","family":"Chen","given":"Zhaofeng","non-dropping-particle":"","parse-names":false,"suffix":""},{"dropping-particle":"","family":"Guo","given":"Qinghong","non-dropping-particle":"","parse-names":false,"suffix":""},{"dropping-particle":"","family":"Ji","given":"Rui","non-dropping-particle":"","parse-names":false,"suffix":""},{"dropping-particle":"","family":"Wang","given":"Haojia","non-dropping-particle":"","parse-names":false,"suffix":""},{"dropping-particle":"","family":"Wang","given":"Yuping","non-dropping-particle":"","parse-names":false,"suffix":""},{"dropping-particle":"","family":"Zhou","given":"Yongning","non-dropping-particle":"","parse-names":false,"suffix":""}],"container-title":"International Journal of Infectious Diseases","id":"ITEM-2","issued":{"date-parts":[["2020","5"]]},"page":"91-95","title":"Prevalence of comorbidities and its effects in patients infected with SARS-CoV-2: a systematic review and meta-analysis","type":"article-journal","volume":"94"},"uris":["http://www.mendeley.com/documents/?uuid=294c006f-cb0f-4fef-ae35-49e26ec0b8cc"]}],"mendeley":{"formattedCitation":"(Bhatraju et al., 2020; Yang et al., 2020)","manualFormatting":"( Fitero et al., 2022)","plainTextFormattedCitation":"(Bhatraju et al., 2020; Yang et al., 2020)","previouslyFormattedCitation":"(Bhatraju et al., 2020; Yang et al., 2020)"},"properties":{"noteIndex":0},"schema":"https://github.com/citation-style-language/schema/raw/master/csl-citation.json"}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BB4A67" w:rsidRPr="00A62310">
        <w:rPr>
          <w:rFonts w:ascii="Times New Roman" w:hAnsi="Times New Roman" w:cs="Times New Roman"/>
          <w:noProof/>
          <w:sz w:val="24"/>
          <w:szCs w:val="24"/>
          <w:shd w:val="clear" w:color="auto" w:fill="FFFFFF"/>
        </w:rPr>
        <w:t>(</w:t>
      </w:r>
      <w:r w:rsidR="006C3829" w:rsidRPr="00A62310">
        <w:rPr>
          <w:rFonts w:ascii="Times New Roman" w:hAnsi="Times New Roman" w:cs="Times New Roman"/>
          <w:noProof/>
          <w:sz w:val="24"/>
          <w:szCs w:val="24"/>
          <w:shd w:val="clear" w:color="auto" w:fill="FFFFFF"/>
        </w:rPr>
        <w:t xml:space="preserve"> Fitero et al., 2022</w:t>
      </w:r>
      <w:r w:rsidR="00BB4A67" w:rsidRPr="00A62310">
        <w:rPr>
          <w:rFonts w:ascii="Times New Roman" w:hAnsi="Times New Roman" w:cs="Times New Roman"/>
          <w:noProof/>
          <w:sz w:val="24"/>
          <w:szCs w:val="24"/>
          <w:shd w:val="clear" w:color="auto" w:fill="FFFFFF"/>
        </w:rPr>
        <w:t>)</w:t>
      </w:r>
      <w:r w:rsidR="003276A8" w:rsidRPr="00A62310">
        <w:rPr>
          <w:rFonts w:ascii="Times New Roman" w:hAnsi="Times New Roman" w:cs="Times New Roman"/>
          <w:sz w:val="24"/>
          <w:szCs w:val="24"/>
          <w:shd w:val="clear" w:color="auto" w:fill="FFFFFF"/>
        </w:rPr>
        <w:fldChar w:fldCharType="end"/>
      </w:r>
      <w:r w:rsidR="00BB4A67"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According to Wu Z et al., 2020</w:t>
      </w:r>
      <w:r w:rsidR="0004795E" w:rsidRPr="00A62310">
        <w:rPr>
          <w:rFonts w:ascii="Times New Roman" w:hAnsi="Times New Roman" w:cs="Times New Roman"/>
          <w:sz w:val="24"/>
          <w:szCs w:val="24"/>
          <w:shd w:val="clear" w:color="auto" w:fill="FFFFFF"/>
        </w:rPr>
        <w:t xml:space="preserve">, </w:t>
      </w:r>
      <w:r w:rsidRPr="00A62310">
        <w:rPr>
          <w:rFonts w:ascii="Times New Roman" w:hAnsi="Times New Roman" w:cs="Times New Roman"/>
          <w:sz w:val="24"/>
          <w:szCs w:val="24"/>
          <w:shd w:val="clear" w:color="auto" w:fill="FFFFFF"/>
        </w:rPr>
        <w:t xml:space="preserve">the highest 10.5% fatality rate </w:t>
      </w:r>
      <w:r w:rsidR="006C3829" w:rsidRPr="00A62310">
        <w:rPr>
          <w:rFonts w:ascii="Times New Roman" w:hAnsi="Times New Roman" w:cs="Times New Roman"/>
          <w:sz w:val="24"/>
          <w:szCs w:val="24"/>
          <w:shd w:val="clear" w:color="auto" w:fill="FFFFFF"/>
        </w:rPr>
        <w:t xml:space="preserve">was observed in persons who </w:t>
      </w:r>
      <w:r w:rsidRPr="00A62310">
        <w:rPr>
          <w:rFonts w:ascii="Times New Roman" w:hAnsi="Times New Roman" w:cs="Times New Roman"/>
          <w:sz w:val="24"/>
          <w:szCs w:val="24"/>
          <w:shd w:val="clear" w:color="auto" w:fill="FFFFFF"/>
        </w:rPr>
        <w:t>had cardiovascular disease from 72314 positive cases, 7.3% with diabetes mellitus</w:t>
      </w:r>
      <w:r w:rsidR="0004795E"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6.0%</w:t>
      </w:r>
      <w:r w:rsidR="0004795E" w:rsidRPr="00A62310">
        <w:rPr>
          <w:rFonts w:ascii="Times New Roman" w:hAnsi="Times New Roman" w:cs="Times New Roman"/>
          <w:sz w:val="24"/>
          <w:szCs w:val="24"/>
          <w:shd w:val="clear" w:color="auto" w:fill="FFFFFF"/>
        </w:rPr>
        <w:t xml:space="preserve"> hypertension, and </w:t>
      </w:r>
      <w:r w:rsidRPr="00A62310">
        <w:rPr>
          <w:rFonts w:ascii="Times New Roman" w:hAnsi="Times New Roman" w:cs="Times New Roman"/>
          <w:sz w:val="24"/>
          <w:szCs w:val="24"/>
          <w:shd w:val="clear" w:color="auto" w:fill="FFFFFF"/>
        </w:rPr>
        <w:t xml:space="preserve">5.6% COVID-19 confirmed cases with cancer in China </w:t>
      </w:r>
      <w:r w:rsidR="003276A8" w:rsidRPr="00A62310">
        <w:rPr>
          <w:rFonts w:ascii="Times New Roman" w:hAnsi="Times New Roman" w:cs="Times New Roman"/>
          <w:sz w:val="24"/>
          <w:szCs w:val="24"/>
          <w:shd w:val="clear" w:color="auto" w:fill="FFFFFF"/>
        </w:rPr>
        <w:fldChar w:fldCharType="begin" w:fldLock="1"/>
      </w:r>
      <w:r w:rsidR="007915D1" w:rsidRPr="00A62310">
        <w:rPr>
          <w:rFonts w:ascii="Times New Roman" w:hAnsi="Times New Roman" w:cs="Times New Roman"/>
          <w:sz w:val="24"/>
          <w:szCs w:val="24"/>
          <w:shd w:val="clear" w:color="auto" w:fill="FFFFFF"/>
        </w:rPr>
        <w:instrText>ADDIN CSL_CITATION {"citationItems":[{"id":"ITEM-1","itemData":{"DOI":"10.1001/jama.2020.2648","ISSN":"0098-7484","author":[{"dropping-particle":"","family":"Wu","given":"Zunyou","non-dropping-particle":"","parse-names":false,"suffix":""},{"dropping-particle":"","family":"McGoogan","given":"Jennifer M.","non-dropping-particle":"","parse-names":false,"suffix":""}],"container-title":"JAMA","id":"ITEM-1","issue":"13","issued":{"date-parts":[["2020","4","7"]]},"page":"1239","title":"Characteristics of and Important Lessons From the Coronavirus Disease 2019 (COVID-19) Outbreak in China","type":"article-journal","volume":"323"},"uris":["http://www.mendeley.com/documents/?uuid=95085617-0003-4432-b5f1-8e012e1b4a82"]}],"mendeley":{"formattedCitation":"(Wu &amp; McGoogan, 2020)","manualFormatting":"(Wu et al., 2020)","plainTextFormattedCitation":"(Wu &amp; McGoogan, 2020)","previouslyFormattedCitation":"(Wu &amp; McGoogan, 2020)"},"properties":{"noteIndex":0},"schema":"https://github.com/citation-style-language/schema/raw/master/csl-citation.json"}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BB4A67" w:rsidRPr="00A62310">
        <w:rPr>
          <w:rFonts w:ascii="Times New Roman" w:hAnsi="Times New Roman" w:cs="Times New Roman"/>
          <w:noProof/>
          <w:sz w:val="24"/>
          <w:szCs w:val="24"/>
          <w:shd w:val="clear" w:color="auto" w:fill="FFFFFF"/>
        </w:rPr>
        <w:t xml:space="preserve">(Wu </w:t>
      </w:r>
      <w:r w:rsidR="007915D1" w:rsidRPr="00A62310">
        <w:rPr>
          <w:rFonts w:ascii="Times New Roman" w:hAnsi="Times New Roman" w:cs="Times New Roman"/>
          <w:noProof/>
          <w:sz w:val="24"/>
          <w:szCs w:val="24"/>
          <w:shd w:val="clear" w:color="auto" w:fill="FFFFFF"/>
        </w:rPr>
        <w:t>et al.</w:t>
      </w:r>
      <w:r w:rsidR="00BB4A67" w:rsidRPr="00A62310">
        <w:rPr>
          <w:rFonts w:ascii="Times New Roman" w:hAnsi="Times New Roman" w:cs="Times New Roman"/>
          <w:noProof/>
          <w:sz w:val="24"/>
          <w:szCs w:val="24"/>
          <w:shd w:val="clear" w:color="auto" w:fill="FFFFFF"/>
        </w:rPr>
        <w:t>, 2020)</w:t>
      </w:r>
      <w:r w:rsidR="003276A8" w:rsidRPr="00A62310">
        <w:rPr>
          <w:rFonts w:ascii="Times New Roman" w:hAnsi="Times New Roman" w:cs="Times New Roman"/>
          <w:sz w:val="24"/>
          <w:szCs w:val="24"/>
          <w:shd w:val="clear" w:color="auto" w:fill="FFFFFF"/>
        </w:rPr>
        <w:fldChar w:fldCharType="end"/>
      </w:r>
      <w:r w:rsidR="0004795E"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The </w:t>
      </w:r>
      <w:r w:rsidR="0004795E" w:rsidRPr="00A62310">
        <w:rPr>
          <w:rFonts w:ascii="Times New Roman" w:hAnsi="Times New Roman" w:cs="Times New Roman"/>
          <w:sz w:val="24"/>
          <w:szCs w:val="24"/>
          <w:shd w:val="clear" w:color="auto" w:fill="FFFFFF"/>
        </w:rPr>
        <w:t xml:space="preserve">immunity system </w:t>
      </w:r>
      <w:r w:rsidRPr="00A62310">
        <w:rPr>
          <w:rFonts w:ascii="Times New Roman" w:hAnsi="Times New Roman" w:cs="Times New Roman"/>
          <w:sz w:val="24"/>
          <w:szCs w:val="24"/>
          <w:shd w:val="clear" w:color="auto" w:fill="FFFFFF"/>
        </w:rPr>
        <w:t>of COVID-19</w:t>
      </w:r>
      <w:r w:rsidR="006167A4"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positive patients </w:t>
      </w:r>
      <w:r w:rsidR="0004795E" w:rsidRPr="00A62310">
        <w:rPr>
          <w:rFonts w:ascii="Times New Roman" w:hAnsi="Times New Roman" w:cs="Times New Roman"/>
          <w:sz w:val="24"/>
          <w:szCs w:val="24"/>
          <w:shd w:val="clear" w:color="auto" w:fill="FFFFFF"/>
        </w:rPr>
        <w:t xml:space="preserve">plays a </w:t>
      </w:r>
      <w:r w:rsidRPr="00A62310">
        <w:rPr>
          <w:rFonts w:ascii="Times New Roman" w:hAnsi="Times New Roman" w:cs="Times New Roman"/>
          <w:sz w:val="24"/>
          <w:szCs w:val="24"/>
          <w:shd w:val="clear" w:color="auto" w:fill="FFFFFF"/>
        </w:rPr>
        <w:t>significant</w:t>
      </w:r>
      <w:r w:rsidR="0004795E" w:rsidRPr="00A62310">
        <w:rPr>
          <w:rFonts w:ascii="Times New Roman" w:hAnsi="Times New Roman" w:cs="Times New Roman"/>
          <w:sz w:val="24"/>
          <w:szCs w:val="24"/>
          <w:shd w:val="clear" w:color="auto" w:fill="FFFFFF"/>
        </w:rPr>
        <w:t xml:space="preserve"> role in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recovery of this infectious disease where</w:t>
      </w:r>
      <w:r w:rsidR="006167A4" w:rsidRPr="00A62310">
        <w:rPr>
          <w:rFonts w:ascii="Times New Roman" w:hAnsi="Times New Roman" w:cs="Times New Roman"/>
          <w:sz w:val="24"/>
          <w:szCs w:val="24"/>
          <w:shd w:val="clear" w:color="auto" w:fill="FFFFFF"/>
        </w:rPr>
        <w:t>as</w:t>
      </w:r>
      <w:r w:rsidRPr="00A62310">
        <w:rPr>
          <w:rFonts w:ascii="Times New Roman" w:hAnsi="Times New Roman" w:cs="Times New Roman"/>
          <w:sz w:val="24"/>
          <w:szCs w:val="24"/>
          <w:shd w:val="clear" w:color="auto" w:fill="FFFFFF"/>
        </w:rPr>
        <w:t xml:space="preserve"> obese patients </w:t>
      </w:r>
      <w:r w:rsidR="006C3829" w:rsidRPr="00A62310">
        <w:rPr>
          <w:rFonts w:ascii="Times New Roman" w:hAnsi="Times New Roman" w:cs="Times New Roman"/>
          <w:sz w:val="24"/>
          <w:szCs w:val="24"/>
          <w:shd w:val="clear" w:color="auto" w:fill="FFFFFF"/>
        </w:rPr>
        <w:t xml:space="preserve">could not </w:t>
      </w:r>
      <w:r w:rsidRPr="00A62310">
        <w:rPr>
          <w:rFonts w:ascii="Times New Roman" w:hAnsi="Times New Roman" w:cs="Times New Roman"/>
          <w:sz w:val="24"/>
          <w:szCs w:val="24"/>
          <w:shd w:val="clear" w:color="auto" w:fill="FFFFFF"/>
        </w:rPr>
        <w:t>tackle this for</w:t>
      </w:r>
      <w:r w:rsidR="0004795E" w:rsidRPr="00A62310">
        <w:rPr>
          <w:rFonts w:ascii="Times New Roman" w:hAnsi="Times New Roman" w:cs="Times New Roman"/>
          <w:sz w:val="24"/>
          <w:szCs w:val="24"/>
          <w:shd w:val="clear" w:color="auto" w:fill="FFFFFF"/>
        </w:rPr>
        <w:t xml:space="preserve"> adipose tissue inflammation</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{"citationItems":[{"id":"ITEM-1","itemData":{"DOI":"10.1016/S1473-3099(22)00746-0","ISSN":"14733099","author":[{"dropping-particle":"","family":"The Lancet Infectious Diseases","given":"","non-dropping-particle":"","parse-names":false,"suffix":""}],"container-title":"The Lancet Infectious Diseases","id":"ITEM-1","issue":"12","issued":{"date-parts":[["2022","12"]]},"page":"1649","title":"Why hybrid immunity is so triggering","type":"article-journal","volume":"22"},"uris":["http://www.mendeley.com/documents/?uuid=83e61289-5e0a-4138-bf9b-c3effdf6380f"]}],"mendeley":{"formattedCitation":"(The Lancet Infectious Diseases, 2022)","plainTextFormattedCitation":"(The Lancet Infectious Diseases, 2022)","previouslyFormattedCitation":"(The Lancet Infectious Diseases,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(The Lancet Infectious Diseases, 2022)</w:t>
      </w:r>
      <w:r w:rsidR="003276A8" w:rsidRPr="00A62310">
        <w:rPr>
          <w:rFonts w:ascii="Times New Roman" w:hAnsi="Times New Roman" w:cs="Times New Roman"/>
          <w:sz w:val="24"/>
          <w:szCs w:val="24"/>
          <w:shd w:val="clear" w:color="auto" w:fill="FFFFFF"/>
        </w:rPr>
        <w:fldChar w:fldCharType="end"/>
      </w:r>
      <w:r w:rsidR="007915D1" w:rsidRPr="00A62310">
        <w:rPr>
          <w:rFonts w:ascii="Times New Roman" w:hAnsi="Times New Roman" w:cs="Times New Roman"/>
          <w:sz w:val="24"/>
          <w:szCs w:val="24"/>
          <w:shd w:val="clear" w:color="auto" w:fill="FFFFFF"/>
        </w:rPr>
        <w:t>.</w:t>
      </w:r>
      <w:r w:rsidR="00825CB8" w:rsidRPr="00A62310">
        <w:rPr>
          <w:rFonts w:ascii="Times New Roman" w:hAnsi="Times New Roman" w:cs="Times New Roman"/>
          <w:sz w:val="24"/>
          <w:szCs w:val="24"/>
          <w:shd w:val="clear" w:color="auto" w:fill="FFFFFF"/>
        </w:rPr>
        <w:t xml:space="preserve"> There are many factors behind increasing the </w:t>
      </w:r>
      <w:r w:rsidR="006167A4" w:rsidRPr="00A62310">
        <w:rPr>
          <w:rFonts w:ascii="Times New Roman" w:hAnsi="Times New Roman" w:cs="Times New Roman"/>
          <w:sz w:val="24"/>
          <w:szCs w:val="24"/>
          <w:shd w:val="clear" w:color="auto" w:fill="FFFFFF"/>
        </w:rPr>
        <w:t xml:space="preserve">number of </w:t>
      </w:r>
      <w:r w:rsidR="00825CB8" w:rsidRPr="00A62310">
        <w:rPr>
          <w:rFonts w:ascii="Times New Roman" w:hAnsi="Times New Roman" w:cs="Times New Roman"/>
          <w:sz w:val="24"/>
          <w:szCs w:val="24"/>
          <w:shd w:val="clear" w:color="auto" w:fill="FFFFFF"/>
        </w:rPr>
        <w:t>obese patients, however</w:t>
      </w:r>
      <w:r w:rsidR="006167A4" w:rsidRPr="00A62310">
        <w:rPr>
          <w:rFonts w:ascii="Times New Roman" w:hAnsi="Times New Roman" w:cs="Times New Roman"/>
          <w:sz w:val="24"/>
          <w:szCs w:val="24"/>
          <w:shd w:val="clear" w:color="auto" w:fill="FFFFFF"/>
        </w:rPr>
        <w:t>,</w:t>
      </w:r>
      <w:r w:rsidR="00825CB8" w:rsidRPr="00A62310">
        <w:rPr>
          <w:rFonts w:ascii="Times New Roman" w:hAnsi="Times New Roman" w:cs="Times New Roman"/>
          <w:sz w:val="24"/>
          <w:szCs w:val="24"/>
          <w:shd w:val="clear" w:color="auto" w:fill="FFFFFF"/>
        </w:rPr>
        <w:t xml:space="preserve"> it is also pointed out that adult groups </w:t>
      </w:r>
      <w:r w:rsidR="006167A4" w:rsidRPr="00A62310">
        <w:rPr>
          <w:rFonts w:ascii="Times New Roman" w:hAnsi="Times New Roman" w:cs="Times New Roman"/>
          <w:sz w:val="24"/>
          <w:szCs w:val="24"/>
          <w:shd w:val="clear" w:color="auto" w:fill="FFFFFF"/>
        </w:rPr>
        <w:t xml:space="preserve">are </w:t>
      </w:r>
      <w:r w:rsidR="00825CB8" w:rsidRPr="00A62310">
        <w:rPr>
          <w:rFonts w:ascii="Times New Roman" w:hAnsi="Times New Roman" w:cs="Times New Roman"/>
          <w:sz w:val="24"/>
          <w:szCs w:val="24"/>
          <w:shd w:val="clear" w:color="auto" w:fill="FFFFFF"/>
        </w:rPr>
        <w:t>aff</w:t>
      </w:r>
      <w:r w:rsidR="006167A4" w:rsidRPr="00A62310">
        <w:rPr>
          <w:rFonts w:ascii="Times New Roman" w:hAnsi="Times New Roman" w:cs="Times New Roman"/>
          <w:sz w:val="24"/>
          <w:szCs w:val="24"/>
          <w:shd w:val="clear" w:color="auto" w:fill="FFFFFF"/>
        </w:rPr>
        <w:t>ec</w:t>
      </w:r>
      <w:r w:rsidR="00825CB8" w:rsidRPr="00A62310">
        <w:rPr>
          <w:rFonts w:ascii="Times New Roman" w:hAnsi="Times New Roman" w:cs="Times New Roman"/>
          <w:sz w:val="24"/>
          <w:szCs w:val="24"/>
          <w:shd w:val="clear" w:color="auto" w:fill="FFFFFF"/>
        </w:rPr>
        <w:t>ted mostly by</w:t>
      </w:r>
      <w:r w:rsidR="0004795E" w:rsidRPr="00A62310">
        <w:rPr>
          <w:rFonts w:ascii="Times New Roman" w:hAnsi="Times New Roman" w:cs="Times New Roman"/>
          <w:sz w:val="24"/>
          <w:szCs w:val="24"/>
          <w:shd w:val="clear" w:color="auto" w:fill="FFFFFF"/>
        </w:rPr>
        <w:t xml:space="preserve"> obesity </w:t>
      </w:r>
      <w:r w:rsidR="00825CB8" w:rsidRPr="00A62310">
        <w:rPr>
          <w:rFonts w:ascii="Times New Roman" w:hAnsi="Times New Roman" w:cs="Times New Roman"/>
          <w:sz w:val="24"/>
          <w:szCs w:val="24"/>
          <w:shd w:val="clear" w:color="auto" w:fill="FFFFFF"/>
        </w:rPr>
        <w:t xml:space="preserve">for </w:t>
      </w:r>
      <w:r w:rsidR="006167A4" w:rsidRPr="00A62310">
        <w:rPr>
          <w:rFonts w:ascii="Times New Roman" w:hAnsi="Times New Roman" w:cs="Times New Roman"/>
          <w:sz w:val="24"/>
          <w:szCs w:val="24"/>
          <w:shd w:val="clear" w:color="auto" w:fill="FFFFFF"/>
        </w:rPr>
        <w:t xml:space="preserve">a </w:t>
      </w:r>
      <w:r w:rsidR="00825CB8" w:rsidRPr="00A62310">
        <w:rPr>
          <w:rFonts w:ascii="Times New Roman" w:hAnsi="Times New Roman" w:cs="Times New Roman"/>
          <w:sz w:val="24"/>
          <w:szCs w:val="24"/>
          <w:shd w:val="clear" w:color="auto" w:fill="FFFFFF"/>
        </w:rPr>
        <w:t>lack of</w:t>
      </w:r>
      <w:r w:rsidR="00FF0026" w:rsidRPr="00A62310">
        <w:rPr>
          <w:rFonts w:ascii="Times New Roman" w:hAnsi="Times New Roman" w:cs="Times New Roman"/>
          <w:sz w:val="24"/>
          <w:szCs w:val="24"/>
          <w:shd w:val="clear" w:color="auto" w:fill="FFFFFF"/>
        </w:rPr>
        <w:t xml:space="preserve"> </w:t>
      </w:r>
      <w:r w:rsidR="00825CB8" w:rsidRPr="00A62310">
        <w:rPr>
          <w:rFonts w:ascii="Times New Roman" w:hAnsi="Times New Roman" w:cs="Times New Roman"/>
          <w:sz w:val="24"/>
          <w:szCs w:val="24"/>
          <w:shd w:val="clear" w:color="auto" w:fill="FFFFFF"/>
        </w:rPr>
        <w:t xml:space="preserve">insufficient </w:t>
      </w:r>
      <w:r w:rsidR="0004795E" w:rsidRPr="00A62310">
        <w:rPr>
          <w:rFonts w:ascii="Times New Roman" w:hAnsi="Times New Roman" w:cs="Times New Roman"/>
          <w:sz w:val="24"/>
          <w:szCs w:val="24"/>
          <w:shd w:val="clear" w:color="auto" w:fill="FFFFFF"/>
        </w:rPr>
        <w:t>physical activities</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FF0026" w:rsidRPr="00A62310">
        <w:rPr>
          <w:rFonts w:ascii="Times New Roman" w:hAnsi="Times New Roman" w:cs="Times New Roman"/>
          <w:sz w:val="24"/>
          <w:szCs w:val="24"/>
          <w:shd w:val="clear" w:color="auto" w:fill="FFFFFF"/>
        </w:rPr>
        <w:instrText>ADDIN CSL_CITATION {"citationItems":[{"id":"ITEM-1","itemData":{"DOI":"10.1542/peds.2022-056552","ISSN":"0031-4005","author":[{"dropping-particle":"","family":"Knapp","given":"Emily A.","non-dropping-particle":"","parse-names":false,"suffix":""},{"dropping-particle":"","family":"Dong","given":"Yanan","non-dropping-particle":"","parse-names":false,"suffix":""},{"dropping-particle":"","family":"Dunlop","given":"Anne L.","non-dropping-particle":"","parse-names":false,"suffix":""},{"dropping-particle":"","family":"Aschner","given":"Judy L.","non-dropping-particle":"","parse-names":false,"suffix":""},{"dropping-particle":"","family":"Stanford","given":"Joseph B.","non-dropping-particle":"","parse-names":false,"suffix":""},{"dropping-particle":"","family":"Hartert","given":"Tina","non-dropping-particle":"","parse-names":false,"suffix":""},{"dropping-particle":"","family":"Teitelbaum","given":"Susan L.","non-dropping-particle":"","parse-names":false,"suffix":""},{"dropping-particle":"","family":"Hudak","given":"Mark L.","non-dropping-particle":"","parse-names":false,"suffix":""},{"dropping-particle":"","family":"Carroll","given":"Kecia","non-dropping-particle":"","parse-names":false,"suffix":""},{"dropping-particle":"","family":"O’Connor","given":"Thomas G.","non-dropping-particle":"","parse-names":false,"suffix":""},{"dropping-particle":"","family":"McEvoy","given":"Cindy T.","non-dropping-particle":"","parse-names":false,"suffix":""},{"dropping-particle":"","family":"O’Shea","given":"T. Michael","non-dropping-particle":"","parse-names":false,"suffix":""},{"dropping-particle":"","family":"Carnell","given":"Susan","non-dropping-particle":"","parse-names":false,"suffix":""},{"dropping-particle":"","family":"Karagas","given":"Margaret R.","non-dropping-particle":"","parse-names":false,"suffix":""},{"dropping-particle":"","family":"Herbstman","given":"Julie B.","non-dropping-particle":"","parse-names":false,"suffix":""},{"dropping-particle":"","family":"Dabelea","given":"Dana","non-dropping-particle":"","parse-names":false,"suffix":""},{"dropping-particle":"","family":"Ganiban","given":"Jody M.","non-dropping-particle":"","parse-names":false,"suffix":""},{"dropping-particle":"","family":"Ferrara","given":"Assiamira","non-dropping-particle":"","parse-names":false,"suffix":""},{"dropping-particle":"","family":"Hedderson","given":"Monique","non-dropping-particle":"","parse-names":false,"suffix":""},{"dropping-particle":"","family":"Bekelman","given":"Traci A.","non-dropping-particle":"","parse-names":false,"suffix":""},{"dropping-particle":"","family":"Rundle","given":"Andrew G.","non-dropping-particle":"","parse-names":false,"suffix":""},{"dropping-particle":"","family":"Alshawabkeh","given":"Akram","non-dropping-particle":"","parse-names":false,"suffix":""},{"dropping-particle":"","family":"Gilbert-Diamond","given":"Diane","non-dropping-particle":"","parse-names":false,"suffix":""},{"dropping-particle":"","family":"Fry","given":"Rebecca C.","non-dropping-particle":"","parse-names":false,"suffix":""},{"dropping-particle":"","family":"Chen","given":"Zhanghua","non-dropping-particle":"","parse-names":false,"suffix":""},{"dropping-particle":"","family":"Gilliland","given":"Frank D.","non-dropping-particle":"","parse-names":false,"suffix":""},{"dropping-particle":"","family":"Wright","given":"Rosalind J","non-dropping-particle":"","parse-names":false,"suffix":""},{"dropping-particle":"","family":"Camargo","given":"Carlos A.","non-dropping-particle":"","parse-names":false,"suffix":""},{"dropping-particle":"","family":"Jacobson","given":"Lisa","non-dropping-particle":"","parse-names":false,"suffix":""},{"dropping-particle":"","family":"Lester","given":"Barry M.","non-dropping-particle":"","parse-names":false,"suffix":""},{"dropping-particle":"","family":"Hockett","given":"Christine W","non-dropping-particle":"","parse-names":false,"suffix":""},{"dropping-particle":"","family":"Hodges","given":"Marie L.","non-dropping-particle":"","parse-names":false,"suffix":""},{"dropping-particle":"","family":"Chandran","given":"Aruna","non-dropping-particle":"","parse-names":false,"suffix":""}],"container-title":"Pediatrics","id":"ITEM-1","issue":"3","issued":{"date-parts":[["2022","9","1"]]},"title":"Changes in BMI During the COVID-19 Pandemic","type":"article-journal","volume":"150"},"uris":["http://www.mendeley.com/documents/?uuid=f3c61582-bf33-4c48-83a9-ac46d01240bb"]}],"mendeley":{"formattedCitation":"(Knapp et al., 2022)","plainTextFormattedCitation":"(Knapp et al., 2022)","previouslyFormattedCitation":"(Knapp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FF0026" w:rsidRPr="00A62310">
        <w:rPr>
          <w:rFonts w:ascii="Times New Roman" w:hAnsi="Times New Roman" w:cs="Times New Roman"/>
          <w:noProof/>
          <w:sz w:val="24"/>
          <w:szCs w:val="24"/>
          <w:shd w:val="clear" w:color="auto" w:fill="FFFFFF"/>
        </w:rPr>
        <w:t>(Knapp et al., 2022)</w:t>
      </w:r>
      <w:r w:rsidR="003276A8" w:rsidRPr="00A62310">
        <w:rPr>
          <w:rFonts w:ascii="Times New Roman" w:hAnsi="Times New Roman" w:cs="Times New Roman"/>
          <w:sz w:val="24"/>
          <w:szCs w:val="24"/>
          <w:shd w:val="clear" w:color="auto" w:fill="FFFFFF"/>
        </w:rPr>
        <w:fldChar w:fldCharType="end"/>
      </w:r>
      <w:r w:rsidR="0004795E" w:rsidRPr="00A62310">
        <w:rPr>
          <w:rFonts w:ascii="Times New Roman" w:hAnsi="Times New Roman" w:cs="Times New Roman"/>
          <w:sz w:val="24"/>
          <w:szCs w:val="24"/>
          <w:shd w:val="clear" w:color="auto" w:fill="FFFFFF"/>
        </w:rPr>
        <w:t>. A</w:t>
      </w:r>
      <w:r w:rsidR="00FF0026" w:rsidRPr="00A62310">
        <w:rPr>
          <w:rFonts w:ascii="Times New Roman" w:hAnsi="Times New Roman" w:cs="Times New Roman"/>
          <w:sz w:val="24"/>
          <w:szCs w:val="24"/>
          <w:shd w:val="clear" w:color="auto" w:fill="FFFFFF"/>
        </w:rPr>
        <w:t xml:space="preserve"> previously published study observed a significant association</w:t>
      </w:r>
      <w:r w:rsidR="006C3829" w:rsidRPr="00A62310">
        <w:rPr>
          <w:rFonts w:ascii="Times New Roman" w:hAnsi="Times New Roman" w:cs="Times New Roman"/>
          <w:sz w:val="24"/>
          <w:szCs w:val="24"/>
          <w:shd w:val="clear" w:color="auto" w:fill="FFFFFF"/>
        </w:rPr>
        <w:t xml:space="preserve"> </w:t>
      </w:r>
      <w:r w:rsidR="0004795E" w:rsidRPr="00A62310">
        <w:rPr>
          <w:rFonts w:ascii="Times New Roman" w:hAnsi="Times New Roman" w:cs="Times New Roman"/>
          <w:sz w:val="24"/>
          <w:szCs w:val="24"/>
          <w:shd w:val="clear" w:color="auto" w:fill="FFFFFF"/>
        </w:rPr>
        <w:t>between obes</w:t>
      </w:r>
      <w:r w:rsidR="00825CB8" w:rsidRPr="00A62310">
        <w:rPr>
          <w:rFonts w:ascii="Times New Roman" w:hAnsi="Times New Roman" w:cs="Times New Roman"/>
          <w:sz w:val="24"/>
          <w:szCs w:val="24"/>
          <w:shd w:val="clear" w:color="auto" w:fill="FFFFFF"/>
        </w:rPr>
        <w:t>e pat</w:t>
      </w:r>
      <w:r w:rsidR="006167A4" w:rsidRPr="00A62310">
        <w:rPr>
          <w:rFonts w:ascii="Times New Roman" w:hAnsi="Times New Roman" w:cs="Times New Roman"/>
          <w:sz w:val="24"/>
          <w:szCs w:val="24"/>
          <w:shd w:val="clear" w:color="auto" w:fill="FFFFFF"/>
        </w:rPr>
        <w:t>ie</w:t>
      </w:r>
      <w:r w:rsidR="00825CB8" w:rsidRPr="00A62310">
        <w:rPr>
          <w:rFonts w:ascii="Times New Roman" w:hAnsi="Times New Roman" w:cs="Times New Roman"/>
          <w:sz w:val="24"/>
          <w:szCs w:val="24"/>
          <w:shd w:val="clear" w:color="auto" w:fill="FFFFFF"/>
        </w:rPr>
        <w:t>nts</w:t>
      </w:r>
      <w:r w:rsidR="0004795E" w:rsidRPr="00A62310">
        <w:rPr>
          <w:rFonts w:ascii="Times New Roman" w:hAnsi="Times New Roman" w:cs="Times New Roman"/>
          <w:sz w:val="24"/>
          <w:szCs w:val="24"/>
          <w:shd w:val="clear" w:color="auto" w:fill="FFFFFF"/>
        </w:rPr>
        <w:t xml:space="preserve"> and </w:t>
      </w:r>
      <w:r w:rsidR="00095E43" w:rsidRPr="00A62310">
        <w:rPr>
          <w:rFonts w:ascii="Times New Roman" w:hAnsi="Times New Roman" w:cs="Times New Roman"/>
          <w:sz w:val="24"/>
          <w:szCs w:val="24"/>
          <w:shd w:val="clear" w:color="auto" w:fill="FFFFFF"/>
        </w:rPr>
        <w:t>side effects</w:t>
      </w:r>
      <w:r w:rsidR="00FF0026" w:rsidRPr="00A62310">
        <w:rPr>
          <w:rFonts w:ascii="Times New Roman" w:hAnsi="Times New Roman" w:cs="Times New Roman"/>
          <w:sz w:val="24"/>
          <w:szCs w:val="24"/>
          <w:shd w:val="clear" w:color="auto" w:fill="FFFFFF"/>
        </w:rPr>
        <w:t xml:space="preserve"> </w:t>
      </w:r>
      <w:r w:rsidR="00095E43" w:rsidRPr="00A62310">
        <w:rPr>
          <w:rFonts w:ascii="Times New Roman" w:hAnsi="Times New Roman" w:cs="Times New Roman"/>
          <w:sz w:val="24"/>
          <w:szCs w:val="24"/>
          <w:shd w:val="clear" w:color="auto" w:fill="FFFFFF"/>
        </w:rPr>
        <w:t xml:space="preserve">of viral infections; </w:t>
      </w:r>
      <w:r w:rsidR="0004795E" w:rsidRPr="00A62310">
        <w:rPr>
          <w:rFonts w:ascii="Times New Roman" w:hAnsi="Times New Roman" w:cs="Times New Roman"/>
          <w:sz w:val="24"/>
          <w:szCs w:val="24"/>
          <w:shd w:val="clear" w:color="auto" w:fill="FFFFFF"/>
        </w:rPr>
        <w:t>influenza,</w:t>
      </w:r>
      <w:r w:rsidR="00095E43" w:rsidRPr="00A62310">
        <w:rPr>
          <w:rFonts w:ascii="Times New Roman" w:hAnsi="Times New Roman" w:cs="Times New Roman"/>
          <w:sz w:val="24"/>
          <w:szCs w:val="24"/>
          <w:shd w:val="clear" w:color="auto" w:fill="FFFFFF"/>
        </w:rPr>
        <w:t xml:space="preserve"> MERS</w:t>
      </w:r>
      <w:r w:rsidR="00FF0026" w:rsidRPr="00A62310">
        <w:rPr>
          <w:rFonts w:ascii="Times New Roman" w:hAnsi="Times New Roman" w:cs="Times New Roman"/>
          <w:sz w:val="24"/>
          <w:szCs w:val="24"/>
          <w:shd w:val="clear" w:color="auto" w:fill="FFFFFF"/>
        </w:rPr>
        <w:t>,</w:t>
      </w:r>
      <w:r w:rsidR="00095E43" w:rsidRPr="00A62310">
        <w:rPr>
          <w:rFonts w:ascii="Times New Roman" w:hAnsi="Times New Roman" w:cs="Times New Roman"/>
          <w:sz w:val="24"/>
          <w:szCs w:val="24"/>
          <w:shd w:val="clear" w:color="auto" w:fill="FFFFFF"/>
        </w:rPr>
        <w:t xml:space="preserve"> and</w:t>
      </w:r>
      <w:r w:rsidR="0004795E" w:rsidRPr="00A62310">
        <w:rPr>
          <w:rFonts w:ascii="Times New Roman" w:hAnsi="Times New Roman" w:cs="Times New Roman"/>
          <w:sz w:val="24"/>
          <w:szCs w:val="24"/>
          <w:shd w:val="clear" w:color="auto" w:fill="FFFFFF"/>
        </w:rPr>
        <w:t xml:space="preserve"> SARS</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{"citationItems":[{"id":"ITEM-1","itemData":{"DOI":"10.3390/nu14194001","ISSN":"2072-6643","abstract":"Higher body mass index (BMI) has been associated with a higher risk for severe COVID-19 outcomes. The aim of this study was to investigate associations among BMI, underlying health conditions and hospital admission as well as the effects of COVID-19 vaccines in adults aged 50 years and older in Europe using data from the Survey of Health, Ageing and Retirement in Europe (SHARE) which was collected from June to August 2021, shortly after the second wave of the COVID-19 pandemic occurred in Europe. Survey data totalling 1936 individuals were used for statistical analyses to calculate the likelihood of hospitalization due to COVID-19 infection in relation to BMI, sociodemographic factors, comorbidities and COVID vaccination status. Approximately 16% of individuals testing positive for COVID-19 were hospitalized for COVID-19, and over 75% of these hospitalized individuals were either overweight or obese. The likelihood of hospitalization for individuals with obesity was approximately 1.5 times (CI [1.05–2.05]) higher than those with a healthy weight (BMI = 18.5–24.9 kg/m2) after adjusting for BMI, sex and age. After adjusting for sociodemographic factors, vaccination and comorbidities, the likelihood of hospitalization for individuals with obesity was 1.34 times higher than those with a healthy weight (CI [0.94–1.90]). Vaccine uptake was lowest in individuals with obesity (BMI ≥ 30 kg/m2) in all age groups. Individuals who had not received a vaccine were 1.8 times more likely to be hospitalized (CI [1.34–2.30]). Across European regions, obesity is associated with higher odds of hospitalization, and vaccination may be effective to reduce these odds for older adults.","author":[{"dropping-particle":"","family":"Ohno","given":"Maika","non-dropping-particle":"","parse-names":false,"suffix":""},{"dropping-particle":"","family":"Dzúrová","given":"Dagmar","non-dropping-particle":"","parse-names":false,"suffix":""}],"container-title":"Nutrients","id":"ITEM-1","issue":"19","issued":{"date-parts":[["2022","9","27"]]},"page":"4001","title":"Body Mass Index and Risk for COVID-19-Related Hospitalization in Adults Aged 50 and Older in Europe","type":"article-journal","volume":"14"},"uris":["http://www.mendeley.com/documents/?uuid=e01b15f2-4e58-4cb4-8fc0-46e1634c34bb"]},{"id":"ITEM-2","itemData":{"DOI":"10.22207/JPAM.16.SPL1.18","ISSN":"09737510","abstract":"Human monkeypox (MPX), a multi-country re-emerging disease, is rapidly spreading around the world. The etiological agent of this disease, Monkeypox virus (MPXV), is a DNA virus classified into three genetic types (West Africa, Congo Basin clade, and one new clade-3). Atypical or unusual symptoms as well as asymptomatic infection of MPXV has also been reported. Transmission among humans is possible by droplets, contact, sexual intercourse, and fomites. Secondary transmission of this disease has been reported to occur in less than 10% of cases where it was found 35%–88% of smallpox. Mother-to-fetus transmission by vertical route is also possible for this disease. Modern equipment, biosafety level-3 laboratory facilities, and trained expert persons are needed to diagnose this disease. Previous data support that ~85% clinical protection is provided by smallpox vaccines for monkeypox, although initially non-human primates models were used for various experiments, and also side-effects of this vaccine have been notably mentioned in various studies. Limited research findings of JYNNEOS vaccine has supported the comparatively lower prevalence of MPX cases with vaccination. Few drugs, including cidofovir, tecovirimat, brincidofovir, and vaccinia immune globulin intravenous are preferable against this disease, although clinical trial data is limited and FDA-approval is also pending. This review-based study presents an overall scenario of Monkeypox disease (MPXD) based on previously published studies. Recommended clinical treatment and vaccination, appropriate infection prevention and control strategies, adopting one health approach, and quick identification of hotspots using a wastewater-based surveillance system need to be followed to check the further spread of MPX outbreaks.","author":[{"dropping-particle":"","family":"Islam","given":"Md. Aminul","non-dropping-particle":"","parse-names":false,"suffix":""},{"dropping-particle":"","family":"Hemo","given":"Mizbahul Karim","non-dropping-particle":"","parse-names":false,"suffix":""},{"dropping-particle":"","family":"Chopra","given":"Hitesh","non-dropping-particle":"","parse-names":false,"suffix":""},{"dropping-particle":"","family":"Amin","given":"Mohammad Ruhul","non-dropping-particle":"","parse-names":false,"suffix":""},{"dropping-particle":"","family":"Bhattacharya","given":"Prosun","non-dropping-particle":"","parse-names":false,"suffix":""},{"dropping-particle":"","family":"Dhama","given":"Kuldeep","non-dropping-particle":"","parse-names":false,"suffix":""}],"container-title":"Journal of Pure and Applied Microbiology","id":"ITEM-2","issued":{"date-parts":[["2022","12","30"]]},"title":"Old Enemy with a New Face: Re-emerging Monkeypox Disease – An Update","type":"article-journal"},"uris":["http://www.mendeley.com/documents/?uuid=72a2297f-b0b5-4085-b24c-1c90c171774b"]}],"mendeley":{"formattedCitation":"(M. A. Islam, Hemo, et al., 2022; Ohno &amp; Dzúrová, 2022)","plainTextFormattedCitation":"(M. A. Islam, Hemo, et al., 2022; Ohno &amp; Dzúrová, 2022)","previouslyFormattedCitation":"(M. A. Islam, Hemo, et al., 2022; Ohno &amp; Dzúrová,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(M. A. Islam, Hemo, et al., 2022; Ohno &amp; Dzúrová, 2022)</w:t>
      </w:r>
      <w:r w:rsidR="003276A8" w:rsidRPr="00A62310">
        <w:rPr>
          <w:rFonts w:ascii="Times New Roman" w:hAnsi="Times New Roman" w:cs="Times New Roman"/>
          <w:sz w:val="24"/>
          <w:szCs w:val="24"/>
          <w:shd w:val="clear" w:color="auto" w:fill="FFFFFF"/>
        </w:rPr>
        <w:fldChar w:fldCharType="end"/>
      </w:r>
      <w:r w:rsidR="0004795E" w:rsidRPr="00A62310">
        <w:rPr>
          <w:rFonts w:ascii="Times New Roman" w:hAnsi="Times New Roman" w:cs="Times New Roman"/>
          <w:sz w:val="24"/>
          <w:szCs w:val="24"/>
          <w:shd w:val="clear" w:color="auto" w:fill="FFFFFF"/>
        </w:rPr>
        <w:t xml:space="preserve">. Many </w:t>
      </w:r>
      <w:r w:rsidR="00825CB8" w:rsidRPr="00A62310">
        <w:rPr>
          <w:rFonts w:ascii="Times New Roman" w:hAnsi="Times New Roman" w:cs="Times New Roman"/>
          <w:sz w:val="24"/>
          <w:szCs w:val="24"/>
          <w:shd w:val="clear" w:color="auto" w:fill="FFFFFF"/>
        </w:rPr>
        <w:t>of these articles claimed</w:t>
      </w:r>
      <w:r w:rsidR="0004795E" w:rsidRPr="00A62310">
        <w:rPr>
          <w:rFonts w:ascii="Times New Roman" w:hAnsi="Times New Roman" w:cs="Times New Roman"/>
          <w:sz w:val="24"/>
          <w:szCs w:val="24"/>
          <w:shd w:val="clear" w:color="auto" w:fill="FFFFFF"/>
        </w:rPr>
        <w:t xml:space="preserve"> that </w:t>
      </w:r>
      <w:r w:rsidR="00825CB8" w:rsidRPr="00A62310">
        <w:rPr>
          <w:rFonts w:ascii="Times New Roman" w:hAnsi="Times New Roman" w:cs="Times New Roman"/>
          <w:sz w:val="24"/>
          <w:szCs w:val="24"/>
          <w:shd w:val="clear" w:color="auto" w:fill="FFFFFF"/>
        </w:rPr>
        <w:t>over</w:t>
      </w:r>
      <w:r w:rsidR="0004795E" w:rsidRPr="00A62310">
        <w:rPr>
          <w:rFonts w:ascii="Times New Roman" w:hAnsi="Times New Roman" w:cs="Times New Roman"/>
          <w:sz w:val="24"/>
          <w:szCs w:val="24"/>
          <w:shd w:val="clear" w:color="auto" w:fill="FFFFFF"/>
        </w:rPr>
        <w:t xml:space="preserve"> weight gain ≥18 kg </w:t>
      </w:r>
      <w:r w:rsidR="00825CB8" w:rsidRPr="00A62310">
        <w:rPr>
          <w:rFonts w:ascii="Times New Roman" w:hAnsi="Times New Roman" w:cs="Times New Roman"/>
          <w:sz w:val="24"/>
          <w:szCs w:val="24"/>
          <w:shd w:val="clear" w:color="auto" w:fill="FFFFFF"/>
        </w:rPr>
        <w:t>can provoke</w:t>
      </w:r>
      <w:r w:rsidR="0004795E" w:rsidRPr="00A62310">
        <w:rPr>
          <w:rFonts w:ascii="Times New Roman" w:hAnsi="Times New Roman" w:cs="Times New Roman"/>
          <w:sz w:val="24"/>
          <w:szCs w:val="24"/>
          <w:shd w:val="clear" w:color="auto" w:fill="FFFFFF"/>
        </w:rPr>
        <w:t xml:space="preserve"> the risk of </w:t>
      </w:r>
      <w:r w:rsidR="00825CB8" w:rsidRPr="00A62310">
        <w:rPr>
          <w:rFonts w:ascii="Times New Roman" w:hAnsi="Times New Roman" w:cs="Times New Roman"/>
          <w:sz w:val="24"/>
          <w:szCs w:val="24"/>
          <w:shd w:val="clear" w:color="auto" w:fill="FFFFFF"/>
        </w:rPr>
        <w:t>various infectious diseases</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10.1136/bmjnph-2021-000375","ISSN":"2516-5542","author":[{"dropping-particle":"","family":"Sawadogo","given":"Wendemi","non-dropping-particle":"","parse-names":false,"suffix":""},{"dropping-particle":"","family":"Tsegaye","given":"Medhin","non-dropping-particle":"","parse-names":false,"suffix":""},{"dropping-particle":"","family":"Gizaw","given":"Andinet","non-dropping-particle":"","parse-names":false,"suffix":""},{"dropping-particle":"","family":"Adera","given":"Tilahun","non-dropping-particle":"","parse-names":false,"suffix":""}],"container-title":"BMJ Nutrition, Prevention &amp; Health","id":"ITEM-1","issue":"1","issued":{"date-parts":[["2022","6"]]},"page":"10-18","title":"Overweight and obesity as risk factors for COVID-19-associated hospitalisations and death: systematic review and meta-analysis","type":"article-journal","volume":"5"},"uris":["http://www.mendeley.com/documents/?uuid=e38b0afb-0f24-40f5-b75c-99636fd74b22"]},{"id":"ITEM-2","itemData":{"DOI":"10.1093/cid/ciq152","ISSN":"1058-4838","author":[{"dropping-particle":"","family":"Louie","given":"J. K.","non-dropping-particle":"","parse-names":false,"suffix":""},{"dropping-particle":"","family":"Acosta","given":"M.","non-dropping-particle":"","parse-names":false,"suffix":""},{"dropping-particle":"","family":"Samuel","given":"M. C.","non-dropping-particle":"","parse-names":false,"suffix":""},{"dropping-particle":"","family":"Schechter","given":"R.","non-dropping-particle":"","parse-names":false,"suffix":""},{"dropping-particle":"","family":"Vugia","given":"D. J.","non-dropping-particle":"","parse-names":false,"suffix":""},{"dropping-particle":"","family":"Harriman","given":"K.","non-dropping-particle":"","parse-names":false,"suffix":""},{"dropping-particle":"","family":"Matyas","given":"B. T.","non-dropping-particle":"","parse-names":false,"suffix":""}],"container-title":"Clinical Infectious Diseases","id":"ITEM-2","issue":"3","issued":{"date-parts":[["2011","2","1"]]},"page":"301-312","title":"A Novel Risk Factor for a Novel Virus: Obesity and 2009 Pandemic Influenza A (H1N1)","type":"article-journal","volume":"52"},"uris":["http://www.mendeley.com/documents/?uuid=96a31a88-d291-41ef-b857-75dfcc9babe4"]},{"id":"ITEM-3","itemData":{"DOI":"10.1371/journal.pone.0009694","ISSN":"1932-6203","author":[{"dropping-particle":"","family":"Morgan","given":"Oliver W.","non-dropping-particle":"","parse-names":false,"suffix":""},{"dropping-particle":"","family":"Bramley","given":"Anna","non-dropping-particle":"","parse-names":false,"suffix":""},{"dropping-particle":"","family":"Fowlkes","given":"Ashley","non-dropping-particle":"","parse-names":false,"suffix":""},{"dropping-particle":"","family":"Freedman","given":"David S.","non-dropping-particle":"","parse-names":false,"suffix":""},{"dropping-particle":"","family":"Taylor","given":"Thomas H.","non-dropping-particle":"","parse-names":false,"suffix":""},{"dropping-particle":"","family":"Gargiullo","given":"Paul","non-dropping-particle":"","parse-names":false,"suffix":""},{"dropping-particle":"","family":"Belay","given":"Brook","non-dropping-particle":"","parse-names":false,"suffix":""},{"dropping-particle":"","family":"Jain","given":"Seema","non-dropping-particle":"","parse-names":false,"suffix":""},{"dropping-particle":"","family":"Cox","given":"Chad","non-dropping-particle":"","parse-names":false,"suffix":""},{"dropping-particle":"","family":"Kamimoto","given":"Laurie","non-dropping-particle":"","parse-names":false,"suffix":""},{"dropping-particle":"","family":"Fiore","given":"Anthony","non-dropping-particle":"","parse-names":false,"suffix":""},{"dropping-particle":"","family":"Finelli","given":"Lyn","non-dropping-particle":"","parse-names":false,"suffix":""},{"dropping-particle":"","family":"Olsen","given":"Sonja J.","non-dropping-particle":"","parse-names":false,"suffix":""},{"dropping-particle":"","family":"Fry","given":"Alicia M.","non-dropping-particle":"","parse-names":false,"suffix":""}],"container-title":"PLoS ONE","editor":[{"dropping-particle":"","family":"Sorensen","given":"Thorkild I. A.","non-dropping-particle":"","parse-names":false,"suffix":""}],"id":"ITEM-3","issue":"3","issued":{"date-parts":[["2010","3","15"]]},"page":"e9694","title":"Morbid Obesity as a Risk Factor for Hospitalization and Death Due to 2009 Pandemic Influenza A(H1N1) Disease","type":"article-journal","volume":"5"},"uris":["http://www.mendeley.com/documents/?uuid=b6955046-f328-483a-9f1e-b72bb951df5c"]}],"mendeley":{"formattedCitation":"(Louie et al., 2011; Morgan et al., 2010; Sawadogo et al., 2022)","plainTextFormattedCitation":"(Louie et al., 2011; Morgan et al., 2010; Sawadogo et al., 2022)","previouslyFormattedCitation":"(Louie et al., 2011; Morgan et al., 2010; Sawadogo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(Louie et al., 2011; Morgan et al., 2010; Sawadogo et al., 2022)</w:t>
      </w:r>
      <w:r w:rsidR="003276A8" w:rsidRPr="00A62310">
        <w:rPr>
          <w:rFonts w:ascii="Times New Roman" w:hAnsi="Times New Roman" w:cs="Times New Roman"/>
          <w:sz w:val="24"/>
          <w:szCs w:val="24"/>
          <w:shd w:val="clear" w:color="auto" w:fill="FFFFFF"/>
        </w:rPr>
        <w:fldChar w:fldCharType="end"/>
      </w:r>
      <w:r w:rsidR="0004795E" w:rsidRPr="00A62310">
        <w:rPr>
          <w:rFonts w:ascii="Times New Roman" w:hAnsi="Times New Roman" w:cs="Times New Roman"/>
          <w:color w:val="000000" w:themeColor="text1"/>
          <w:sz w:val="24"/>
          <w:szCs w:val="24"/>
          <w:shd w:val="clear" w:color="auto" w:fill="FFFFFF"/>
        </w:rPr>
        <w:t xml:space="preserve">. </w:t>
      </w:r>
      <w:r w:rsidR="0089502F" w:rsidRPr="00A62310">
        <w:rPr>
          <w:rFonts w:ascii="Times New Roman" w:hAnsi="Times New Roman" w:cs="Times New Roman"/>
          <w:color w:val="000000" w:themeColor="text1"/>
          <w:sz w:val="24"/>
          <w:szCs w:val="24"/>
          <w:shd w:val="clear" w:color="auto" w:fill="FFFFFF"/>
        </w:rPr>
        <w:t xml:space="preserve">Obesity related complications like diabetes, hypertension </w:t>
      </w:r>
      <w:r w:rsidR="00AD5A39" w:rsidRPr="00A62310">
        <w:rPr>
          <w:rFonts w:ascii="Times New Roman" w:hAnsi="Times New Roman" w:cs="Times New Roman"/>
          <w:color w:val="000000" w:themeColor="text1"/>
          <w:sz w:val="24"/>
          <w:szCs w:val="24"/>
          <w:shd w:val="clear" w:color="auto" w:fill="FFFFFF"/>
        </w:rPr>
        <w:t>been determined to be potential risk factors for escalating the degree of COVID-19</w:t>
      </w:r>
      <w:r w:rsidR="00FF0026" w:rsidRPr="00A62310">
        <w:rPr>
          <w:rFonts w:ascii="Times New Roman" w:hAnsi="Times New Roman" w:cs="Times New Roman"/>
          <w:color w:val="000000" w:themeColor="text1"/>
          <w:sz w:val="24"/>
          <w:szCs w:val="24"/>
          <w:shd w:val="clear" w:color="auto" w:fill="FFFFFF"/>
        </w:rPr>
        <w:t xml:space="preserve"> </w:t>
      </w:r>
      <w:r w:rsidR="003276A8" w:rsidRPr="00A62310">
        <w:rPr>
          <w:rFonts w:ascii="Times New Roman" w:hAnsi="Times New Roman" w:cs="Times New Roman"/>
          <w:color w:val="000000" w:themeColor="text1"/>
          <w:sz w:val="24"/>
          <w:szCs w:val="24"/>
          <w:shd w:val="clear" w:color="auto" w:fill="FFFFFF"/>
        </w:rPr>
        <w:fldChar w:fldCharType="begin" w:fldLock="1"/>
      </w:r>
      <w:r w:rsidR="007F7646" w:rsidRPr="00A62310">
        <w:rPr>
          <w:rFonts w:ascii="Times New Roman" w:hAnsi="Times New Roman" w:cs="Times New Roman"/>
          <w:color w:val="000000" w:themeColor="text1"/>
          <w:sz w:val="24"/>
          <w:szCs w:val="24"/>
          <w:shd w:val="clear" w:color="auto" w:fill="FFFFFF"/>
        </w:rPr>
        <w:instrText>ADDIN CSL_CITATION {"citationItems":[{"id":"ITEM-1","itemData":{"DOI":"10.1186/s13054-020-2833-7","ISSN":"1364-8535","author":[{"dropping-particle":"","family":"Shi","given":"Yu","non-dropping-particle":"","parse-names":false,"suffix":""},{"dropping-particle":"","family":"Yu","given":"Xia","non-dropping-particle":"","parse-names":false,"suffix":""},{"dropping-particle":"","family":"Zhao","given":"Hong","non-dropping-particle":"","parse-names":false,"suffix":""},{"dropping-particle":"","family":"Wang","given":"Hao","non-dropping-particle":"","parse-names":false,"suffix":""},{"dropping-particle":"","family":"Zhao","given":"Ruihong","non-dropping-particle":"","parse-names":false,"suffix":""},{"dropping-particle":"","family":"Sheng","given":"Jifang","non-dropping-particle":"","parse-names":false,"suffix":""}],"container-title":"Critical Care","id":"ITEM-1","issue":"1","issued":{"date-parts":[["2020","12","18"]]},"page":"108","title":"Host susceptibility to severe COVID-19 and establishment of a host risk score: findings of 487 cases outside Wuhan","type":"article-journal","volume":"24"},"uris":["http://www.mendeley.com/documents/?uuid=4387840c-63c5-437b-85cf-03efbb86add7"]}],"mendeley":{"formattedCitation":"(Shi et al., 2020)","plainTextFormattedCitation":"(Shi et al., 2020)","previouslyFormattedCitation":"(Shi et al., 2020)"},"properties":{"noteIndex":0},"schema":"https://github.com/citation-style-language/schema/raw/master/csl-citation.json"}</w:instrText>
      </w:r>
      <w:r w:rsidR="003276A8" w:rsidRPr="00A62310">
        <w:rPr>
          <w:rFonts w:ascii="Times New Roman" w:hAnsi="Times New Roman" w:cs="Times New Roman"/>
          <w:color w:val="000000" w:themeColor="text1"/>
          <w:sz w:val="24"/>
          <w:szCs w:val="24"/>
          <w:shd w:val="clear" w:color="auto" w:fill="FFFFFF"/>
        </w:rPr>
        <w:fldChar w:fldCharType="separate"/>
      </w:r>
      <w:r w:rsidR="00A37625" w:rsidRPr="00A62310">
        <w:rPr>
          <w:rFonts w:ascii="Times New Roman" w:hAnsi="Times New Roman" w:cs="Times New Roman"/>
          <w:noProof/>
          <w:color w:val="000000" w:themeColor="text1"/>
          <w:sz w:val="24"/>
          <w:szCs w:val="24"/>
          <w:shd w:val="clear" w:color="auto" w:fill="FFFFFF"/>
        </w:rPr>
        <w:t>(Shi et al., 2020)</w:t>
      </w:r>
      <w:r w:rsidR="003276A8" w:rsidRPr="00A62310">
        <w:rPr>
          <w:rFonts w:ascii="Times New Roman" w:hAnsi="Times New Roman" w:cs="Times New Roman"/>
          <w:color w:val="000000" w:themeColor="text1"/>
          <w:sz w:val="24"/>
          <w:szCs w:val="24"/>
          <w:shd w:val="clear" w:color="auto" w:fill="FFFFFF"/>
        </w:rPr>
        <w:fldChar w:fldCharType="end"/>
      </w:r>
      <w:r w:rsidR="00DE5A8E" w:rsidRPr="00A62310">
        <w:rPr>
          <w:rFonts w:ascii="Times New Roman" w:hAnsi="Times New Roman" w:cs="Times New Roman"/>
          <w:color w:val="000000" w:themeColor="text1"/>
          <w:sz w:val="24"/>
          <w:szCs w:val="24"/>
          <w:shd w:val="clear" w:color="auto" w:fill="FFFFFF"/>
        </w:rPr>
        <w:t xml:space="preserve">. </w:t>
      </w:r>
    </w:p>
    <w:p w14:paraId="4991A717" w14:textId="77777777" w:rsidR="004F3292" w:rsidRPr="00A62310" w:rsidRDefault="00DE5A8E" w:rsidP="006167A4">
      <w:pPr>
        <w:jc w:val="both"/>
        <w:rPr>
          <w:rFonts w:ascii="Times New Roman" w:hAnsi="Times New Roman" w:cs="Times New Roman"/>
          <w:sz w:val="24"/>
          <w:szCs w:val="24"/>
        </w:rPr>
      </w:pPr>
      <w:r w:rsidRPr="00A62310">
        <w:rPr>
          <w:rFonts w:ascii="Times New Roman" w:hAnsi="Times New Roman" w:cs="Times New Roman"/>
          <w:color w:val="000000" w:themeColor="text1"/>
          <w:sz w:val="24"/>
          <w:szCs w:val="24"/>
        </w:rPr>
        <w:t xml:space="preserve">Obesity </w:t>
      </w:r>
      <w:r w:rsidR="00A37625" w:rsidRPr="00A62310">
        <w:rPr>
          <w:rFonts w:ascii="Times New Roman" w:hAnsi="Times New Roman" w:cs="Times New Roman"/>
          <w:color w:val="000000" w:themeColor="text1"/>
          <w:sz w:val="24"/>
          <w:szCs w:val="24"/>
          <w:shd w:val="clear" w:color="auto" w:fill="FFFFFF"/>
        </w:rPr>
        <w:t xml:space="preserve">and associated complications </w:t>
      </w:r>
      <w:r w:rsidR="00A37625" w:rsidRPr="00A62310">
        <w:rPr>
          <w:rFonts w:ascii="Times New Roman" w:hAnsi="Times New Roman" w:cs="Times New Roman"/>
          <w:color w:val="000000" w:themeColor="text1"/>
          <w:sz w:val="24"/>
          <w:szCs w:val="24"/>
        </w:rPr>
        <w:t>are</w:t>
      </w:r>
      <w:r w:rsidRPr="00A62310">
        <w:rPr>
          <w:rFonts w:ascii="Times New Roman" w:hAnsi="Times New Roman" w:cs="Times New Roman"/>
          <w:color w:val="000000" w:themeColor="text1"/>
          <w:sz w:val="24"/>
          <w:szCs w:val="24"/>
        </w:rPr>
        <w:t xml:space="preserve"> major public health </w:t>
      </w:r>
      <w:r w:rsidR="00A37625" w:rsidRPr="00A62310">
        <w:rPr>
          <w:rFonts w:ascii="Times New Roman" w:hAnsi="Times New Roman" w:cs="Times New Roman"/>
          <w:color w:val="000000" w:themeColor="text1"/>
          <w:sz w:val="24"/>
          <w:szCs w:val="24"/>
        </w:rPr>
        <w:t>concern</w:t>
      </w:r>
      <w:r w:rsidR="00FF0026" w:rsidRPr="00A62310">
        <w:rPr>
          <w:rFonts w:ascii="Times New Roman" w:hAnsi="Times New Roman" w:cs="Times New Roman"/>
          <w:color w:val="000000" w:themeColor="text1"/>
          <w:sz w:val="24"/>
          <w:szCs w:val="24"/>
        </w:rPr>
        <w:t xml:space="preserve"> </w:t>
      </w:r>
      <w:r w:rsidR="00FF0026" w:rsidRPr="00A62310">
        <w:rPr>
          <w:rFonts w:ascii="Times New Roman" w:hAnsi="Times New Roman" w:cs="Times New Roman"/>
          <w:color w:val="000000" w:themeColor="text1"/>
          <w:sz w:val="24"/>
          <w:szCs w:val="24"/>
          <w:shd w:val="clear" w:color="auto" w:fill="FFFFFF"/>
        </w:rPr>
        <w:t>worldwide,</w:t>
      </w:r>
      <w:r w:rsidR="00A37625" w:rsidRPr="00A62310">
        <w:rPr>
          <w:rFonts w:ascii="Times New Roman" w:hAnsi="Times New Roman" w:cs="Times New Roman"/>
          <w:color w:val="000000" w:themeColor="text1"/>
          <w:sz w:val="24"/>
          <w:szCs w:val="24"/>
          <w:shd w:val="clear" w:color="auto" w:fill="FFFFFF"/>
        </w:rPr>
        <w:t xml:space="preserve"> and there is no study in Bangladesh about hospitalized obese patients with COVID-19.</w:t>
      </w:r>
      <w:r w:rsidR="00FF0026" w:rsidRPr="00A62310">
        <w:rPr>
          <w:rFonts w:ascii="Times New Roman" w:hAnsi="Times New Roman" w:cs="Times New Roman"/>
          <w:color w:val="000000" w:themeColor="text1"/>
          <w:sz w:val="24"/>
          <w:szCs w:val="24"/>
          <w:shd w:val="clear" w:color="auto" w:fill="FFFFFF"/>
        </w:rPr>
        <w:t xml:space="preserve"> </w:t>
      </w:r>
      <w:r w:rsidR="007355F7" w:rsidRPr="00A62310">
        <w:rPr>
          <w:rFonts w:ascii="Times New Roman" w:hAnsi="Times New Roman" w:cs="Times New Roman"/>
          <w:color w:val="000000" w:themeColor="text1"/>
          <w:sz w:val="24"/>
          <w:szCs w:val="24"/>
          <w:shd w:val="clear" w:color="auto" w:fill="FFFFFF"/>
        </w:rPr>
        <w:t>In this multi</w:t>
      </w:r>
      <w:r w:rsidR="00FF0026" w:rsidRPr="00A62310">
        <w:rPr>
          <w:rFonts w:ascii="Times New Roman" w:hAnsi="Times New Roman" w:cs="Times New Roman"/>
          <w:color w:val="000000" w:themeColor="text1"/>
          <w:sz w:val="24"/>
          <w:szCs w:val="24"/>
          <w:shd w:val="clear" w:color="auto" w:fill="FFFFFF"/>
        </w:rPr>
        <w:t>-</w:t>
      </w:r>
      <w:r w:rsidR="007355F7" w:rsidRPr="00A62310">
        <w:rPr>
          <w:rFonts w:ascii="Times New Roman" w:hAnsi="Times New Roman" w:cs="Times New Roman"/>
          <w:color w:val="000000" w:themeColor="text1"/>
          <w:sz w:val="24"/>
          <w:szCs w:val="24"/>
          <w:shd w:val="clear" w:color="auto" w:fill="FFFFFF"/>
        </w:rPr>
        <w:t>stational study</w:t>
      </w:r>
      <w:r w:rsidR="006A46D6" w:rsidRPr="00A62310">
        <w:rPr>
          <w:rFonts w:ascii="Times New Roman" w:hAnsi="Times New Roman" w:cs="Times New Roman"/>
          <w:color w:val="000000" w:themeColor="text1"/>
          <w:sz w:val="24"/>
          <w:szCs w:val="24"/>
          <w:shd w:val="clear" w:color="auto" w:fill="FFFFFF"/>
        </w:rPr>
        <w:t>,</w:t>
      </w:r>
      <w:r w:rsidR="007355F7" w:rsidRPr="00A62310">
        <w:rPr>
          <w:rFonts w:ascii="Times New Roman" w:hAnsi="Times New Roman" w:cs="Times New Roman"/>
          <w:color w:val="000000" w:themeColor="text1"/>
          <w:sz w:val="24"/>
          <w:szCs w:val="24"/>
          <w:shd w:val="clear" w:color="auto" w:fill="FFFFFF"/>
        </w:rPr>
        <w:t xml:space="preserve"> hospitalized COVID-19 positive</w:t>
      </w:r>
      <w:r w:rsidR="006A46D6" w:rsidRPr="00A62310">
        <w:rPr>
          <w:rFonts w:ascii="Times New Roman" w:hAnsi="Times New Roman" w:cs="Times New Roman"/>
          <w:color w:val="000000" w:themeColor="text1"/>
          <w:sz w:val="24"/>
          <w:szCs w:val="24"/>
          <w:shd w:val="clear" w:color="auto" w:fill="FFFFFF"/>
        </w:rPr>
        <w:t xml:space="preserve"> </w:t>
      </w:r>
      <w:proofErr w:type="gramStart"/>
      <w:r w:rsidR="006A46D6" w:rsidRPr="00A62310">
        <w:rPr>
          <w:rFonts w:ascii="Times New Roman" w:hAnsi="Times New Roman" w:cs="Times New Roman"/>
          <w:color w:val="000000" w:themeColor="text1"/>
          <w:sz w:val="24"/>
          <w:szCs w:val="24"/>
          <w:shd w:val="clear" w:color="auto" w:fill="FFFFFF"/>
        </w:rPr>
        <w:t>patients</w:t>
      </w:r>
      <w:proofErr w:type="gramEnd"/>
      <w:r w:rsidR="006A46D6" w:rsidRPr="00A62310">
        <w:rPr>
          <w:rFonts w:ascii="Times New Roman" w:hAnsi="Times New Roman" w:cs="Times New Roman"/>
          <w:color w:val="000000" w:themeColor="text1"/>
          <w:sz w:val="24"/>
          <w:szCs w:val="24"/>
          <w:shd w:val="clear" w:color="auto" w:fill="FFFFFF"/>
        </w:rPr>
        <w:t xml:space="preserve"> samples </w:t>
      </w:r>
      <w:proofErr w:type="spellStart"/>
      <w:r w:rsidR="006A46D6" w:rsidRPr="00A62310">
        <w:rPr>
          <w:rFonts w:ascii="Times New Roman" w:hAnsi="Times New Roman" w:cs="Times New Roman"/>
          <w:color w:val="000000" w:themeColor="text1"/>
          <w:sz w:val="24"/>
          <w:szCs w:val="24"/>
          <w:shd w:val="clear" w:color="auto" w:fill="FFFFFF"/>
        </w:rPr>
        <w:t>collectd</w:t>
      </w:r>
      <w:proofErr w:type="spellEnd"/>
      <w:r w:rsidR="006A46D6" w:rsidRPr="00A62310">
        <w:rPr>
          <w:rFonts w:ascii="Times New Roman" w:hAnsi="Times New Roman" w:cs="Times New Roman"/>
          <w:color w:val="000000" w:themeColor="text1"/>
          <w:sz w:val="24"/>
          <w:szCs w:val="24"/>
          <w:shd w:val="clear" w:color="auto" w:fill="FFFFFF"/>
        </w:rPr>
        <w:t xml:space="preserve"> and observed the relationship</w:t>
      </w:r>
      <w:r w:rsidR="00FF0026" w:rsidRPr="00A62310">
        <w:rPr>
          <w:rFonts w:ascii="Times New Roman" w:hAnsi="Times New Roman" w:cs="Times New Roman"/>
          <w:color w:val="000000" w:themeColor="text1"/>
          <w:sz w:val="24"/>
          <w:szCs w:val="24"/>
          <w:shd w:val="clear" w:color="auto" w:fill="FFFFFF"/>
        </w:rPr>
        <w:t xml:space="preserve"> </w:t>
      </w:r>
      <w:r w:rsidR="006A46D6" w:rsidRPr="00A62310">
        <w:rPr>
          <w:rFonts w:ascii="Times New Roman" w:hAnsi="Times New Roman" w:cs="Times New Roman"/>
          <w:color w:val="000000" w:themeColor="text1"/>
          <w:sz w:val="24"/>
          <w:szCs w:val="24"/>
          <w:shd w:val="clear" w:color="auto" w:fill="FFFFFF"/>
        </w:rPr>
        <w:t xml:space="preserve">with </w:t>
      </w:r>
      <w:proofErr w:type="spellStart"/>
      <w:r w:rsidR="006A46D6" w:rsidRPr="00A62310">
        <w:rPr>
          <w:rFonts w:ascii="Times New Roman" w:hAnsi="Times New Roman" w:cs="Times New Roman"/>
          <w:color w:val="000000" w:themeColor="text1"/>
          <w:sz w:val="24"/>
          <w:szCs w:val="24"/>
          <w:shd w:val="clear" w:color="auto" w:fill="FFFFFF"/>
        </w:rPr>
        <w:t>resk</w:t>
      </w:r>
      <w:proofErr w:type="spellEnd"/>
      <w:r w:rsidR="006A46D6" w:rsidRPr="00A62310">
        <w:rPr>
          <w:rFonts w:ascii="Times New Roman" w:hAnsi="Times New Roman" w:cs="Times New Roman"/>
          <w:color w:val="000000" w:themeColor="text1"/>
          <w:sz w:val="24"/>
          <w:szCs w:val="24"/>
          <w:shd w:val="clear" w:color="auto" w:fill="FFFFFF"/>
        </w:rPr>
        <w:t xml:space="preserve"> factor BMI including SARS-CoV-2 variants detection using published primers</w:t>
      </w:r>
      <w:r w:rsidR="00580287" w:rsidRPr="00A62310">
        <w:rPr>
          <w:rFonts w:ascii="Times New Roman" w:hAnsi="Times New Roman" w:cs="Times New Roman"/>
          <w:color w:val="000000" w:themeColor="text1"/>
          <w:sz w:val="24"/>
          <w:szCs w:val="24"/>
          <w:shd w:val="clear" w:color="auto" w:fill="FFFFFF"/>
        </w:rPr>
        <w:t xml:space="preserve">. </w:t>
      </w:r>
      <w:r w:rsidR="00A37625" w:rsidRPr="00A62310">
        <w:rPr>
          <w:rFonts w:ascii="Times New Roman" w:hAnsi="Times New Roman" w:cs="Times New Roman"/>
          <w:color w:val="000000" w:themeColor="text1"/>
          <w:sz w:val="24"/>
          <w:szCs w:val="24"/>
          <w:shd w:val="clear" w:color="auto" w:fill="FFFFFF"/>
        </w:rPr>
        <w:t xml:space="preserve">This study will </w:t>
      </w:r>
      <w:r w:rsidR="006167A4" w:rsidRPr="00A62310">
        <w:rPr>
          <w:rFonts w:ascii="Times New Roman" w:hAnsi="Times New Roman" w:cs="Times New Roman"/>
          <w:color w:val="000000" w:themeColor="text1"/>
          <w:sz w:val="24"/>
          <w:szCs w:val="24"/>
          <w:shd w:val="clear" w:color="auto" w:fill="FFFFFF"/>
        </w:rPr>
        <w:t xml:space="preserve">be </w:t>
      </w:r>
      <w:r w:rsidR="00A37625" w:rsidRPr="00A62310">
        <w:rPr>
          <w:rFonts w:ascii="Times New Roman" w:hAnsi="Times New Roman" w:cs="Times New Roman"/>
          <w:color w:val="000000" w:themeColor="text1"/>
          <w:sz w:val="24"/>
          <w:szCs w:val="24"/>
          <w:shd w:val="clear" w:color="auto" w:fill="FFFFFF"/>
        </w:rPr>
        <w:t>helpful for researcher</w:t>
      </w:r>
      <w:r w:rsidR="006167A4" w:rsidRPr="00A62310">
        <w:rPr>
          <w:rFonts w:ascii="Times New Roman" w:hAnsi="Times New Roman" w:cs="Times New Roman"/>
          <w:color w:val="000000" w:themeColor="text1"/>
          <w:sz w:val="24"/>
          <w:szCs w:val="24"/>
          <w:shd w:val="clear" w:color="auto" w:fill="FFFFFF"/>
        </w:rPr>
        <w:t>s</w:t>
      </w:r>
      <w:r w:rsidR="00A37625" w:rsidRPr="00A62310">
        <w:rPr>
          <w:rFonts w:ascii="Times New Roman" w:hAnsi="Times New Roman" w:cs="Times New Roman"/>
          <w:color w:val="000000" w:themeColor="text1"/>
          <w:sz w:val="24"/>
          <w:szCs w:val="24"/>
          <w:shd w:val="clear" w:color="auto" w:fill="FFFFFF"/>
        </w:rPr>
        <w:t xml:space="preserve"> and others to handle hospitalized COVID-19 patient</w:t>
      </w:r>
      <w:r w:rsidR="006167A4" w:rsidRPr="00A62310">
        <w:rPr>
          <w:rFonts w:ascii="Times New Roman" w:hAnsi="Times New Roman" w:cs="Times New Roman"/>
          <w:color w:val="000000" w:themeColor="text1"/>
          <w:sz w:val="24"/>
          <w:szCs w:val="24"/>
          <w:shd w:val="clear" w:color="auto" w:fill="FFFFFF"/>
        </w:rPr>
        <w:t>s</w:t>
      </w:r>
      <w:r w:rsidR="00FF0026" w:rsidRPr="00A62310">
        <w:rPr>
          <w:rFonts w:ascii="Times New Roman" w:hAnsi="Times New Roman" w:cs="Times New Roman"/>
          <w:color w:val="000000" w:themeColor="text1"/>
          <w:sz w:val="24"/>
          <w:szCs w:val="24"/>
          <w:shd w:val="clear" w:color="auto" w:fill="FFFFFF"/>
        </w:rPr>
        <w:t xml:space="preserve"> </w:t>
      </w:r>
      <w:r w:rsidR="00A37625" w:rsidRPr="00A62310">
        <w:rPr>
          <w:rFonts w:ascii="Times New Roman" w:hAnsi="Times New Roman" w:cs="Times New Roman"/>
          <w:color w:val="000000" w:themeColor="text1"/>
          <w:sz w:val="24"/>
          <w:szCs w:val="24"/>
          <w:shd w:val="clear" w:color="auto" w:fill="FFFFFF"/>
        </w:rPr>
        <w:t xml:space="preserve">with </w:t>
      </w:r>
      <w:r w:rsidR="00A37625" w:rsidRPr="00A62310">
        <w:rPr>
          <w:rFonts w:ascii="Times New Roman" w:hAnsi="Times New Roman" w:cs="Times New Roman"/>
          <w:color w:val="000000" w:themeColor="text1"/>
          <w:sz w:val="24"/>
          <w:szCs w:val="24"/>
          <w:shd w:val="clear" w:color="auto" w:fill="FFFFFF"/>
        </w:rPr>
        <w:lastRenderedPageBreak/>
        <w:t>overweight persons</w:t>
      </w:r>
      <w:r w:rsidR="006167A4" w:rsidRPr="00A62310">
        <w:rPr>
          <w:rFonts w:ascii="Times New Roman" w:hAnsi="Times New Roman" w:cs="Times New Roman"/>
          <w:color w:val="000000" w:themeColor="text1"/>
          <w:sz w:val="24"/>
          <w:szCs w:val="24"/>
          <w:shd w:val="clear" w:color="auto" w:fill="FFFFFF"/>
        </w:rPr>
        <w:t xml:space="preserve"> and con</w:t>
      </w:r>
      <w:r w:rsidR="00FF0026" w:rsidRPr="00A62310">
        <w:rPr>
          <w:rFonts w:ascii="Times New Roman" w:hAnsi="Times New Roman" w:cs="Times New Roman"/>
          <w:color w:val="000000" w:themeColor="text1"/>
          <w:sz w:val="24"/>
          <w:szCs w:val="24"/>
          <w:shd w:val="clear" w:color="auto" w:fill="FFFFFF"/>
        </w:rPr>
        <w:t>s</w:t>
      </w:r>
      <w:r w:rsidR="006167A4" w:rsidRPr="00A62310">
        <w:rPr>
          <w:rFonts w:ascii="Times New Roman" w:hAnsi="Times New Roman" w:cs="Times New Roman"/>
          <w:color w:val="000000" w:themeColor="text1"/>
          <w:sz w:val="24"/>
          <w:szCs w:val="24"/>
          <w:shd w:val="clear" w:color="auto" w:fill="FFFFFF"/>
        </w:rPr>
        <w:t>cious others to take proper actions ag</w:t>
      </w:r>
      <w:r w:rsidR="00FF0026" w:rsidRPr="00A62310">
        <w:rPr>
          <w:rFonts w:ascii="Times New Roman" w:hAnsi="Times New Roman" w:cs="Times New Roman"/>
          <w:color w:val="000000" w:themeColor="text1"/>
          <w:sz w:val="24"/>
          <w:szCs w:val="24"/>
          <w:shd w:val="clear" w:color="auto" w:fill="FFFFFF"/>
        </w:rPr>
        <w:t>ainst</w:t>
      </w:r>
      <w:r w:rsidR="006167A4" w:rsidRPr="00A62310">
        <w:rPr>
          <w:rFonts w:ascii="Times New Roman" w:hAnsi="Times New Roman" w:cs="Times New Roman"/>
          <w:color w:val="000000" w:themeColor="text1"/>
          <w:sz w:val="24"/>
          <w:szCs w:val="24"/>
          <w:shd w:val="clear" w:color="auto" w:fill="FFFFFF"/>
        </w:rPr>
        <w:t xml:space="preserve"> obesity for reducing COVID-19 severity</w:t>
      </w:r>
      <w:r w:rsidR="00A37625" w:rsidRPr="00A62310">
        <w:rPr>
          <w:rFonts w:ascii="Times New Roman" w:hAnsi="Times New Roman" w:cs="Times New Roman"/>
          <w:color w:val="000000" w:themeColor="text1"/>
          <w:sz w:val="24"/>
          <w:szCs w:val="24"/>
          <w:shd w:val="clear" w:color="auto" w:fill="FFFFFF"/>
        </w:rPr>
        <w:t>.</w:t>
      </w:r>
    </w:p>
    <w:p w14:paraId="73C3F7F1" w14:textId="77777777" w:rsidR="00F11192" w:rsidRPr="00A62310" w:rsidRDefault="00F11192" w:rsidP="006167A4">
      <w:pPr>
        <w:rPr>
          <w:rFonts w:ascii="Times New Roman" w:hAnsi="Times New Roman" w:cs="Times New Roman"/>
          <w:color w:val="FF0000"/>
          <w:sz w:val="24"/>
          <w:szCs w:val="24"/>
          <w:shd w:val="clear" w:color="auto" w:fill="FFFFFF"/>
        </w:rPr>
      </w:pPr>
    </w:p>
    <w:p w14:paraId="400BC98B" w14:textId="77777777" w:rsidR="007A5AEB" w:rsidRPr="00A62310" w:rsidRDefault="007A5AEB" w:rsidP="007A5AEB">
      <w:pPr>
        <w:pStyle w:val="Normal1"/>
        <w:spacing w:line="360" w:lineRule="auto"/>
        <w:jc w:val="both"/>
        <w:rPr>
          <w:b/>
          <w:sz w:val="28"/>
          <w:szCs w:val="28"/>
        </w:rPr>
      </w:pPr>
      <w:r w:rsidRPr="00A62310">
        <w:rPr>
          <w:b/>
          <w:sz w:val="28"/>
          <w:szCs w:val="28"/>
        </w:rPr>
        <w:t xml:space="preserve">2. </w:t>
      </w:r>
      <w:r w:rsidR="00825CB8" w:rsidRPr="00A62310">
        <w:rPr>
          <w:b/>
          <w:sz w:val="28"/>
          <w:szCs w:val="28"/>
        </w:rPr>
        <w:t>Methodology</w:t>
      </w:r>
    </w:p>
    <w:p w14:paraId="1F3FB00A" w14:textId="77777777" w:rsidR="007A5AEB" w:rsidRPr="00A62310" w:rsidRDefault="007A5AEB" w:rsidP="007A5AEB">
      <w:pPr>
        <w:pStyle w:val="Normal1"/>
        <w:spacing w:line="360" w:lineRule="auto"/>
        <w:jc w:val="both"/>
        <w:rPr>
          <w:b/>
        </w:rPr>
      </w:pPr>
      <w:r w:rsidRPr="00A62310">
        <w:rPr>
          <w:b/>
        </w:rPr>
        <w:t xml:space="preserve">2.1 </w:t>
      </w:r>
      <w:r w:rsidR="00825CB8" w:rsidRPr="00A62310">
        <w:rPr>
          <w:b/>
        </w:rPr>
        <w:t>Study area</w:t>
      </w:r>
    </w:p>
    <w:p w14:paraId="6951419A" w14:textId="77777777" w:rsidR="007A5AEB" w:rsidRPr="00A62310" w:rsidRDefault="00C53335" w:rsidP="00AA6597">
      <w:pPr>
        <w:pStyle w:val="Normal1"/>
        <w:spacing w:line="276" w:lineRule="auto"/>
        <w:jc w:val="both"/>
        <w:rPr>
          <w:color w:val="000000"/>
        </w:rPr>
      </w:pPr>
      <w:r w:rsidRPr="00A62310">
        <w:rPr>
          <w:shd w:val="clear" w:color="auto" w:fill="FFFFFF"/>
        </w:rPr>
        <w:t xml:space="preserve">This multihospital research project was conducted </w:t>
      </w:r>
      <w:r w:rsidR="007A5AEB" w:rsidRPr="00A62310">
        <w:rPr>
          <w:shd w:val="clear" w:color="auto" w:fill="FFFFFF"/>
        </w:rPr>
        <w:t xml:space="preserve">in the Southern region of Bangladesh (Noakhali </w:t>
      </w:r>
      <w:r w:rsidR="00AF1780" w:rsidRPr="00A62310">
        <w:rPr>
          <w:shd w:val="clear" w:color="auto" w:fill="FFFFFF"/>
        </w:rPr>
        <w:t>and</w:t>
      </w:r>
      <w:r w:rsidR="00597AD0" w:rsidRPr="00A62310">
        <w:rPr>
          <w:shd w:val="clear" w:color="auto" w:fill="FFFFFF"/>
        </w:rPr>
        <w:t xml:space="preserve"> </w:t>
      </w:r>
      <w:proofErr w:type="spellStart"/>
      <w:r w:rsidR="007A5AEB" w:rsidRPr="00A62310">
        <w:rPr>
          <w:shd w:val="clear" w:color="auto" w:fill="FFFFFF"/>
        </w:rPr>
        <w:t>Lakhmipur</w:t>
      </w:r>
      <w:proofErr w:type="spellEnd"/>
      <w:r w:rsidR="007A5AEB" w:rsidRPr="00A62310">
        <w:rPr>
          <w:shd w:val="clear" w:color="auto" w:fill="FFFFFF"/>
        </w:rPr>
        <w:t xml:space="preserve"> Distritricts-7 </w:t>
      </w:r>
      <w:proofErr w:type="spellStart"/>
      <w:r w:rsidR="007A5AEB" w:rsidRPr="00A62310">
        <w:rPr>
          <w:shd w:val="clear" w:color="auto" w:fill="FFFFFF"/>
        </w:rPr>
        <w:t>Upazilla</w:t>
      </w:r>
      <w:proofErr w:type="spellEnd"/>
      <w:r w:rsidR="007A5AEB" w:rsidRPr="00A62310">
        <w:rPr>
          <w:shd w:val="clear" w:color="auto" w:fill="FFFFFF"/>
        </w:rPr>
        <w:t xml:space="preserve"> Hospitals) </w:t>
      </w:r>
      <w:r w:rsidR="00FA5050" w:rsidRPr="00A62310">
        <w:rPr>
          <w:shd w:val="clear" w:color="auto" w:fill="FFFFFF"/>
        </w:rPr>
        <w:t xml:space="preserve">from </w:t>
      </w:r>
      <w:r w:rsidR="00FF0026" w:rsidRPr="00A62310">
        <w:rPr>
          <w:shd w:val="clear" w:color="auto" w:fill="FFFFFF"/>
        </w:rPr>
        <w:t>November</w:t>
      </w:r>
      <w:r w:rsidR="006167A4" w:rsidRPr="00A62310">
        <w:rPr>
          <w:shd w:val="clear" w:color="auto" w:fill="FFFFFF"/>
        </w:rPr>
        <w:t xml:space="preserve"> </w:t>
      </w:r>
      <w:r w:rsidR="00FA5050" w:rsidRPr="00A62310">
        <w:rPr>
          <w:shd w:val="clear" w:color="auto" w:fill="FFFFFF"/>
        </w:rPr>
        <w:t>12, 2021</w:t>
      </w:r>
      <w:r w:rsidR="006167A4" w:rsidRPr="00A62310">
        <w:rPr>
          <w:shd w:val="clear" w:color="auto" w:fill="FFFFFF"/>
        </w:rPr>
        <w:t>,</w:t>
      </w:r>
      <w:r w:rsidR="00FA5050" w:rsidRPr="00A62310">
        <w:rPr>
          <w:shd w:val="clear" w:color="auto" w:fill="FFFFFF"/>
        </w:rPr>
        <w:t xml:space="preserve"> to </w:t>
      </w:r>
      <w:r w:rsidR="00FF0026" w:rsidRPr="00A62310">
        <w:rPr>
          <w:shd w:val="clear" w:color="auto" w:fill="FFFFFF"/>
        </w:rPr>
        <w:t>November</w:t>
      </w:r>
      <w:r w:rsidR="006167A4" w:rsidRPr="00A62310">
        <w:rPr>
          <w:shd w:val="clear" w:color="auto" w:fill="FFFFFF"/>
        </w:rPr>
        <w:t xml:space="preserve"> </w:t>
      </w:r>
      <w:r w:rsidR="00FA5050" w:rsidRPr="00A62310">
        <w:rPr>
          <w:shd w:val="clear" w:color="auto" w:fill="FFFFFF"/>
        </w:rPr>
        <w:t>12, 202</w:t>
      </w:r>
      <w:r w:rsidR="006167A4" w:rsidRPr="00A62310">
        <w:rPr>
          <w:shd w:val="clear" w:color="auto" w:fill="FFFFFF"/>
        </w:rPr>
        <w:t>2</w:t>
      </w:r>
      <w:r w:rsidR="00825CB8" w:rsidRPr="00A62310">
        <w:rPr>
          <w:shd w:val="clear" w:color="auto" w:fill="FFFFFF"/>
        </w:rPr>
        <w:t xml:space="preserve">. Bangladesh Government acknowledged </w:t>
      </w:r>
      <w:r w:rsidR="00FF0026" w:rsidRPr="00A62310">
        <w:rPr>
          <w:shd w:val="clear" w:color="auto" w:fill="FFFFFF"/>
        </w:rPr>
        <w:t xml:space="preserve">the </w:t>
      </w:r>
      <w:r w:rsidR="00825CB8" w:rsidRPr="00A62310">
        <w:rPr>
          <w:shd w:val="clear" w:color="auto" w:fill="FFFFFF"/>
        </w:rPr>
        <w:t>NSTU COVID-19 d</w:t>
      </w:r>
      <w:r w:rsidR="006167A4" w:rsidRPr="00A62310">
        <w:rPr>
          <w:shd w:val="clear" w:color="auto" w:fill="FFFFFF"/>
        </w:rPr>
        <w:t>ia</w:t>
      </w:r>
      <w:r w:rsidR="00825CB8" w:rsidRPr="00A62310">
        <w:rPr>
          <w:shd w:val="clear" w:color="auto" w:fill="FFFFFF"/>
        </w:rPr>
        <w:t xml:space="preserve">gnostic lab </w:t>
      </w:r>
      <w:r w:rsidR="007A5AEB" w:rsidRPr="00A62310">
        <w:rPr>
          <w:shd w:val="clear" w:color="auto" w:fill="FFFFFF"/>
        </w:rPr>
        <w:t xml:space="preserve">at </w:t>
      </w:r>
      <w:r w:rsidR="006167A4" w:rsidRPr="00A62310">
        <w:rPr>
          <w:shd w:val="clear" w:color="auto" w:fill="FFFFFF"/>
        </w:rPr>
        <w:t xml:space="preserve">the </w:t>
      </w:r>
      <w:r w:rsidR="007A5AEB" w:rsidRPr="00A62310">
        <w:rPr>
          <w:shd w:val="clear" w:color="auto" w:fill="FFFFFF"/>
        </w:rPr>
        <w:t>Department of Microbiology, Noakhali Sc</w:t>
      </w:r>
      <w:r w:rsidR="00825CB8" w:rsidRPr="00A62310">
        <w:rPr>
          <w:shd w:val="clear" w:color="auto" w:fill="FFFFFF"/>
        </w:rPr>
        <w:t>ience and Technology University</w:t>
      </w:r>
      <w:r w:rsidR="00FF0026" w:rsidRPr="00A62310">
        <w:rPr>
          <w:shd w:val="clear" w:color="auto" w:fill="FFFFFF"/>
        </w:rPr>
        <w:t xml:space="preserve"> for de</w:t>
      </w:r>
      <w:r w:rsidR="00597AD0" w:rsidRPr="00A62310">
        <w:rPr>
          <w:shd w:val="clear" w:color="auto" w:fill="FFFFFF"/>
        </w:rPr>
        <w:t>tect</w:t>
      </w:r>
      <w:r w:rsidR="00FF0026" w:rsidRPr="00A62310">
        <w:rPr>
          <w:shd w:val="clear" w:color="auto" w:fill="FFFFFF"/>
        </w:rPr>
        <w:t xml:space="preserve">ing COVID-19 from the districts of Noakhali and </w:t>
      </w:r>
      <w:proofErr w:type="spellStart"/>
      <w:r w:rsidR="00FF0026" w:rsidRPr="00A62310">
        <w:rPr>
          <w:shd w:val="clear" w:color="auto" w:fill="FFFFFF"/>
        </w:rPr>
        <w:t>Lakshmipur</w:t>
      </w:r>
      <w:proofErr w:type="spellEnd"/>
      <w:r w:rsidR="00825CB8" w:rsidRPr="00A62310">
        <w:rPr>
          <w:shd w:val="clear" w:color="auto" w:fill="FFFFFF"/>
        </w:rPr>
        <w:t xml:space="preserve">. </w:t>
      </w:r>
      <w:r w:rsidR="007A5AEB" w:rsidRPr="00A62310">
        <w:rPr>
          <w:shd w:val="clear" w:color="auto" w:fill="FFFFFF"/>
        </w:rPr>
        <w:t>Directorate of Health, Bangladesh</w:t>
      </w:r>
      <w:r w:rsidR="00825CB8" w:rsidRPr="00A62310">
        <w:rPr>
          <w:shd w:val="clear" w:color="auto" w:fill="FFFFFF"/>
        </w:rPr>
        <w:t xml:space="preserve"> (DGSH</w:t>
      </w:r>
      <w:r w:rsidR="007A5AEB" w:rsidRPr="00A62310">
        <w:rPr>
          <w:shd w:val="clear" w:color="auto" w:fill="FFFFFF"/>
        </w:rPr>
        <w:t>)</w:t>
      </w:r>
      <w:r w:rsidR="00825CB8" w:rsidRPr="00A62310">
        <w:rPr>
          <w:shd w:val="clear" w:color="auto" w:fill="FFFFFF"/>
        </w:rPr>
        <w:t xml:space="preserve"> supporting IEDCR</w:t>
      </w:r>
      <w:r w:rsidR="006167A4" w:rsidRPr="00A62310">
        <w:rPr>
          <w:shd w:val="clear" w:color="auto" w:fill="FFFFFF"/>
        </w:rPr>
        <w:t>-</w:t>
      </w:r>
      <w:r w:rsidR="00825CB8" w:rsidRPr="00A62310">
        <w:rPr>
          <w:shd w:val="clear" w:color="auto" w:fill="FFFFFF"/>
        </w:rPr>
        <w:t>qualified, WHO</w:t>
      </w:r>
      <w:r w:rsidR="006167A4" w:rsidRPr="00A62310">
        <w:rPr>
          <w:shd w:val="clear" w:color="auto" w:fill="FFFFFF"/>
        </w:rPr>
        <w:t>-</w:t>
      </w:r>
      <w:r w:rsidR="00825CB8" w:rsidRPr="00A62310">
        <w:rPr>
          <w:shd w:val="clear" w:color="auto" w:fill="FFFFFF"/>
        </w:rPr>
        <w:t>certified</w:t>
      </w:r>
      <w:r w:rsidR="00FF0026" w:rsidRPr="00A62310">
        <w:rPr>
          <w:shd w:val="clear" w:color="auto" w:fill="FFFFFF"/>
        </w:rPr>
        <w:t xml:space="preserve"> </w:t>
      </w:r>
      <w:r w:rsidR="006167A4" w:rsidRPr="00A62310">
        <w:rPr>
          <w:shd w:val="clear" w:color="auto" w:fill="FFFFFF"/>
        </w:rPr>
        <w:t>NSTU</w:t>
      </w:r>
      <w:r w:rsidR="00825CB8" w:rsidRPr="00A62310">
        <w:rPr>
          <w:shd w:val="clear" w:color="auto" w:fill="FFFFFF"/>
        </w:rPr>
        <w:t xml:space="preserve"> lab </w:t>
      </w:r>
      <w:r w:rsidR="006167A4" w:rsidRPr="00A62310">
        <w:rPr>
          <w:shd w:val="clear" w:color="auto" w:fill="FFFFFF"/>
        </w:rPr>
        <w:t xml:space="preserve">has been </w:t>
      </w:r>
      <w:r w:rsidR="00AF1780" w:rsidRPr="00A62310">
        <w:rPr>
          <w:shd w:val="clear" w:color="auto" w:fill="FFFFFF"/>
        </w:rPr>
        <w:t xml:space="preserve">engaged in </w:t>
      </w:r>
      <w:r w:rsidR="00825CB8" w:rsidRPr="00A62310">
        <w:rPr>
          <w:shd w:val="clear" w:color="auto" w:fill="FFFFFF"/>
        </w:rPr>
        <w:t xml:space="preserve">detecting </w:t>
      </w:r>
      <w:r w:rsidR="007A5AEB" w:rsidRPr="00A62310">
        <w:t xml:space="preserve">COVID-19 </w:t>
      </w:r>
      <w:r w:rsidR="00825CB8" w:rsidRPr="00A62310">
        <w:t>patient</w:t>
      </w:r>
      <w:r w:rsidR="00AF1780" w:rsidRPr="00A62310">
        <w:t>’</w:t>
      </w:r>
      <w:r w:rsidR="00825CB8" w:rsidRPr="00A62310">
        <w:t xml:space="preserve">s </w:t>
      </w:r>
      <w:r w:rsidR="007A5AEB" w:rsidRPr="00A62310">
        <w:t xml:space="preserve">samples </w:t>
      </w:r>
      <w:r w:rsidR="00825CB8" w:rsidRPr="00A62310">
        <w:t>from these stu</w:t>
      </w:r>
      <w:r w:rsidR="006167A4" w:rsidRPr="00A62310">
        <w:t>d</w:t>
      </w:r>
      <w:r w:rsidR="00825CB8" w:rsidRPr="00A62310">
        <w:t>y areas. To conduct this study</w:t>
      </w:r>
      <w:r w:rsidR="00AF1780" w:rsidRPr="00A62310">
        <w:t>,</w:t>
      </w:r>
      <w:r w:rsidR="00825CB8" w:rsidRPr="00A62310">
        <w:t xml:space="preserve"> COV</w:t>
      </w:r>
      <w:r w:rsidR="006167A4" w:rsidRPr="00A62310">
        <w:t>I</w:t>
      </w:r>
      <w:r w:rsidR="00825CB8" w:rsidRPr="00A62310">
        <w:t xml:space="preserve">D-19 </w:t>
      </w:r>
      <w:r w:rsidR="007A5AEB" w:rsidRPr="00A62310">
        <w:t xml:space="preserve">hospitalized </w:t>
      </w:r>
      <w:r w:rsidR="00825CB8" w:rsidRPr="00A62310">
        <w:t xml:space="preserve">admitted </w:t>
      </w:r>
      <w:proofErr w:type="gramStart"/>
      <w:r w:rsidR="00825CB8" w:rsidRPr="00A62310">
        <w:t>patients</w:t>
      </w:r>
      <w:proofErr w:type="gramEnd"/>
      <w:r w:rsidR="00FF0026" w:rsidRPr="00A62310">
        <w:t xml:space="preserve"> </w:t>
      </w:r>
      <w:r w:rsidR="007A5AEB" w:rsidRPr="00A62310">
        <w:t xml:space="preserve">data were </w:t>
      </w:r>
      <w:r w:rsidR="00825CB8" w:rsidRPr="00A62310">
        <w:t>gathered. Properly trained selective</w:t>
      </w:r>
      <w:r w:rsidR="007A5AEB" w:rsidRPr="00A62310">
        <w:rPr>
          <w:color w:val="000000"/>
        </w:rPr>
        <w:t xml:space="preserve"> nurses </w:t>
      </w:r>
      <w:r w:rsidR="00825CB8" w:rsidRPr="00A62310">
        <w:rPr>
          <w:color w:val="000000"/>
        </w:rPr>
        <w:t>fill</w:t>
      </w:r>
      <w:r w:rsidR="006167A4" w:rsidRPr="00A62310">
        <w:rPr>
          <w:color w:val="000000"/>
        </w:rPr>
        <w:t>ed</w:t>
      </w:r>
      <w:r w:rsidR="00825CB8" w:rsidRPr="00A62310">
        <w:rPr>
          <w:color w:val="000000"/>
        </w:rPr>
        <w:t xml:space="preserve"> up a question</w:t>
      </w:r>
      <w:r w:rsidR="006167A4" w:rsidRPr="00A62310">
        <w:rPr>
          <w:color w:val="000000"/>
        </w:rPr>
        <w:t>nair</w:t>
      </w:r>
      <w:r w:rsidR="00825CB8" w:rsidRPr="00A62310">
        <w:rPr>
          <w:color w:val="000000"/>
        </w:rPr>
        <w:t xml:space="preserve">e from the laboratory </w:t>
      </w:r>
      <w:r w:rsidR="00FF0026" w:rsidRPr="00A62310">
        <w:rPr>
          <w:color w:val="000000"/>
        </w:rPr>
        <w:t>to confirm</w:t>
      </w:r>
      <w:r w:rsidR="007A5AEB" w:rsidRPr="00A62310">
        <w:rPr>
          <w:color w:val="000000"/>
        </w:rPr>
        <w:t xml:space="preserve"> </w:t>
      </w:r>
      <w:r w:rsidR="00825CB8" w:rsidRPr="00A62310">
        <w:rPr>
          <w:color w:val="000000"/>
        </w:rPr>
        <w:t xml:space="preserve">COVID-19 </w:t>
      </w:r>
      <w:r w:rsidR="007A5AEB" w:rsidRPr="00A62310">
        <w:rPr>
          <w:color w:val="000000"/>
        </w:rPr>
        <w:t xml:space="preserve">positive </w:t>
      </w:r>
      <w:r w:rsidR="00825CB8" w:rsidRPr="00A62310">
        <w:rPr>
          <w:color w:val="000000"/>
        </w:rPr>
        <w:t>records</w:t>
      </w:r>
      <w:r w:rsidR="007A5AEB" w:rsidRPr="00A62310">
        <w:rPr>
          <w:color w:val="000000"/>
        </w:rPr>
        <w:t xml:space="preserve"> (Supplementary Table S</w:t>
      </w:r>
      <w:r w:rsidR="00DA57CE" w:rsidRPr="00A62310">
        <w:rPr>
          <w:color w:val="000000"/>
        </w:rPr>
        <w:t>T</w:t>
      </w:r>
      <w:r w:rsidR="007A5AEB" w:rsidRPr="00A62310">
        <w:rPr>
          <w:color w:val="000000"/>
        </w:rPr>
        <w:t>1</w:t>
      </w:r>
      <w:r w:rsidR="00DA57CE" w:rsidRPr="00A62310">
        <w:rPr>
          <w:color w:val="000000"/>
        </w:rPr>
        <w:t>, Supplementary Data SD1</w:t>
      </w:r>
      <w:r w:rsidR="007A5AEB" w:rsidRPr="00A62310">
        <w:rPr>
          <w:color w:val="000000"/>
        </w:rPr>
        <w:t xml:space="preserve">). Patient's </w:t>
      </w:r>
      <w:r w:rsidR="00825CB8" w:rsidRPr="00A62310">
        <w:rPr>
          <w:color w:val="000000"/>
        </w:rPr>
        <w:t xml:space="preserve">early </w:t>
      </w:r>
      <w:r w:rsidR="007A5AEB" w:rsidRPr="00A62310">
        <w:rPr>
          <w:color w:val="000000"/>
        </w:rPr>
        <w:t>history</w:t>
      </w:r>
      <w:r w:rsidR="00825CB8" w:rsidRPr="00A62310">
        <w:rPr>
          <w:color w:val="000000"/>
        </w:rPr>
        <w:t xml:space="preserve"> before COVID-19 identification</w:t>
      </w:r>
      <w:r w:rsidR="007A5AEB" w:rsidRPr="00A62310">
        <w:rPr>
          <w:color w:val="000000"/>
        </w:rPr>
        <w:t xml:space="preserve">, clinical </w:t>
      </w:r>
      <w:r w:rsidR="00825CB8" w:rsidRPr="00A62310">
        <w:rPr>
          <w:color w:val="000000"/>
        </w:rPr>
        <w:t>manifes</w:t>
      </w:r>
      <w:r w:rsidR="006167A4" w:rsidRPr="00A62310">
        <w:rPr>
          <w:color w:val="000000"/>
        </w:rPr>
        <w:t>ta</w:t>
      </w:r>
      <w:r w:rsidR="00825CB8" w:rsidRPr="00A62310">
        <w:rPr>
          <w:color w:val="000000"/>
        </w:rPr>
        <w:t xml:space="preserve">tions, </w:t>
      </w:r>
      <w:r w:rsidR="007A5AEB" w:rsidRPr="00A62310">
        <w:rPr>
          <w:color w:val="000000"/>
        </w:rPr>
        <w:t>date</w:t>
      </w:r>
      <w:r w:rsidR="00825CB8" w:rsidRPr="00A62310">
        <w:rPr>
          <w:color w:val="000000"/>
        </w:rPr>
        <w:t xml:space="preserve"> of COVID-19 identification, </w:t>
      </w:r>
      <w:r w:rsidR="006167A4" w:rsidRPr="00A62310">
        <w:rPr>
          <w:color w:val="000000"/>
        </w:rPr>
        <w:t xml:space="preserve">and </w:t>
      </w:r>
      <w:r w:rsidR="00825CB8" w:rsidRPr="00A62310">
        <w:rPr>
          <w:color w:val="000000"/>
        </w:rPr>
        <w:t>other information were co</w:t>
      </w:r>
      <w:r w:rsidR="006167A4" w:rsidRPr="00A62310">
        <w:rPr>
          <w:color w:val="000000"/>
        </w:rPr>
        <w:t>l</w:t>
      </w:r>
      <w:r w:rsidR="00825CB8" w:rsidRPr="00A62310">
        <w:rPr>
          <w:color w:val="000000"/>
        </w:rPr>
        <w:t xml:space="preserve">lected. </w:t>
      </w:r>
      <w:r w:rsidRPr="00A62310">
        <w:rPr>
          <w:color w:val="000000"/>
        </w:rPr>
        <w:t xml:space="preserve">The Review Panel for the Protection Strategy of Human Subjects </w:t>
      </w:r>
      <w:r w:rsidR="00825CB8" w:rsidRPr="00A62310">
        <w:rPr>
          <w:color w:val="000000"/>
        </w:rPr>
        <w:t xml:space="preserve">of the </w:t>
      </w:r>
      <w:r w:rsidR="007A5AEB" w:rsidRPr="00A62310">
        <w:rPr>
          <w:color w:val="000000"/>
        </w:rPr>
        <w:t xml:space="preserve">Noakhali Science and Technology </w:t>
      </w:r>
      <w:r w:rsidR="00825CB8" w:rsidRPr="00A62310">
        <w:rPr>
          <w:color w:val="000000"/>
        </w:rPr>
        <w:t xml:space="preserve">University, </w:t>
      </w:r>
      <w:proofErr w:type="spellStart"/>
      <w:r w:rsidR="00825CB8" w:rsidRPr="00A62310">
        <w:rPr>
          <w:color w:val="000000"/>
        </w:rPr>
        <w:t>Sonapur</w:t>
      </w:r>
      <w:proofErr w:type="spellEnd"/>
      <w:r w:rsidR="00825CB8" w:rsidRPr="00A62310">
        <w:rPr>
          <w:color w:val="000000"/>
        </w:rPr>
        <w:t xml:space="preserve">, </w:t>
      </w:r>
      <w:proofErr w:type="spellStart"/>
      <w:r w:rsidR="00825CB8" w:rsidRPr="00A62310">
        <w:rPr>
          <w:color w:val="000000"/>
        </w:rPr>
        <w:t>Noakahli</w:t>
      </w:r>
      <w:proofErr w:type="spellEnd"/>
      <w:r w:rsidR="00597AD0" w:rsidRPr="00A62310">
        <w:rPr>
          <w:color w:val="000000"/>
        </w:rPr>
        <w:t xml:space="preserve"> </w:t>
      </w:r>
      <w:r w:rsidR="007A5AEB" w:rsidRPr="00A62310">
        <w:rPr>
          <w:color w:val="000000"/>
        </w:rPr>
        <w:t>(NSTU) looked over the work</w:t>
      </w:r>
      <w:r w:rsidR="006167A4" w:rsidRPr="00A62310">
        <w:rPr>
          <w:color w:val="000000"/>
        </w:rPr>
        <w:t xml:space="preserve"> and has </w:t>
      </w:r>
      <w:r w:rsidR="00597AD0" w:rsidRPr="00A62310">
        <w:rPr>
          <w:color w:val="000000"/>
        </w:rPr>
        <w:t xml:space="preserve">been </w:t>
      </w:r>
      <w:r w:rsidR="006167A4" w:rsidRPr="00A62310">
        <w:rPr>
          <w:color w:val="000000"/>
        </w:rPr>
        <w:t>permitted</w:t>
      </w:r>
      <w:r w:rsidR="00FF0026" w:rsidRPr="00A62310">
        <w:rPr>
          <w:color w:val="000000"/>
        </w:rPr>
        <w:t xml:space="preserve"> </w:t>
      </w:r>
      <w:r w:rsidR="006167A4" w:rsidRPr="00A62310">
        <w:rPr>
          <w:color w:val="000000"/>
        </w:rPr>
        <w:t>by DGSH</w:t>
      </w:r>
      <w:r w:rsidR="00FF0026" w:rsidRPr="00A62310">
        <w:rPr>
          <w:color w:val="000000"/>
        </w:rPr>
        <w:t xml:space="preserve"> </w:t>
      </w:r>
      <w:r w:rsidR="007A5AEB" w:rsidRPr="00A62310">
        <w:rPr>
          <w:color w:val="000000"/>
        </w:rPr>
        <w:t>(</w:t>
      </w:r>
      <w:r w:rsidR="00FA5050" w:rsidRPr="00A62310">
        <w:rPr>
          <w:shd w:val="clear" w:color="auto" w:fill="FFFFFF"/>
        </w:rPr>
        <w:t xml:space="preserve">Ref. </w:t>
      </w:r>
      <w:r w:rsidR="00825CB8" w:rsidRPr="00A62310">
        <w:rPr>
          <w:shd w:val="clear" w:color="auto" w:fill="FFFFFF"/>
        </w:rPr>
        <w:t>5</w:t>
      </w:r>
      <w:r w:rsidR="00FA5050" w:rsidRPr="00A62310">
        <w:rPr>
          <w:shd w:val="clear" w:color="auto" w:fill="FFFFFF"/>
        </w:rPr>
        <w:t>0/202</w:t>
      </w:r>
      <w:r w:rsidR="00FF0026" w:rsidRPr="00A62310">
        <w:rPr>
          <w:shd w:val="clear" w:color="auto" w:fill="FFFFFF"/>
        </w:rPr>
        <w:t>1</w:t>
      </w:r>
      <w:r w:rsidR="007A5AEB" w:rsidRPr="00A62310">
        <w:rPr>
          <w:color w:val="000000"/>
        </w:rPr>
        <w:t xml:space="preserve">). </w:t>
      </w:r>
      <w:r w:rsidR="00597AD0" w:rsidRPr="00A62310">
        <w:rPr>
          <w:color w:val="000000"/>
        </w:rPr>
        <w:t xml:space="preserve">The patients' consent form is also attached in the </w:t>
      </w:r>
      <w:r w:rsidR="00DA57CE" w:rsidRPr="00A62310">
        <w:rPr>
          <w:color w:val="000000"/>
        </w:rPr>
        <w:t>accessory file 1.</w:t>
      </w:r>
    </w:p>
    <w:p w14:paraId="6D4EA635" w14:textId="77777777" w:rsidR="00DA57CE" w:rsidRPr="00A62310" w:rsidRDefault="00DA57CE" w:rsidP="007A5AEB">
      <w:pPr>
        <w:pStyle w:val="Normal1"/>
        <w:spacing w:line="360" w:lineRule="auto"/>
        <w:jc w:val="both"/>
        <w:rPr>
          <w:color w:val="000000"/>
        </w:rPr>
      </w:pPr>
    </w:p>
    <w:p w14:paraId="7D4B235B" w14:textId="77777777" w:rsidR="007A5AEB" w:rsidRPr="00A62310" w:rsidRDefault="007A5AEB" w:rsidP="007A5AEB">
      <w:pPr>
        <w:pStyle w:val="Normal1"/>
        <w:spacing w:line="360" w:lineRule="auto"/>
        <w:jc w:val="both"/>
        <w:rPr>
          <w:color w:val="000000"/>
        </w:rPr>
      </w:pPr>
      <w:r w:rsidRPr="00A62310">
        <w:rPr>
          <w:b/>
          <w:color w:val="000000"/>
        </w:rPr>
        <w:t xml:space="preserve">Figure 1. </w:t>
      </w:r>
      <w:r w:rsidRPr="00A62310">
        <w:rPr>
          <w:color w:val="000000"/>
        </w:rPr>
        <w:t xml:space="preserve">a) </w:t>
      </w:r>
      <w:r w:rsidR="00825CB8" w:rsidRPr="00A62310">
        <w:rPr>
          <w:color w:val="000000"/>
        </w:rPr>
        <w:t xml:space="preserve">Study area in </w:t>
      </w:r>
      <w:r w:rsidR="006167A4" w:rsidRPr="00A62310">
        <w:rPr>
          <w:color w:val="000000"/>
        </w:rPr>
        <w:t xml:space="preserve">the </w:t>
      </w:r>
      <w:r w:rsidR="00825CB8" w:rsidRPr="00A62310">
        <w:rPr>
          <w:color w:val="000000"/>
        </w:rPr>
        <w:t xml:space="preserve">district of </w:t>
      </w:r>
      <w:proofErr w:type="spellStart"/>
      <w:r w:rsidR="00825CB8" w:rsidRPr="00A62310">
        <w:rPr>
          <w:color w:val="000000"/>
        </w:rPr>
        <w:t>Lakshmipur</w:t>
      </w:r>
      <w:proofErr w:type="spellEnd"/>
      <w:r w:rsidR="00FF0026" w:rsidRPr="00A62310">
        <w:rPr>
          <w:color w:val="000000"/>
        </w:rPr>
        <w:t xml:space="preserve"> </w:t>
      </w:r>
      <w:r w:rsidRPr="00A62310">
        <w:rPr>
          <w:color w:val="000000"/>
        </w:rPr>
        <w:t xml:space="preserve">b) </w:t>
      </w:r>
      <w:r w:rsidR="00825CB8" w:rsidRPr="00A62310">
        <w:rPr>
          <w:color w:val="000000"/>
        </w:rPr>
        <w:t xml:space="preserve">The </w:t>
      </w:r>
      <w:r w:rsidRPr="00A62310">
        <w:rPr>
          <w:color w:val="000000"/>
        </w:rPr>
        <w:t xml:space="preserve">Bangladesh </w:t>
      </w:r>
      <w:r w:rsidR="00825CB8" w:rsidRPr="00A62310">
        <w:rPr>
          <w:color w:val="000000"/>
        </w:rPr>
        <w:t>map depicts</w:t>
      </w:r>
      <w:r w:rsidR="00FF0026" w:rsidRPr="00A62310">
        <w:rPr>
          <w:color w:val="000000"/>
        </w:rPr>
        <w:t xml:space="preserve"> </w:t>
      </w:r>
      <w:r w:rsidR="006167A4" w:rsidRPr="00A62310">
        <w:rPr>
          <w:color w:val="000000"/>
        </w:rPr>
        <w:t xml:space="preserve">the </w:t>
      </w:r>
      <w:r w:rsidR="00825CB8" w:rsidRPr="00A62310">
        <w:rPr>
          <w:color w:val="000000"/>
        </w:rPr>
        <w:t xml:space="preserve">district </w:t>
      </w:r>
      <w:r w:rsidRPr="00A62310">
        <w:rPr>
          <w:color w:val="000000"/>
        </w:rPr>
        <w:t>boundary and all divisions</w:t>
      </w:r>
      <w:r w:rsidR="00FF0026" w:rsidRPr="00A62310">
        <w:rPr>
          <w:color w:val="000000"/>
        </w:rPr>
        <w:t xml:space="preserve"> </w:t>
      </w:r>
      <w:r w:rsidR="00825CB8" w:rsidRPr="00A62310">
        <w:t xml:space="preserve">where the </w:t>
      </w:r>
      <w:r w:rsidRPr="00A62310">
        <w:rPr>
          <w:color w:val="000000"/>
        </w:rPr>
        <w:t xml:space="preserve">red and blue boxes </w:t>
      </w:r>
      <w:r w:rsidR="00825CB8" w:rsidRPr="00A62310">
        <w:rPr>
          <w:color w:val="000000"/>
        </w:rPr>
        <w:t xml:space="preserve">in this figure is </w:t>
      </w:r>
      <w:r w:rsidRPr="00A62310">
        <w:rPr>
          <w:color w:val="000000"/>
        </w:rPr>
        <w:t xml:space="preserve">indicating two selected study regions c) </w:t>
      </w:r>
      <w:r w:rsidR="00825CB8" w:rsidRPr="00A62310">
        <w:rPr>
          <w:color w:val="000000"/>
        </w:rPr>
        <w:t>Noakhali district is one</w:t>
      </w:r>
      <w:r w:rsidRPr="00A62310">
        <w:rPr>
          <w:color w:val="000000"/>
        </w:rPr>
        <w:t xml:space="preserve"> location </w:t>
      </w:r>
      <w:r w:rsidR="00825CB8" w:rsidRPr="00A62310">
        <w:rPr>
          <w:color w:val="000000"/>
        </w:rPr>
        <w:t>in</w:t>
      </w:r>
      <w:r w:rsidRPr="00A62310">
        <w:rPr>
          <w:color w:val="000000"/>
        </w:rPr>
        <w:t xml:space="preserve"> th</w:t>
      </w:r>
      <w:r w:rsidR="00825CB8" w:rsidRPr="00A62310">
        <w:rPr>
          <w:color w:val="000000"/>
        </w:rPr>
        <w:t>is</w:t>
      </w:r>
      <w:r w:rsidRPr="00A62310">
        <w:rPr>
          <w:color w:val="000000"/>
        </w:rPr>
        <w:t xml:space="preserve"> study with hospital sign indicated by the places</w:t>
      </w:r>
      <w:r w:rsidR="00FF0026" w:rsidRPr="00A62310">
        <w:rPr>
          <w:color w:val="000000"/>
        </w:rPr>
        <w:t xml:space="preserve"> </w:t>
      </w:r>
      <w:r w:rsidRPr="00A62310">
        <w:rPr>
          <w:color w:val="000000"/>
        </w:rPr>
        <w:t>from where samples were collected</w:t>
      </w:r>
    </w:p>
    <w:p w14:paraId="46984DAC" w14:textId="77777777" w:rsidR="007A5AEB" w:rsidRPr="00A62310" w:rsidRDefault="007A5AEB" w:rsidP="007A5AEB">
      <w:pPr>
        <w:pStyle w:val="Normal1"/>
        <w:spacing w:line="360" w:lineRule="auto"/>
        <w:jc w:val="both"/>
        <w:rPr>
          <w:color w:val="000000"/>
        </w:rPr>
      </w:pPr>
    </w:p>
    <w:p w14:paraId="5BE8A3D0" w14:textId="77777777" w:rsidR="007A5AEB" w:rsidRPr="00A62310" w:rsidRDefault="007A5AEB" w:rsidP="007A5AEB">
      <w:pPr>
        <w:pStyle w:val="Normal1"/>
        <w:spacing w:line="360" w:lineRule="auto"/>
        <w:jc w:val="both"/>
        <w:rPr>
          <w:b/>
        </w:rPr>
      </w:pPr>
      <w:r w:rsidRPr="00A62310">
        <w:rPr>
          <w:b/>
        </w:rPr>
        <w:t>2.</w:t>
      </w:r>
      <w:r w:rsidR="009B40ED">
        <w:rPr>
          <w:b/>
        </w:rPr>
        <w:t>2</w:t>
      </w:r>
      <w:r w:rsidRPr="00A62310">
        <w:rPr>
          <w:b/>
        </w:rPr>
        <w:t xml:space="preserve"> </w:t>
      </w:r>
      <w:r w:rsidR="00825CB8" w:rsidRPr="00A62310">
        <w:rPr>
          <w:b/>
        </w:rPr>
        <w:t xml:space="preserve">COVID-19 specimen </w:t>
      </w:r>
      <w:r w:rsidRPr="00A62310">
        <w:rPr>
          <w:b/>
        </w:rPr>
        <w:t>collection</w:t>
      </w:r>
      <w:r w:rsidR="00825CB8" w:rsidRPr="00A62310">
        <w:rPr>
          <w:b/>
        </w:rPr>
        <w:t>, processing,</w:t>
      </w:r>
      <w:r w:rsidRPr="00A62310">
        <w:rPr>
          <w:b/>
        </w:rPr>
        <w:t xml:space="preserve"> and RT-qPCR</w:t>
      </w:r>
      <w:r w:rsidR="00AF1780" w:rsidRPr="00A62310">
        <w:rPr>
          <w:b/>
        </w:rPr>
        <w:t xml:space="preserve"> testing</w:t>
      </w:r>
    </w:p>
    <w:p w14:paraId="06E144B9" w14:textId="77777777" w:rsidR="007A5AEB" w:rsidRPr="00A62310" w:rsidRDefault="00825CB8" w:rsidP="00AA6597">
      <w:pPr>
        <w:pStyle w:val="Normal1"/>
        <w:spacing w:line="276" w:lineRule="auto"/>
        <w:jc w:val="both"/>
        <w:rPr>
          <w:color w:val="000000"/>
        </w:rPr>
      </w:pPr>
      <w:r w:rsidRPr="00A62310">
        <w:rPr>
          <w:color w:val="000000"/>
        </w:rPr>
        <w:t xml:space="preserve">CDC COVID-19 specimen collection protocol </w:t>
      </w:r>
      <w:r w:rsidR="00AF1780" w:rsidRPr="00A62310">
        <w:rPr>
          <w:color w:val="000000"/>
        </w:rPr>
        <w:t xml:space="preserve">was </w:t>
      </w:r>
      <w:r w:rsidRPr="00A62310">
        <w:rPr>
          <w:color w:val="000000"/>
        </w:rPr>
        <w:t>foll</w:t>
      </w:r>
      <w:r w:rsidR="006167A4" w:rsidRPr="00A62310">
        <w:rPr>
          <w:color w:val="000000"/>
        </w:rPr>
        <w:t>o</w:t>
      </w:r>
      <w:r w:rsidRPr="00A62310">
        <w:rPr>
          <w:color w:val="000000"/>
        </w:rPr>
        <w:t xml:space="preserve">wed in this study. </w:t>
      </w:r>
      <w:r w:rsidR="007A5AEB" w:rsidRPr="00A62310">
        <w:t xml:space="preserve">Nasopharyngeal and oropharyngeal </w:t>
      </w:r>
      <w:r w:rsidRPr="00A62310">
        <w:t>swab samples</w:t>
      </w:r>
      <w:r w:rsidR="007A5AEB" w:rsidRPr="00A62310">
        <w:t xml:space="preserve"> were </w:t>
      </w:r>
      <w:r w:rsidRPr="00A62310">
        <w:t>taken</w:t>
      </w:r>
      <w:r w:rsidR="00FF0026" w:rsidRPr="00A62310">
        <w:t xml:space="preserve"> </w:t>
      </w:r>
      <w:r w:rsidR="006167A4" w:rsidRPr="00A62310">
        <w:t xml:space="preserve">in </w:t>
      </w:r>
      <w:r w:rsidRPr="00A62310">
        <w:t xml:space="preserve">VTM </w:t>
      </w:r>
      <w:r w:rsidR="007A5AEB" w:rsidRPr="00A62310">
        <w:t>(</w:t>
      </w:r>
      <w:r w:rsidRPr="00A62310">
        <w:t>Viral Transport Media</w:t>
      </w:r>
      <w:r w:rsidR="007A5AEB" w:rsidRPr="00A62310">
        <w:t xml:space="preserve">) </w:t>
      </w:r>
      <w:r w:rsidRPr="00A62310">
        <w:rPr>
          <w:color w:val="000000"/>
        </w:rPr>
        <w:t>from preselected hospitalized admitted pat</w:t>
      </w:r>
      <w:r w:rsidR="006167A4" w:rsidRPr="00A62310">
        <w:rPr>
          <w:color w:val="000000"/>
        </w:rPr>
        <w:t>ie</w:t>
      </w:r>
      <w:r w:rsidRPr="00A62310">
        <w:rPr>
          <w:color w:val="000000"/>
        </w:rPr>
        <w:t>nts</w:t>
      </w:r>
      <w:r w:rsidR="007A5AEB" w:rsidRPr="00A62310">
        <w:rPr>
          <w:color w:val="000000"/>
        </w:rPr>
        <w:t xml:space="preserve">. </w:t>
      </w:r>
      <w:r w:rsidRPr="00A62310">
        <w:rPr>
          <w:color w:val="000000"/>
        </w:rPr>
        <w:t>During sample collection</w:t>
      </w:r>
      <w:r w:rsidR="00AF1780" w:rsidRPr="00A62310">
        <w:rPr>
          <w:color w:val="000000"/>
        </w:rPr>
        <w:t>,</w:t>
      </w:r>
      <w:r w:rsidRPr="00A62310">
        <w:rPr>
          <w:color w:val="000000"/>
        </w:rPr>
        <w:t xml:space="preserve"> PPE </w:t>
      </w:r>
      <w:r w:rsidR="00C53335" w:rsidRPr="00A62310">
        <w:rPr>
          <w:color w:val="000000"/>
        </w:rPr>
        <w:t xml:space="preserve">also can be referred as; </w:t>
      </w:r>
      <w:r w:rsidRPr="00A62310">
        <w:rPr>
          <w:color w:val="000000"/>
        </w:rPr>
        <w:t xml:space="preserve">Personal Protective Equipment such </w:t>
      </w:r>
      <w:r w:rsidR="006167A4" w:rsidRPr="00A62310">
        <w:rPr>
          <w:color w:val="000000"/>
        </w:rPr>
        <w:t xml:space="preserve">as </w:t>
      </w:r>
      <w:r w:rsidRPr="00A62310">
        <w:rPr>
          <w:color w:val="000000"/>
        </w:rPr>
        <w:t>masks</w:t>
      </w:r>
      <w:r w:rsidR="00C53335" w:rsidRPr="00A62310">
        <w:rPr>
          <w:color w:val="000000"/>
        </w:rPr>
        <w:t xml:space="preserve"> (N-95)</w:t>
      </w:r>
      <w:r w:rsidRPr="00A62310">
        <w:rPr>
          <w:color w:val="000000"/>
        </w:rPr>
        <w:t>, head cover, foot cover</w:t>
      </w:r>
      <w:r w:rsidR="006167A4" w:rsidRPr="00A62310">
        <w:rPr>
          <w:color w:val="000000"/>
        </w:rPr>
        <w:t>s</w:t>
      </w:r>
      <w:r w:rsidRPr="00A62310">
        <w:rPr>
          <w:color w:val="000000"/>
        </w:rPr>
        <w:t xml:space="preserve">, </w:t>
      </w:r>
      <w:r w:rsidR="00C53335" w:rsidRPr="00A62310">
        <w:rPr>
          <w:color w:val="000000"/>
        </w:rPr>
        <w:t>gloves,</w:t>
      </w:r>
      <w:r w:rsidR="00FF0026" w:rsidRPr="00A62310">
        <w:rPr>
          <w:color w:val="000000"/>
        </w:rPr>
        <w:t xml:space="preserve"> </w:t>
      </w:r>
      <w:r w:rsidRPr="00A62310">
        <w:rPr>
          <w:color w:val="000000"/>
        </w:rPr>
        <w:t>go</w:t>
      </w:r>
      <w:r w:rsidR="006167A4" w:rsidRPr="00A62310">
        <w:rPr>
          <w:color w:val="000000"/>
        </w:rPr>
        <w:t>g</w:t>
      </w:r>
      <w:r w:rsidRPr="00A62310">
        <w:rPr>
          <w:color w:val="000000"/>
        </w:rPr>
        <w:t xml:space="preserve">gles, </w:t>
      </w:r>
      <w:r w:rsidR="006167A4" w:rsidRPr="00A62310">
        <w:rPr>
          <w:color w:val="000000"/>
        </w:rPr>
        <w:t xml:space="preserve">and </w:t>
      </w:r>
      <w:r w:rsidRPr="00A62310">
        <w:rPr>
          <w:color w:val="000000"/>
        </w:rPr>
        <w:t>face shield</w:t>
      </w:r>
      <w:r w:rsidR="006167A4" w:rsidRPr="00A62310">
        <w:rPr>
          <w:color w:val="000000"/>
        </w:rPr>
        <w:t>s</w:t>
      </w:r>
      <w:r w:rsidRPr="00A62310">
        <w:rPr>
          <w:color w:val="000000"/>
        </w:rPr>
        <w:t xml:space="preserve"> were used for sample collection which </w:t>
      </w:r>
      <w:r w:rsidR="00FF0026" w:rsidRPr="00A62310">
        <w:rPr>
          <w:color w:val="000000"/>
        </w:rPr>
        <w:t>recruited Medical Officer monitored</w:t>
      </w:r>
      <w:r w:rsidRPr="00A62310">
        <w:rPr>
          <w:color w:val="000000"/>
        </w:rPr>
        <w:t xml:space="preserve">. </w:t>
      </w:r>
      <w:r w:rsidRPr="00A62310">
        <w:t xml:space="preserve">All </w:t>
      </w:r>
      <w:r w:rsidR="00FF0026" w:rsidRPr="00A62310">
        <w:t>samples collected from patients'</w:t>
      </w:r>
      <w:r w:rsidR="00597AD0" w:rsidRPr="00A62310">
        <w:t xml:space="preserve"> </w:t>
      </w:r>
      <w:r w:rsidR="00FF0026" w:rsidRPr="00A62310">
        <w:t xml:space="preserve">with COVID-19 </w:t>
      </w:r>
      <w:r w:rsidR="00597AD0" w:rsidRPr="00A62310">
        <w:t xml:space="preserve">which </w:t>
      </w:r>
      <w:r w:rsidR="00FF0026" w:rsidRPr="00A62310">
        <w:t>were transported in the</w:t>
      </w:r>
      <w:r w:rsidR="006167A4" w:rsidRPr="00A62310">
        <w:t xml:space="preserve"> </w:t>
      </w:r>
      <w:proofErr w:type="spellStart"/>
      <w:r w:rsidR="006167A4" w:rsidRPr="00A62310">
        <w:t>lab</w:t>
      </w:r>
      <w:r w:rsidR="00597AD0" w:rsidRPr="00A62310">
        <w:t>oratorrry</w:t>
      </w:r>
      <w:proofErr w:type="spellEnd"/>
      <w:r w:rsidR="006167A4" w:rsidRPr="00A62310">
        <w:t xml:space="preserve"> </w:t>
      </w:r>
      <w:r w:rsidRPr="00A62310">
        <w:t>within 1-2 hours</w:t>
      </w:r>
      <w:r w:rsidR="00597AD0" w:rsidRPr="00A62310">
        <w:t xml:space="preserve"> </w:t>
      </w:r>
      <w:r w:rsidRPr="00A62310">
        <w:t xml:space="preserve">using </w:t>
      </w:r>
      <w:r w:rsidR="006167A4" w:rsidRPr="00A62310">
        <w:t xml:space="preserve">a </w:t>
      </w:r>
      <w:r w:rsidR="007A5AEB" w:rsidRPr="00A62310">
        <w:t xml:space="preserve">cold </w:t>
      </w:r>
      <w:r w:rsidRPr="00A62310">
        <w:t>box under 4</w:t>
      </w:r>
      <w:r w:rsidRPr="00A62310">
        <w:rPr>
          <w:vertAlign w:val="superscript"/>
        </w:rPr>
        <w:t>0</w:t>
      </w:r>
      <w:r w:rsidRPr="00A62310">
        <w:t xml:space="preserve">C temperature. </w:t>
      </w:r>
      <w:r w:rsidR="00597AD0" w:rsidRPr="00A62310">
        <w:rPr>
          <w:color w:val="000000"/>
        </w:rPr>
        <w:t>The sample recipient laboratory staff properly checked all the specimens for labeling and</w:t>
      </w:r>
      <w:r w:rsidRPr="00A62310">
        <w:rPr>
          <w:color w:val="000000"/>
        </w:rPr>
        <w:t xml:space="preserve"> </w:t>
      </w:r>
      <w:r w:rsidR="00FF0026" w:rsidRPr="00A62310">
        <w:rPr>
          <w:color w:val="000000"/>
        </w:rPr>
        <w:t>proper sample</w:t>
      </w:r>
      <w:r w:rsidRPr="00A62310">
        <w:rPr>
          <w:color w:val="000000"/>
        </w:rPr>
        <w:t xml:space="preserve"> condition</w:t>
      </w:r>
      <w:r w:rsidR="006167A4" w:rsidRPr="00A62310">
        <w:rPr>
          <w:color w:val="000000"/>
        </w:rPr>
        <w:t>,</w:t>
      </w:r>
      <w:r w:rsidRPr="00A62310">
        <w:rPr>
          <w:color w:val="000000"/>
        </w:rPr>
        <w:t xml:space="preserve"> and </w:t>
      </w:r>
      <w:r w:rsidR="007A5AEB" w:rsidRPr="00A62310">
        <w:rPr>
          <w:color w:val="000000"/>
        </w:rPr>
        <w:t xml:space="preserve">samples were analyzed </w:t>
      </w:r>
      <w:r w:rsidRPr="00A62310">
        <w:rPr>
          <w:color w:val="000000"/>
        </w:rPr>
        <w:t>using</w:t>
      </w:r>
      <w:r w:rsidR="00FF0026" w:rsidRPr="00A62310">
        <w:rPr>
          <w:color w:val="000000"/>
        </w:rPr>
        <w:t xml:space="preserve"> </w:t>
      </w:r>
      <w:r w:rsidRPr="00A62310">
        <w:rPr>
          <w:color w:val="000000"/>
        </w:rPr>
        <w:t>standard</w:t>
      </w:r>
      <w:r w:rsidR="007A5AEB" w:rsidRPr="00A62310">
        <w:rPr>
          <w:color w:val="000000"/>
        </w:rPr>
        <w:t xml:space="preserve"> protocol </w:t>
      </w:r>
      <w:r w:rsidR="00E37CBE" w:rsidRPr="00A62310">
        <w:rPr>
          <w:b/>
          <w:color w:val="000000"/>
        </w:rPr>
        <w:t>F</w:t>
      </w:r>
      <w:r w:rsidR="007A5AEB" w:rsidRPr="00A62310">
        <w:rPr>
          <w:b/>
          <w:color w:val="000000"/>
        </w:rPr>
        <w:t>igure 2</w:t>
      </w:r>
      <w:r w:rsidR="007A5AEB" w:rsidRPr="00A62310">
        <w:rPr>
          <w:color w:val="000000"/>
        </w:rPr>
        <w:t>.</w:t>
      </w:r>
    </w:p>
    <w:p w14:paraId="0B161EBD" w14:textId="77777777" w:rsidR="007A5AEB" w:rsidRPr="00A62310" w:rsidRDefault="007A5AEB" w:rsidP="007A5AEB">
      <w:pPr>
        <w:pStyle w:val="Normal1"/>
        <w:spacing w:line="360" w:lineRule="auto"/>
        <w:jc w:val="both"/>
        <w:rPr>
          <w:b/>
          <w:color w:val="000000"/>
        </w:rPr>
      </w:pPr>
    </w:p>
    <w:p w14:paraId="6AA5EE9B" w14:textId="77777777" w:rsidR="007A5AEB" w:rsidRPr="00A62310" w:rsidRDefault="007A5AEB" w:rsidP="007A5AEB">
      <w:pPr>
        <w:pStyle w:val="Normal1"/>
        <w:spacing w:line="360" w:lineRule="auto"/>
        <w:jc w:val="both"/>
        <w:rPr>
          <w:b/>
          <w:color w:val="000000"/>
        </w:rPr>
      </w:pPr>
      <w:r w:rsidRPr="00A62310">
        <w:rPr>
          <w:b/>
          <w:color w:val="000000"/>
        </w:rPr>
        <w:lastRenderedPageBreak/>
        <w:t xml:space="preserve">Figure </w:t>
      </w:r>
      <w:proofErr w:type="gramStart"/>
      <w:r w:rsidRPr="00A62310">
        <w:rPr>
          <w:b/>
          <w:color w:val="000000"/>
        </w:rPr>
        <w:t>2.</w:t>
      </w:r>
      <w:r w:rsidR="00825CB8" w:rsidRPr="00A62310">
        <w:rPr>
          <w:color w:val="000000"/>
        </w:rPr>
        <w:t>COVID</w:t>
      </w:r>
      <w:proofErr w:type="gramEnd"/>
      <w:r w:rsidR="00825CB8" w:rsidRPr="00A62310">
        <w:rPr>
          <w:color w:val="000000"/>
        </w:rPr>
        <w:t>-19 detection using v</w:t>
      </w:r>
      <w:r w:rsidRPr="00A62310">
        <w:rPr>
          <w:color w:val="000000"/>
        </w:rPr>
        <w:t xml:space="preserve">alidated </w:t>
      </w:r>
      <w:r w:rsidR="00825CB8" w:rsidRPr="00A62310">
        <w:rPr>
          <w:color w:val="000000"/>
        </w:rPr>
        <w:t xml:space="preserve">RT-PCR </w:t>
      </w:r>
      <w:r w:rsidRPr="00A62310">
        <w:rPr>
          <w:color w:val="000000"/>
        </w:rPr>
        <w:t>protocol.</w:t>
      </w:r>
    </w:p>
    <w:p w14:paraId="7ABFA81E" w14:textId="77777777" w:rsidR="007A5AEB" w:rsidRPr="00A62310" w:rsidRDefault="007A5AEB" w:rsidP="007A5AEB">
      <w:pPr>
        <w:pStyle w:val="Normal1"/>
        <w:spacing w:line="360" w:lineRule="auto"/>
        <w:jc w:val="both"/>
      </w:pPr>
    </w:p>
    <w:p w14:paraId="25A171C0" w14:textId="77777777" w:rsidR="007A5AEB" w:rsidRPr="00A62310" w:rsidRDefault="00C53335" w:rsidP="00AA6597">
      <w:pPr>
        <w:pStyle w:val="Normal1"/>
        <w:spacing w:line="276" w:lineRule="auto"/>
        <w:jc w:val="both"/>
      </w:pPr>
      <w:r w:rsidRPr="00A62310">
        <w:t xml:space="preserve">From the SARS-CoV-2 confirmed hospitalized individuals, viral RNA was isolated using the </w:t>
      </w:r>
      <w:proofErr w:type="spellStart"/>
      <w:r w:rsidRPr="00A62310">
        <w:t>QIAamp</w:t>
      </w:r>
      <w:proofErr w:type="spellEnd"/>
      <w:r w:rsidRPr="00A62310">
        <w:t xml:space="preserve"> Viral RNA Mini Kit.</w:t>
      </w:r>
      <w:r w:rsidR="00FF0026" w:rsidRPr="00A62310">
        <w:t xml:space="preserve"> </w:t>
      </w:r>
      <w:r w:rsidR="00825CB8" w:rsidRPr="00A62310">
        <w:t>For quality control in this study</w:t>
      </w:r>
      <w:r w:rsidR="00AF1780" w:rsidRPr="00A62310">
        <w:t>,</w:t>
      </w:r>
      <w:r w:rsidR="00825CB8" w:rsidRPr="00A62310">
        <w:t xml:space="preserve"> two RT-PCR kit were applie</w:t>
      </w:r>
      <w:r w:rsidR="006167A4" w:rsidRPr="00A62310">
        <w:t>d</w:t>
      </w:r>
      <w:r w:rsidR="00825CB8" w:rsidRPr="00A62310">
        <w:t xml:space="preserve"> where one originated from China (</w:t>
      </w:r>
      <w:proofErr w:type="spellStart"/>
      <w:r w:rsidR="00825CB8" w:rsidRPr="00A62310">
        <w:t>Sansure</w:t>
      </w:r>
      <w:proofErr w:type="spellEnd"/>
      <w:r w:rsidR="00825CB8" w:rsidRPr="00A62310">
        <w:t xml:space="preserve"> SARS-CoV-2 RT-PCR Kit) and another from Bang</w:t>
      </w:r>
      <w:r w:rsidR="006167A4" w:rsidRPr="00A62310">
        <w:t>la</w:t>
      </w:r>
      <w:r w:rsidR="00825CB8" w:rsidRPr="00A62310">
        <w:t xml:space="preserve">desh (AFC SARS-COV-2 RT-PCR Kit). It is mentioned that Bio-Rad CFX96 was used for </w:t>
      </w:r>
      <w:r w:rsidR="007A5AEB" w:rsidRPr="00A62310">
        <w:t xml:space="preserve">COVID-19 </w:t>
      </w:r>
      <w:r w:rsidR="00825CB8" w:rsidRPr="00A62310">
        <w:t>di</w:t>
      </w:r>
      <w:r w:rsidR="006167A4" w:rsidRPr="00A62310">
        <w:t>a</w:t>
      </w:r>
      <w:r w:rsidR="00825CB8" w:rsidRPr="00A62310">
        <w:t>gnosis following</w:t>
      </w:r>
      <w:r w:rsidR="007A5AEB" w:rsidRPr="00A62310">
        <w:t xml:space="preserve"> ORF1ab and </w:t>
      </w:r>
      <w:r w:rsidR="00825CB8" w:rsidRPr="00A62310">
        <w:t>N gene</w:t>
      </w:r>
      <w:r w:rsidR="006167A4" w:rsidRPr="00A62310">
        <w:t>s</w:t>
      </w:r>
      <w:r w:rsidR="007A5AEB" w:rsidRPr="00A62310">
        <w:t xml:space="preserve">. </w:t>
      </w:r>
    </w:p>
    <w:p w14:paraId="3D958720" w14:textId="77777777" w:rsidR="00FA5050" w:rsidRPr="00A62310" w:rsidRDefault="00E37CBE" w:rsidP="00FA5050">
      <w:pPr>
        <w:pStyle w:val="Heading2"/>
        <w:rPr>
          <w:rFonts w:ascii="Times New Roman" w:hAnsi="Times New Roman" w:cs="Times New Roman"/>
          <w:color w:val="000000" w:themeColor="text1"/>
        </w:rPr>
      </w:pPr>
      <w:r w:rsidRPr="00A62310">
        <w:rPr>
          <w:rFonts w:ascii="Times New Roman" w:hAnsi="Times New Roman" w:cs="Times New Roman"/>
          <w:color w:val="000000" w:themeColor="text1"/>
        </w:rPr>
        <w:t>2.</w:t>
      </w:r>
      <w:r w:rsidR="009B40ED">
        <w:rPr>
          <w:rFonts w:ascii="Times New Roman" w:hAnsi="Times New Roman" w:cs="Times New Roman"/>
          <w:color w:val="000000" w:themeColor="text1"/>
        </w:rPr>
        <w:t>3</w:t>
      </w:r>
      <w:r w:rsidRPr="00A62310">
        <w:rPr>
          <w:rFonts w:ascii="Times New Roman" w:hAnsi="Times New Roman" w:cs="Times New Roman"/>
          <w:color w:val="000000" w:themeColor="text1"/>
        </w:rPr>
        <w:t xml:space="preserve"> </w:t>
      </w:r>
      <w:r w:rsidR="00FA5050" w:rsidRPr="00A62310">
        <w:rPr>
          <w:rFonts w:ascii="Times New Roman" w:hAnsi="Times New Roman" w:cs="Times New Roman"/>
          <w:color w:val="000000" w:themeColor="text1"/>
        </w:rPr>
        <w:t>cDNA &amp; variants</w:t>
      </w:r>
      <w:r w:rsidR="00825CB8" w:rsidRPr="00A62310">
        <w:rPr>
          <w:rFonts w:ascii="Times New Roman" w:hAnsi="Times New Roman" w:cs="Times New Roman"/>
          <w:color w:val="000000" w:themeColor="text1"/>
        </w:rPr>
        <w:t xml:space="preserve"> detection</w:t>
      </w:r>
    </w:p>
    <w:p w14:paraId="2C6DAF31" w14:textId="77777777" w:rsidR="00FA5050" w:rsidRPr="00A62310" w:rsidRDefault="00825CB8" w:rsidP="00AA6597">
      <w:pPr>
        <w:jc w:val="both"/>
        <w:rPr>
          <w:rFonts w:ascii="Times New Roman" w:hAnsi="Times New Roman" w:cs="Times New Roman"/>
          <w:color w:val="000000" w:themeColor="text1"/>
          <w:sz w:val="24"/>
          <w:szCs w:val="24"/>
        </w:rPr>
      </w:pPr>
      <w:r w:rsidRPr="00A62310">
        <w:rPr>
          <w:rFonts w:ascii="Times New Roman" w:hAnsi="Times New Roman" w:cs="Times New Roman"/>
          <w:color w:val="000000" w:themeColor="text1"/>
          <w:sz w:val="24"/>
          <w:szCs w:val="24"/>
        </w:rPr>
        <w:t>To convert RNA in</w:t>
      </w:r>
      <w:r w:rsidR="006167A4" w:rsidRPr="00A62310">
        <w:rPr>
          <w:rFonts w:ascii="Times New Roman" w:hAnsi="Times New Roman" w:cs="Times New Roman"/>
          <w:color w:val="000000" w:themeColor="text1"/>
          <w:sz w:val="24"/>
          <w:szCs w:val="24"/>
        </w:rPr>
        <w:t>t</w:t>
      </w:r>
      <w:r w:rsidRPr="00A62310">
        <w:rPr>
          <w:rFonts w:ascii="Times New Roman" w:hAnsi="Times New Roman" w:cs="Times New Roman"/>
          <w:color w:val="000000" w:themeColor="text1"/>
          <w:sz w:val="24"/>
          <w:szCs w:val="24"/>
        </w:rPr>
        <w:t>o complementary DNA of SARS-CoV-2</w:t>
      </w:r>
      <w:r w:rsidR="00AF1780" w:rsidRPr="00A62310">
        <w:rPr>
          <w:rFonts w:ascii="Times New Roman" w:hAnsi="Times New Roman" w:cs="Times New Roman"/>
          <w:color w:val="000000" w:themeColor="text1"/>
          <w:sz w:val="24"/>
          <w:szCs w:val="24"/>
        </w:rPr>
        <w:t>,</w:t>
      </w:r>
      <w:r w:rsidR="00FF0026" w:rsidRPr="00A62310">
        <w:rPr>
          <w:rFonts w:ascii="Times New Roman" w:hAnsi="Times New Roman" w:cs="Times New Roman"/>
          <w:color w:val="000000" w:themeColor="text1"/>
          <w:sz w:val="24"/>
          <w:szCs w:val="24"/>
        </w:rPr>
        <w:t xml:space="preserve"> </w:t>
      </w:r>
      <w:r w:rsidR="00FA5050" w:rsidRPr="00A62310">
        <w:rPr>
          <w:rFonts w:ascii="Times New Roman" w:hAnsi="Times New Roman" w:cs="Times New Roman"/>
          <w:color w:val="000000" w:themeColor="text1"/>
          <w:sz w:val="24"/>
          <w:szCs w:val="24"/>
        </w:rPr>
        <w:t xml:space="preserve">cDNAs </w:t>
      </w:r>
      <w:r w:rsidR="00AF1780" w:rsidRPr="00A62310">
        <w:rPr>
          <w:rFonts w:ascii="Times New Roman" w:hAnsi="Times New Roman" w:cs="Times New Roman"/>
          <w:color w:val="000000" w:themeColor="text1"/>
          <w:sz w:val="24"/>
          <w:szCs w:val="24"/>
        </w:rPr>
        <w:t xml:space="preserve">were </w:t>
      </w:r>
      <w:r w:rsidR="00FA5050" w:rsidRPr="00A62310">
        <w:rPr>
          <w:rFonts w:ascii="Times New Roman" w:hAnsi="Times New Roman" w:cs="Times New Roman"/>
          <w:color w:val="000000" w:themeColor="text1"/>
          <w:sz w:val="24"/>
          <w:szCs w:val="24"/>
        </w:rPr>
        <w:t xml:space="preserve">synthesized from </w:t>
      </w:r>
      <w:r w:rsidRPr="00A62310">
        <w:rPr>
          <w:rFonts w:ascii="Times New Roman" w:hAnsi="Times New Roman" w:cs="Times New Roman"/>
          <w:color w:val="000000" w:themeColor="text1"/>
          <w:sz w:val="24"/>
          <w:szCs w:val="24"/>
        </w:rPr>
        <w:t xml:space="preserve">extracted COVID-19 positive </w:t>
      </w:r>
      <w:r w:rsidR="00FA5050" w:rsidRPr="00A62310">
        <w:rPr>
          <w:rFonts w:ascii="Times New Roman" w:hAnsi="Times New Roman" w:cs="Times New Roman"/>
          <w:color w:val="000000" w:themeColor="text1"/>
          <w:sz w:val="24"/>
          <w:szCs w:val="24"/>
        </w:rPr>
        <w:t xml:space="preserve">viral RNA </w:t>
      </w:r>
      <w:r w:rsidRPr="00A62310">
        <w:rPr>
          <w:rFonts w:ascii="Times New Roman" w:hAnsi="Times New Roman" w:cs="Times New Roman"/>
          <w:color w:val="000000" w:themeColor="text1"/>
          <w:sz w:val="24"/>
          <w:szCs w:val="24"/>
        </w:rPr>
        <w:t>following</w:t>
      </w:r>
      <w:r w:rsidR="00FA5050" w:rsidRPr="00A62310">
        <w:rPr>
          <w:rFonts w:ascii="Times New Roman" w:hAnsi="Times New Roman" w:cs="Times New Roman"/>
          <w:color w:val="000000" w:themeColor="text1"/>
          <w:sz w:val="24"/>
          <w:szCs w:val="24"/>
        </w:rPr>
        <w:t xml:space="preserve"> the </w:t>
      </w:r>
      <w:r w:rsidRPr="00A62310">
        <w:rPr>
          <w:rFonts w:ascii="Times New Roman" w:hAnsi="Times New Roman" w:cs="Times New Roman"/>
          <w:color w:val="000000" w:themeColor="text1"/>
          <w:sz w:val="24"/>
          <w:szCs w:val="24"/>
        </w:rPr>
        <w:t>kit protocol (</w:t>
      </w:r>
      <w:proofErr w:type="spellStart"/>
      <w:r w:rsidR="00FA5050" w:rsidRPr="00A62310">
        <w:rPr>
          <w:rFonts w:ascii="Times New Roman" w:hAnsi="Times New Roman" w:cs="Times New Roman"/>
          <w:color w:val="000000" w:themeColor="text1"/>
          <w:sz w:val="24"/>
          <w:szCs w:val="24"/>
        </w:rPr>
        <w:t>SuperScript</w:t>
      </w:r>
      <w:proofErr w:type="spellEnd"/>
      <w:r w:rsidR="00FA5050" w:rsidRPr="00A62310">
        <w:rPr>
          <w:rFonts w:ascii="Times New Roman" w:hAnsi="Times New Roman" w:cs="Times New Roman"/>
          <w:color w:val="000000" w:themeColor="text1"/>
          <w:sz w:val="24"/>
          <w:szCs w:val="24"/>
        </w:rPr>
        <w:t xml:space="preserve"> TM III First-Strand Synthesis System</w:t>
      </w:r>
      <w:r w:rsidRPr="00A62310">
        <w:rPr>
          <w:rFonts w:ascii="Times New Roman" w:hAnsi="Times New Roman" w:cs="Times New Roman"/>
          <w:color w:val="000000" w:themeColor="text1"/>
          <w:sz w:val="24"/>
          <w:szCs w:val="24"/>
        </w:rPr>
        <w:t xml:space="preserve">). </w:t>
      </w:r>
      <w:r w:rsidR="00FA5050" w:rsidRPr="00A62310">
        <w:rPr>
          <w:rFonts w:ascii="Times New Roman" w:hAnsi="Times New Roman" w:cs="Times New Roman"/>
          <w:color w:val="000000" w:themeColor="text1"/>
          <w:sz w:val="24"/>
          <w:szCs w:val="24"/>
        </w:rPr>
        <w:t xml:space="preserve">Using </w:t>
      </w:r>
      <w:r w:rsidRPr="00A62310">
        <w:rPr>
          <w:rFonts w:ascii="Times New Roman" w:hAnsi="Times New Roman" w:cs="Times New Roman"/>
          <w:color w:val="000000" w:themeColor="text1"/>
          <w:sz w:val="24"/>
          <w:szCs w:val="24"/>
        </w:rPr>
        <w:t>publis</w:t>
      </w:r>
      <w:r w:rsidR="006167A4" w:rsidRPr="00A62310">
        <w:rPr>
          <w:rFonts w:ascii="Times New Roman" w:hAnsi="Times New Roman" w:cs="Times New Roman"/>
          <w:color w:val="000000" w:themeColor="text1"/>
          <w:sz w:val="24"/>
          <w:szCs w:val="24"/>
        </w:rPr>
        <w:t>h</w:t>
      </w:r>
      <w:r w:rsidRPr="00A62310">
        <w:rPr>
          <w:rFonts w:ascii="Times New Roman" w:hAnsi="Times New Roman" w:cs="Times New Roman"/>
          <w:color w:val="000000" w:themeColor="text1"/>
          <w:sz w:val="24"/>
          <w:szCs w:val="24"/>
        </w:rPr>
        <w:t>ed primer</w:t>
      </w:r>
      <w:r w:rsidR="00FF0026" w:rsidRPr="00A62310">
        <w:rPr>
          <w:rFonts w:ascii="Times New Roman" w:hAnsi="Times New Roman" w:cs="Times New Roman"/>
          <w:color w:val="000000" w:themeColor="text1"/>
          <w:sz w:val="24"/>
          <w:szCs w:val="24"/>
        </w:rPr>
        <w:t>,</w:t>
      </w:r>
      <w:r w:rsidR="006167A4" w:rsidRPr="00A62310">
        <w:rPr>
          <w:rFonts w:ascii="Times New Roman" w:hAnsi="Times New Roman" w:cs="Times New Roman"/>
          <w:color w:val="000000" w:themeColor="text1"/>
          <w:sz w:val="24"/>
          <w:szCs w:val="24"/>
        </w:rPr>
        <w:t xml:space="preserve"> SARS-CoV-2</w:t>
      </w:r>
      <w:r w:rsidRPr="00A62310">
        <w:rPr>
          <w:rFonts w:ascii="Times New Roman" w:hAnsi="Times New Roman" w:cs="Times New Roman"/>
          <w:color w:val="000000" w:themeColor="text1"/>
          <w:sz w:val="24"/>
          <w:szCs w:val="24"/>
        </w:rPr>
        <w:t xml:space="preserve"> variants were identified using the </w:t>
      </w:r>
      <w:r w:rsidR="00FA5050" w:rsidRPr="00A62310">
        <w:rPr>
          <w:rFonts w:ascii="Times New Roman" w:hAnsi="Times New Roman" w:cs="Times New Roman"/>
          <w:color w:val="000000" w:themeColor="text1"/>
          <w:sz w:val="24"/>
          <w:szCs w:val="24"/>
        </w:rPr>
        <w:t>New England Biolab 2X master mix (</w:t>
      </w:r>
      <w:r w:rsidR="00FA5050" w:rsidRPr="00A62310">
        <w:rPr>
          <w:rFonts w:ascii="Times New Roman" w:hAnsi="Times New Roman" w:cs="Times New Roman"/>
          <w:b/>
          <w:color w:val="000000" w:themeColor="text1"/>
          <w:sz w:val="24"/>
          <w:szCs w:val="24"/>
        </w:rPr>
        <w:t>Table 1</w:t>
      </w:r>
      <w:r w:rsidR="00FA5050" w:rsidRPr="00A62310">
        <w:rPr>
          <w:rFonts w:ascii="Times New Roman" w:hAnsi="Times New Roman" w:cs="Times New Roman"/>
          <w:color w:val="000000" w:themeColor="text1"/>
          <w:sz w:val="24"/>
          <w:szCs w:val="24"/>
        </w:rPr>
        <w:t>)</w:t>
      </w:r>
      <w:r w:rsidRPr="00A62310">
        <w:rPr>
          <w:rFonts w:ascii="Times New Roman" w:hAnsi="Times New Roman" w:cs="Times New Roman"/>
          <w:color w:val="000000" w:themeColor="text1"/>
          <w:sz w:val="24"/>
          <w:szCs w:val="24"/>
        </w:rPr>
        <w:t xml:space="preserve">. </w:t>
      </w:r>
      <w:r w:rsidR="006167A4" w:rsidRPr="00A62310">
        <w:rPr>
          <w:rFonts w:ascii="Times New Roman" w:hAnsi="Times New Roman" w:cs="Times New Roman"/>
          <w:color w:val="000000" w:themeColor="text1"/>
          <w:sz w:val="24"/>
          <w:szCs w:val="24"/>
        </w:rPr>
        <w:t>A t</w:t>
      </w:r>
      <w:r w:rsidRPr="00A62310">
        <w:rPr>
          <w:rFonts w:ascii="Times New Roman" w:hAnsi="Times New Roman" w:cs="Times New Roman"/>
          <w:color w:val="000000" w:themeColor="text1"/>
          <w:sz w:val="24"/>
          <w:szCs w:val="24"/>
        </w:rPr>
        <w:t xml:space="preserve">otal </w:t>
      </w:r>
      <w:r w:rsidR="00FA5050" w:rsidRPr="00A62310">
        <w:rPr>
          <w:rFonts w:ascii="Times New Roman" w:hAnsi="Times New Roman" w:cs="Times New Roman"/>
          <w:color w:val="000000" w:themeColor="text1"/>
          <w:sz w:val="24"/>
          <w:szCs w:val="24"/>
        </w:rPr>
        <w:t>50</w:t>
      </w:r>
      <w:r w:rsidR="00FF0026" w:rsidRPr="00A62310">
        <w:rPr>
          <w:rFonts w:ascii="Times New Roman" w:hAnsi="Times New Roman" w:cs="Times New Roman"/>
          <w:color w:val="000000" w:themeColor="text1"/>
          <w:sz w:val="24"/>
          <w:szCs w:val="24"/>
        </w:rPr>
        <w:t>µL</w:t>
      </w:r>
      <w:r w:rsidR="00FA5050" w:rsidRPr="00A62310">
        <w:rPr>
          <w:rFonts w:ascii="Times New Roman" w:hAnsi="Times New Roman" w:cs="Times New Roman"/>
          <w:color w:val="000000" w:themeColor="text1"/>
          <w:sz w:val="24"/>
          <w:szCs w:val="24"/>
        </w:rPr>
        <w:t xml:space="preserve"> reaction </w:t>
      </w:r>
      <w:r w:rsidRPr="00A62310">
        <w:rPr>
          <w:rFonts w:ascii="Times New Roman" w:hAnsi="Times New Roman" w:cs="Times New Roman"/>
          <w:color w:val="000000" w:themeColor="text1"/>
          <w:sz w:val="24"/>
          <w:szCs w:val="24"/>
        </w:rPr>
        <w:t xml:space="preserve">mixture is used for </w:t>
      </w:r>
      <w:r w:rsidR="00FA5050" w:rsidRPr="00A62310">
        <w:rPr>
          <w:rFonts w:ascii="Times New Roman" w:hAnsi="Times New Roman" w:cs="Times New Roman"/>
          <w:color w:val="000000" w:themeColor="text1"/>
          <w:sz w:val="24"/>
          <w:szCs w:val="24"/>
        </w:rPr>
        <w:t xml:space="preserve">PCR </w:t>
      </w:r>
      <w:r w:rsidRPr="00A62310">
        <w:rPr>
          <w:rFonts w:ascii="Times New Roman" w:hAnsi="Times New Roman" w:cs="Times New Roman"/>
          <w:color w:val="000000" w:themeColor="text1"/>
          <w:sz w:val="24"/>
          <w:szCs w:val="24"/>
        </w:rPr>
        <w:t xml:space="preserve">which </w:t>
      </w:r>
      <w:r w:rsidR="00FA5050" w:rsidRPr="00A62310">
        <w:rPr>
          <w:rFonts w:ascii="Times New Roman" w:hAnsi="Times New Roman" w:cs="Times New Roman"/>
          <w:color w:val="000000" w:themeColor="text1"/>
          <w:sz w:val="24"/>
          <w:szCs w:val="24"/>
        </w:rPr>
        <w:t xml:space="preserve">was </w:t>
      </w:r>
      <w:r w:rsidRPr="00A62310">
        <w:rPr>
          <w:rFonts w:ascii="Times New Roman" w:hAnsi="Times New Roman" w:cs="Times New Roman"/>
          <w:color w:val="000000" w:themeColor="text1"/>
          <w:sz w:val="24"/>
          <w:szCs w:val="24"/>
        </w:rPr>
        <w:t>pe</w:t>
      </w:r>
      <w:r w:rsidR="006167A4" w:rsidRPr="00A62310">
        <w:rPr>
          <w:rFonts w:ascii="Times New Roman" w:hAnsi="Times New Roman" w:cs="Times New Roman"/>
          <w:color w:val="000000" w:themeColor="text1"/>
          <w:sz w:val="24"/>
          <w:szCs w:val="24"/>
        </w:rPr>
        <w:t>r</w:t>
      </w:r>
      <w:r w:rsidRPr="00A62310">
        <w:rPr>
          <w:rFonts w:ascii="Times New Roman" w:hAnsi="Times New Roman" w:cs="Times New Roman"/>
          <w:color w:val="000000" w:themeColor="text1"/>
          <w:sz w:val="24"/>
          <w:szCs w:val="24"/>
        </w:rPr>
        <w:t xml:space="preserve">formed </w:t>
      </w:r>
      <w:r w:rsidR="00FA5050" w:rsidRPr="00A62310">
        <w:rPr>
          <w:rFonts w:ascii="Times New Roman" w:hAnsi="Times New Roman" w:cs="Times New Roman"/>
          <w:color w:val="000000" w:themeColor="text1"/>
          <w:sz w:val="24"/>
          <w:szCs w:val="24"/>
        </w:rPr>
        <w:t>Bio-Rad</w:t>
      </w:r>
      <w:r w:rsidRPr="00A62310">
        <w:rPr>
          <w:rFonts w:ascii="Times New Roman" w:hAnsi="Times New Roman" w:cs="Times New Roman"/>
          <w:color w:val="000000" w:themeColor="text1"/>
          <w:sz w:val="24"/>
          <w:szCs w:val="24"/>
        </w:rPr>
        <w:t xml:space="preserve"> PCR </w:t>
      </w:r>
      <w:r w:rsidR="00FA5050" w:rsidRPr="00A62310">
        <w:rPr>
          <w:rFonts w:ascii="Times New Roman" w:hAnsi="Times New Roman" w:cs="Times New Roman"/>
          <w:color w:val="000000" w:themeColor="text1"/>
          <w:sz w:val="24"/>
          <w:szCs w:val="24"/>
        </w:rPr>
        <w:t>(Supplementary Table S</w:t>
      </w:r>
      <w:r w:rsidR="00DA57CE" w:rsidRPr="00A62310">
        <w:rPr>
          <w:rFonts w:ascii="Times New Roman" w:hAnsi="Times New Roman" w:cs="Times New Roman"/>
          <w:color w:val="000000" w:themeColor="text1"/>
          <w:sz w:val="24"/>
          <w:szCs w:val="24"/>
        </w:rPr>
        <w:t>T</w:t>
      </w:r>
      <w:r w:rsidR="00FF0026" w:rsidRPr="00A62310">
        <w:rPr>
          <w:rFonts w:ascii="Times New Roman" w:hAnsi="Times New Roman" w:cs="Times New Roman"/>
          <w:color w:val="000000" w:themeColor="text1"/>
          <w:sz w:val="24"/>
          <w:szCs w:val="24"/>
        </w:rPr>
        <w:t>2</w:t>
      </w:r>
      <w:r w:rsidR="00FA5050" w:rsidRPr="00A62310">
        <w:rPr>
          <w:rFonts w:ascii="Times New Roman" w:hAnsi="Times New Roman" w:cs="Times New Roman"/>
          <w:color w:val="000000" w:themeColor="text1"/>
          <w:sz w:val="24"/>
          <w:szCs w:val="24"/>
        </w:rPr>
        <w:t xml:space="preserve">) and </w:t>
      </w:r>
      <w:r w:rsidRPr="00A62310">
        <w:rPr>
          <w:rFonts w:ascii="Times New Roman" w:hAnsi="Times New Roman" w:cs="Times New Roman"/>
          <w:color w:val="000000" w:themeColor="text1"/>
          <w:sz w:val="24"/>
          <w:szCs w:val="24"/>
        </w:rPr>
        <w:t xml:space="preserve">the PCR product </w:t>
      </w:r>
      <w:r w:rsidR="006167A4" w:rsidRPr="00A62310">
        <w:rPr>
          <w:rFonts w:ascii="Times New Roman" w:hAnsi="Times New Roman" w:cs="Times New Roman"/>
          <w:color w:val="000000" w:themeColor="text1"/>
          <w:sz w:val="24"/>
          <w:szCs w:val="24"/>
        </w:rPr>
        <w:t xml:space="preserve">was </w:t>
      </w:r>
      <w:r w:rsidR="00FA5050" w:rsidRPr="00A62310">
        <w:rPr>
          <w:rFonts w:ascii="Times New Roman" w:hAnsi="Times New Roman" w:cs="Times New Roman"/>
          <w:color w:val="000000" w:themeColor="text1"/>
          <w:sz w:val="24"/>
          <w:szCs w:val="24"/>
        </w:rPr>
        <w:t xml:space="preserve">confirmed by 2% gel electrophoresis </w:t>
      </w:r>
      <w:r w:rsidR="003276A8" w:rsidRPr="00A62310">
        <w:rPr>
          <w:rFonts w:ascii="Times New Roman" w:hAnsi="Times New Roman" w:cs="Times New Roman"/>
          <w:color w:val="000000" w:themeColor="text1"/>
          <w:sz w:val="24"/>
          <w:szCs w:val="24"/>
        </w:rPr>
        <w:fldChar w:fldCharType="begin" w:fldLock="1"/>
      </w:r>
      <w:r w:rsidR="00FF0026" w:rsidRPr="00A62310">
        <w:rPr>
          <w:rFonts w:ascii="Times New Roman" w:hAnsi="Times New Roman" w:cs="Times New Roman"/>
          <w:color w:val="000000" w:themeColor="text1"/>
          <w:sz w:val="24"/>
          <w:szCs w:val="24"/>
        </w:rPr>
        <w:instrText>ADDIN CSL_CITATION {"citationItems":[{"id":"ITEM-1","itemData":{"abstract":"&lt;p&gt;Whole-genome sequencing is increasingly being used to investigate the spatial and temporal distribution of viral pathogens including the Severe Acute Respiratory Syndrome Coronavirus Variant 2 (SARS-CoV-2) which is responsible for the ongoing COVID-19 pandemic. In this study, we determined 55 complete genome sequences of SARS-CoV-2 strains isolated from patients from Noakhali, a South-Eastern district in Bangladesh. Variant analysis of our sequenced genomes identified sixteen rare variations in S, six in N, two in M, one in E protein and the S protein variation, Y204F, identified in two of our sequenced strains, has not been reported from any other countries in the GISAID database. Comparison of the prevalence pattern across the country showed GH clade lineages B.1.36 and B.1.36.16 to be abundant in Noakhali and the South-Eastern region of Chittagong when compared to the rest of the country. Phylodynamic analysis of our sequenced genomes revealed that the virus was estimated to be evolving at the rate of 1.065 X 10&lt;sup&gt;&amp;minus;&amp;thinsp;4&lt;/sup&gt; subs/site/year. The study results demonstrated the necessity of initiating a concerted, country-wide genomics surveillance effort to determine any novel mutation of functional significance, understanding virus evolution, transmission, and spread in Bangladesh.&lt;/p&gt; &lt;p&gt; &lt;b&gt;Short running title&lt;/b&gt;: Genome sequencing of Noakhali isolates SARS-Cov-2 in Bangladesh&lt;/p&gt;","author":[{"dropping-particle":"","family":"Hossain","given":"Maqsud","non-dropping-particle":"","parse-names":false,"suffix":""},{"dropping-particle":"","family":"Saiha Huq","given":"Tahrima","non-dropping-particle":"","parse-names":false,"suffix":""},{"dropping-particle":"","family":"Rahman","given":"Aura","non-dropping-particle":"","parse-names":false,"suffix":""},{"dropping-particle":"","family":"Aminul Islam","given":"Md","non-dropping-particle":"","parse-names":false,"suffix":""},{"dropping-particle":"","family":"Naushin Tabassum","given":"Syeda","non-dropping-particle":"","parse-names":false,"suffix":""},{"dropping-particle":"","family":"Nadim Hasan","given":"Kazi","non-dropping-particle":"","parse-names":false,"suffix":""},{"dropping-particle":"","family":"Khaleque","given":"Abdul","non-dropping-particle":"","parse-names":false,"suffix":""},{"dropping-particle":"","family":"Sadique","given":"Abdus","non-dropping-particle":"","parse-names":false,"suffix":""},{"dropping-particle":"","family":"Salim Hossain","given":"Mohammad","non-dropping-particle":"","parse-names":false,"suffix":""},{"dropping-particle":"","family":"Mohammed Bahadur","given":"Newaz","non-dropping-particle":"","parse-names":false,"suffix":""},{"dropping-particle":"","family":"Ahmed","given":"Firoz","non-dropping-particle":"","parse-names":false,"suffix":""},{"dropping-particle":"","family":"Mahmud Reza","given":"Hasan","non-dropping-particle":"","parse-names":false,"suffix":""}],"id":"ITEM-1","issued":{"date-parts":[["2021"]]},"title":"Novel mutations identified from whole-genome sequencing of SARS-CoV-2 isolated from Noakhali, Bangladesh","type":"article-journal"},"uris":["http://www.mendeley.com/documents/?uuid=8ff557b2-f603-454c-82d7-3571dea4cf54"]}],"mendeley":{"formattedCitation":"(Hossain et al., 2021)","plainTextFormattedCitation":"(Hossain et al., 2021)","previouslyFormattedCitation":"(Hossain et al., 2021)"},"properties":{"noteIndex":0},"schema":"https://github.com/citation-style-language/schema/raw/master/csl-citation.json"}</w:instrText>
      </w:r>
      <w:r w:rsidR="003276A8" w:rsidRPr="00A62310">
        <w:rPr>
          <w:rFonts w:ascii="Times New Roman" w:hAnsi="Times New Roman" w:cs="Times New Roman"/>
          <w:color w:val="000000" w:themeColor="text1"/>
          <w:sz w:val="24"/>
          <w:szCs w:val="24"/>
        </w:rPr>
        <w:fldChar w:fldCharType="separate"/>
      </w:r>
      <w:r w:rsidR="00BB4A67" w:rsidRPr="00A62310">
        <w:rPr>
          <w:rFonts w:ascii="Times New Roman" w:hAnsi="Times New Roman" w:cs="Times New Roman"/>
          <w:noProof/>
          <w:color w:val="000000" w:themeColor="text1"/>
          <w:sz w:val="24"/>
          <w:szCs w:val="24"/>
        </w:rPr>
        <w:t>(Hossain et al., 2021)</w:t>
      </w:r>
      <w:r w:rsidR="003276A8" w:rsidRPr="00A62310">
        <w:rPr>
          <w:rFonts w:ascii="Times New Roman" w:hAnsi="Times New Roman" w:cs="Times New Roman"/>
          <w:color w:val="000000" w:themeColor="text1"/>
          <w:sz w:val="24"/>
          <w:szCs w:val="24"/>
        </w:rPr>
        <w:fldChar w:fldCharType="end"/>
      </w:r>
      <w:r w:rsidR="00FA5050" w:rsidRPr="00A62310">
        <w:rPr>
          <w:rFonts w:ascii="Times New Roman" w:hAnsi="Times New Roman" w:cs="Times New Roman"/>
          <w:color w:val="000000" w:themeColor="text1"/>
          <w:sz w:val="24"/>
          <w:szCs w:val="24"/>
        </w:rPr>
        <w:t>.</w:t>
      </w:r>
    </w:p>
    <w:p w14:paraId="06E6B91B" w14:textId="77777777" w:rsidR="00FA5050" w:rsidRPr="00A62310" w:rsidRDefault="00FA5050" w:rsidP="00FA5050">
      <w:pPr>
        <w:pStyle w:val="Heading2"/>
        <w:rPr>
          <w:rFonts w:ascii="Times New Roman" w:hAnsi="Times New Roman" w:cs="Times New Roman"/>
          <w:color w:val="000000" w:themeColor="text1"/>
        </w:rPr>
      </w:pPr>
      <w:r w:rsidRPr="00A62310">
        <w:rPr>
          <w:rFonts w:ascii="Times New Roman" w:hAnsi="Times New Roman" w:cs="Times New Roman"/>
          <w:color w:val="000000" w:themeColor="text1"/>
        </w:rPr>
        <w:t>2.</w:t>
      </w:r>
      <w:r w:rsidR="009B40ED">
        <w:rPr>
          <w:rFonts w:ascii="Times New Roman" w:hAnsi="Times New Roman" w:cs="Times New Roman"/>
          <w:color w:val="000000" w:themeColor="text1"/>
        </w:rPr>
        <w:t>4</w:t>
      </w:r>
      <w:r w:rsidR="00E37CBE" w:rsidRPr="00A62310">
        <w:rPr>
          <w:rFonts w:ascii="Times New Roman" w:hAnsi="Times New Roman" w:cs="Times New Roman"/>
          <w:color w:val="000000" w:themeColor="text1"/>
        </w:rPr>
        <w:t xml:space="preserve"> </w:t>
      </w:r>
      <w:r w:rsidR="00825CB8" w:rsidRPr="00A62310">
        <w:rPr>
          <w:rFonts w:ascii="Times New Roman" w:hAnsi="Times New Roman" w:cs="Times New Roman"/>
          <w:color w:val="000000" w:themeColor="text1"/>
        </w:rPr>
        <w:t>Q</w:t>
      </w:r>
      <w:r w:rsidRPr="00A62310">
        <w:rPr>
          <w:rFonts w:ascii="Times New Roman" w:hAnsi="Times New Roman" w:cs="Times New Roman"/>
          <w:color w:val="000000" w:themeColor="text1"/>
        </w:rPr>
        <w:t xml:space="preserve">uality control </w:t>
      </w:r>
    </w:p>
    <w:p w14:paraId="5C57ED2A" w14:textId="77777777" w:rsidR="00FA5050" w:rsidRPr="00A62310" w:rsidRDefault="00FA5050" w:rsidP="00AA6597">
      <w:pPr>
        <w:jc w:val="both"/>
        <w:rPr>
          <w:rFonts w:ascii="Times New Roman" w:hAnsi="Times New Roman" w:cs="Times New Roman"/>
          <w:color w:val="000000" w:themeColor="text1"/>
          <w:sz w:val="24"/>
          <w:szCs w:val="24"/>
        </w:rPr>
      </w:pPr>
      <w:r w:rsidRPr="00A62310">
        <w:rPr>
          <w:rFonts w:ascii="Times New Roman" w:hAnsi="Times New Roman" w:cs="Times New Roman"/>
          <w:color w:val="000000" w:themeColor="text1"/>
          <w:sz w:val="24"/>
          <w:szCs w:val="24"/>
        </w:rPr>
        <w:t>T</w:t>
      </w:r>
      <w:r w:rsidR="00825CB8" w:rsidRPr="00A62310">
        <w:rPr>
          <w:rFonts w:ascii="Times New Roman" w:hAnsi="Times New Roman" w:cs="Times New Roman"/>
          <w:color w:val="000000" w:themeColor="text1"/>
          <w:sz w:val="24"/>
          <w:szCs w:val="24"/>
        </w:rPr>
        <w:t xml:space="preserve">his study </w:t>
      </w:r>
      <w:r w:rsidR="006167A4" w:rsidRPr="00A62310">
        <w:rPr>
          <w:rFonts w:ascii="Times New Roman" w:hAnsi="Times New Roman" w:cs="Times New Roman"/>
          <w:color w:val="000000" w:themeColor="text1"/>
          <w:sz w:val="24"/>
          <w:szCs w:val="24"/>
        </w:rPr>
        <w:t xml:space="preserve">was </w:t>
      </w:r>
      <w:r w:rsidR="00825CB8" w:rsidRPr="00A62310">
        <w:rPr>
          <w:rFonts w:ascii="Times New Roman" w:hAnsi="Times New Roman" w:cs="Times New Roman"/>
          <w:color w:val="000000" w:themeColor="text1"/>
          <w:sz w:val="24"/>
          <w:szCs w:val="24"/>
        </w:rPr>
        <w:t>confirm</w:t>
      </w:r>
      <w:r w:rsidR="006167A4" w:rsidRPr="00A62310">
        <w:rPr>
          <w:rFonts w:ascii="Times New Roman" w:hAnsi="Times New Roman" w:cs="Times New Roman"/>
          <w:color w:val="000000" w:themeColor="text1"/>
          <w:sz w:val="24"/>
          <w:szCs w:val="24"/>
        </w:rPr>
        <w:t>ed</w:t>
      </w:r>
      <w:r w:rsidR="00FF0026" w:rsidRPr="00A62310">
        <w:rPr>
          <w:rFonts w:ascii="Times New Roman" w:hAnsi="Times New Roman" w:cs="Times New Roman"/>
          <w:color w:val="000000" w:themeColor="text1"/>
          <w:sz w:val="24"/>
          <w:szCs w:val="24"/>
        </w:rPr>
        <w:t xml:space="preserve"> </w:t>
      </w:r>
      <w:r w:rsidR="00AF1780" w:rsidRPr="00A62310">
        <w:rPr>
          <w:rFonts w:ascii="Times New Roman" w:hAnsi="Times New Roman" w:cs="Times New Roman"/>
          <w:color w:val="000000" w:themeColor="text1"/>
          <w:sz w:val="24"/>
          <w:szCs w:val="24"/>
        </w:rPr>
        <w:t xml:space="preserve">by </w:t>
      </w:r>
      <w:r w:rsidR="00825CB8" w:rsidRPr="00A62310">
        <w:rPr>
          <w:rFonts w:ascii="Times New Roman" w:hAnsi="Times New Roman" w:cs="Times New Roman"/>
          <w:color w:val="000000" w:themeColor="text1"/>
          <w:sz w:val="24"/>
          <w:szCs w:val="24"/>
        </w:rPr>
        <w:t>several quality control strategies where positive, negative, and no-template c</w:t>
      </w:r>
      <w:r w:rsidRPr="00A62310">
        <w:rPr>
          <w:rFonts w:ascii="Times New Roman" w:hAnsi="Times New Roman" w:cs="Times New Roman"/>
          <w:color w:val="000000" w:themeColor="text1"/>
          <w:sz w:val="24"/>
          <w:szCs w:val="24"/>
        </w:rPr>
        <w:t>o</w:t>
      </w:r>
      <w:r w:rsidR="00825CB8" w:rsidRPr="00A62310">
        <w:rPr>
          <w:rFonts w:ascii="Times New Roman" w:hAnsi="Times New Roman" w:cs="Times New Roman"/>
          <w:color w:val="000000" w:themeColor="text1"/>
          <w:sz w:val="24"/>
          <w:szCs w:val="24"/>
        </w:rPr>
        <w:t xml:space="preserve">ntrols </w:t>
      </w:r>
      <w:r w:rsidR="00AF1780" w:rsidRPr="00A62310">
        <w:rPr>
          <w:rFonts w:ascii="Times New Roman" w:hAnsi="Times New Roman" w:cs="Times New Roman"/>
          <w:color w:val="000000" w:themeColor="text1"/>
          <w:sz w:val="24"/>
          <w:szCs w:val="24"/>
        </w:rPr>
        <w:t xml:space="preserve">were </w:t>
      </w:r>
      <w:r w:rsidR="00825CB8" w:rsidRPr="00A62310">
        <w:rPr>
          <w:rFonts w:ascii="Times New Roman" w:hAnsi="Times New Roman" w:cs="Times New Roman"/>
          <w:color w:val="000000" w:themeColor="text1"/>
          <w:sz w:val="24"/>
          <w:szCs w:val="24"/>
        </w:rPr>
        <w:t>confirmed before RT-PCR result analysis. To check the</w:t>
      </w:r>
      <w:r w:rsidRPr="00A62310">
        <w:rPr>
          <w:rFonts w:ascii="Times New Roman" w:hAnsi="Times New Roman" w:cs="Times New Roman"/>
          <w:color w:val="000000" w:themeColor="text1"/>
          <w:sz w:val="24"/>
          <w:szCs w:val="24"/>
        </w:rPr>
        <w:t xml:space="preserve"> cross-contamination </w:t>
      </w:r>
      <w:r w:rsidR="00825CB8" w:rsidRPr="00A62310">
        <w:rPr>
          <w:rFonts w:ascii="Times New Roman" w:hAnsi="Times New Roman" w:cs="Times New Roman"/>
          <w:color w:val="000000" w:themeColor="text1"/>
          <w:sz w:val="24"/>
          <w:szCs w:val="24"/>
        </w:rPr>
        <w:t>in</w:t>
      </w:r>
      <w:r w:rsidR="00FF0026" w:rsidRPr="00A62310">
        <w:rPr>
          <w:rFonts w:ascii="Times New Roman" w:hAnsi="Times New Roman" w:cs="Times New Roman"/>
          <w:color w:val="000000" w:themeColor="text1"/>
          <w:sz w:val="24"/>
          <w:szCs w:val="24"/>
        </w:rPr>
        <w:t xml:space="preserve"> </w:t>
      </w:r>
      <w:r w:rsidR="00825CB8" w:rsidRPr="00A62310">
        <w:rPr>
          <w:rFonts w:ascii="Times New Roman" w:hAnsi="Times New Roman" w:cs="Times New Roman"/>
          <w:color w:val="000000" w:themeColor="text1"/>
          <w:sz w:val="24"/>
          <w:szCs w:val="24"/>
        </w:rPr>
        <w:t xml:space="preserve">the collected COVID-19 </w:t>
      </w:r>
      <w:r w:rsidRPr="00A62310">
        <w:rPr>
          <w:rFonts w:ascii="Times New Roman" w:hAnsi="Times New Roman" w:cs="Times New Roman"/>
          <w:color w:val="000000" w:themeColor="text1"/>
          <w:sz w:val="24"/>
          <w:szCs w:val="24"/>
        </w:rPr>
        <w:t>sample</w:t>
      </w:r>
      <w:r w:rsidR="00825CB8" w:rsidRPr="00A62310">
        <w:rPr>
          <w:rFonts w:ascii="Times New Roman" w:hAnsi="Times New Roman" w:cs="Times New Roman"/>
          <w:color w:val="000000" w:themeColor="text1"/>
          <w:sz w:val="24"/>
          <w:szCs w:val="24"/>
        </w:rPr>
        <w:t>s</w:t>
      </w:r>
      <w:r w:rsidR="00AF1780" w:rsidRPr="00A62310">
        <w:rPr>
          <w:rFonts w:ascii="Times New Roman" w:hAnsi="Times New Roman" w:cs="Times New Roman"/>
          <w:color w:val="000000" w:themeColor="text1"/>
          <w:sz w:val="24"/>
          <w:szCs w:val="24"/>
        </w:rPr>
        <w:t>,</w:t>
      </w:r>
      <w:r w:rsidRPr="00A62310">
        <w:rPr>
          <w:rFonts w:ascii="Times New Roman" w:hAnsi="Times New Roman" w:cs="Times New Roman"/>
          <w:color w:val="000000" w:themeColor="text1"/>
          <w:sz w:val="24"/>
          <w:szCs w:val="24"/>
        </w:rPr>
        <w:t xml:space="preserve"> one </w:t>
      </w:r>
      <w:r w:rsidR="00825CB8" w:rsidRPr="00A62310">
        <w:rPr>
          <w:rFonts w:ascii="Times New Roman" w:hAnsi="Times New Roman" w:cs="Times New Roman"/>
          <w:color w:val="000000" w:themeColor="text1"/>
          <w:sz w:val="24"/>
          <w:szCs w:val="24"/>
        </w:rPr>
        <w:t xml:space="preserve">VTM vial </w:t>
      </w:r>
      <w:r w:rsidR="006167A4" w:rsidRPr="00A62310">
        <w:rPr>
          <w:rFonts w:ascii="Times New Roman" w:hAnsi="Times New Roman" w:cs="Times New Roman"/>
          <w:color w:val="000000" w:themeColor="text1"/>
          <w:sz w:val="24"/>
          <w:szCs w:val="24"/>
        </w:rPr>
        <w:t xml:space="preserve">was </w:t>
      </w:r>
      <w:r w:rsidRPr="00A62310">
        <w:rPr>
          <w:rFonts w:ascii="Times New Roman" w:hAnsi="Times New Roman" w:cs="Times New Roman"/>
          <w:color w:val="000000" w:themeColor="text1"/>
          <w:sz w:val="24"/>
          <w:szCs w:val="24"/>
        </w:rPr>
        <w:t xml:space="preserve">checked </w:t>
      </w:r>
      <w:r w:rsidR="00825CB8" w:rsidRPr="00A62310">
        <w:rPr>
          <w:rFonts w:ascii="Times New Roman" w:hAnsi="Times New Roman" w:cs="Times New Roman"/>
          <w:color w:val="000000" w:themeColor="text1"/>
          <w:sz w:val="24"/>
          <w:szCs w:val="24"/>
        </w:rPr>
        <w:t xml:space="preserve">without any sample. </w:t>
      </w:r>
      <w:r w:rsidR="00FF0026" w:rsidRPr="00A62310">
        <w:rPr>
          <w:rFonts w:ascii="Times New Roman" w:hAnsi="Times New Roman" w:cs="Times New Roman"/>
          <w:color w:val="000000" w:themeColor="text1"/>
          <w:sz w:val="24"/>
          <w:szCs w:val="24"/>
        </w:rPr>
        <w:t>A standard curve was used to quantify viral loa</w:t>
      </w:r>
      <w:r w:rsidR="00825CB8" w:rsidRPr="00A62310">
        <w:rPr>
          <w:rFonts w:ascii="Times New Roman" w:hAnsi="Times New Roman" w:cs="Times New Roman"/>
          <w:color w:val="000000" w:themeColor="text1"/>
          <w:sz w:val="24"/>
          <w:szCs w:val="24"/>
        </w:rPr>
        <w:t xml:space="preserve">d where </w:t>
      </w:r>
      <w:r w:rsidR="006167A4" w:rsidRPr="00A62310">
        <w:rPr>
          <w:rFonts w:ascii="Times New Roman" w:hAnsi="Times New Roman" w:cs="Times New Roman"/>
          <w:color w:val="000000" w:themeColor="text1"/>
          <w:sz w:val="24"/>
          <w:szCs w:val="24"/>
        </w:rPr>
        <w:t xml:space="preserve">a </w:t>
      </w:r>
      <w:r w:rsidR="00825CB8" w:rsidRPr="00A62310">
        <w:rPr>
          <w:rFonts w:ascii="Times New Roman" w:hAnsi="Times New Roman" w:cs="Times New Roman"/>
          <w:color w:val="000000" w:themeColor="text1"/>
          <w:sz w:val="24"/>
          <w:szCs w:val="24"/>
        </w:rPr>
        <w:t>known co</w:t>
      </w:r>
      <w:r w:rsidR="006167A4" w:rsidRPr="00A62310">
        <w:rPr>
          <w:rFonts w:ascii="Times New Roman" w:hAnsi="Times New Roman" w:cs="Times New Roman"/>
          <w:color w:val="000000" w:themeColor="text1"/>
          <w:sz w:val="24"/>
          <w:szCs w:val="24"/>
        </w:rPr>
        <w:t>nce</w:t>
      </w:r>
      <w:r w:rsidR="00825CB8" w:rsidRPr="00A62310">
        <w:rPr>
          <w:rFonts w:ascii="Times New Roman" w:hAnsi="Times New Roman" w:cs="Times New Roman"/>
          <w:color w:val="000000" w:themeColor="text1"/>
          <w:sz w:val="24"/>
          <w:szCs w:val="24"/>
        </w:rPr>
        <w:t>ntration synthetic virus was supplied with kit</w:t>
      </w:r>
      <w:r w:rsidR="00FF0026" w:rsidRPr="00A62310">
        <w:rPr>
          <w:rFonts w:ascii="Times New Roman" w:hAnsi="Times New Roman" w:cs="Times New Roman"/>
          <w:color w:val="000000" w:themeColor="text1"/>
          <w:sz w:val="24"/>
          <w:szCs w:val="24"/>
        </w:rPr>
        <w:t xml:space="preserve"> (Supplementary </w:t>
      </w:r>
      <w:r w:rsidR="006C4B94" w:rsidRPr="00A62310">
        <w:rPr>
          <w:rFonts w:ascii="Times New Roman" w:hAnsi="Times New Roman" w:cs="Times New Roman"/>
          <w:color w:val="000000" w:themeColor="text1"/>
          <w:sz w:val="24"/>
          <w:szCs w:val="24"/>
        </w:rPr>
        <w:t>F</w:t>
      </w:r>
      <w:r w:rsidR="00FF0026" w:rsidRPr="00A62310">
        <w:rPr>
          <w:rFonts w:ascii="Times New Roman" w:hAnsi="Times New Roman" w:cs="Times New Roman"/>
          <w:color w:val="000000" w:themeColor="text1"/>
          <w:sz w:val="24"/>
          <w:szCs w:val="24"/>
        </w:rPr>
        <w:t>igure</w:t>
      </w:r>
      <w:r w:rsidR="006C4B94" w:rsidRPr="00A62310">
        <w:rPr>
          <w:rFonts w:ascii="Times New Roman" w:hAnsi="Times New Roman" w:cs="Times New Roman"/>
          <w:color w:val="000000" w:themeColor="text1"/>
          <w:sz w:val="24"/>
          <w:szCs w:val="24"/>
        </w:rPr>
        <w:t xml:space="preserve"> SF</w:t>
      </w:r>
      <w:r w:rsidR="00FF0026" w:rsidRPr="00A62310">
        <w:rPr>
          <w:rFonts w:ascii="Times New Roman" w:hAnsi="Times New Roman" w:cs="Times New Roman"/>
          <w:color w:val="000000" w:themeColor="text1"/>
          <w:sz w:val="24"/>
          <w:szCs w:val="24"/>
        </w:rPr>
        <w:t>1)</w:t>
      </w:r>
      <w:r w:rsidR="00825CB8" w:rsidRPr="00A62310">
        <w:rPr>
          <w:rFonts w:ascii="Times New Roman" w:hAnsi="Times New Roman" w:cs="Times New Roman"/>
          <w:color w:val="000000" w:themeColor="text1"/>
          <w:sz w:val="24"/>
          <w:szCs w:val="24"/>
        </w:rPr>
        <w:t xml:space="preserve">. </w:t>
      </w:r>
      <w:r w:rsidR="00597AD0" w:rsidRPr="00A62310">
        <w:rPr>
          <w:rFonts w:ascii="Times New Roman" w:hAnsi="Times New Roman" w:cs="Times New Roman"/>
          <w:color w:val="000000" w:themeColor="text1"/>
          <w:sz w:val="24"/>
          <w:szCs w:val="24"/>
        </w:rPr>
        <w:t>One previously positive COVID-19 sample and one negative sample were used during viral RNA extraction</w:t>
      </w:r>
      <w:r w:rsidRPr="00A62310">
        <w:rPr>
          <w:rFonts w:ascii="Times New Roman" w:hAnsi="Times New Roman" w:cs="Times New Roman"/>
          <w:color w:val="000000" w:themeColor="text1"/>
          <w:sz w:val="24"/>
          <w:szCs w:val="24"/>
        </w:rPr>
        <w:t xml:space="preserve">. </w:t>
      </w:r>
    </w:p>
    <w:p w14:paraId="3432527A" w14:textId="77777777" w:rsidR="00FA5050" w:rsidRPr="00A62310" w:rsidRDefault="00FA5050" w:rsidP="00FA5050">
      <w:pPr>
        <w:jc w:val="both"/>
        <w:rPr>
          <w:rFonts w:ascii="Times New Roman" w:hAnsi="Times New Roman" w:cs="Times New Roman"/>
          <w:b/>
          <w:sz w:val="24"/>
          <w:szCs w:val="24"/>
        </w:rPr>
      </w:pPr>
      <w:r w:rsidRPr="00A62310">
        <w:rPr>
          <w:rFonts w:ascii="Times New Roman" w:hAnsi="Times New Roman" w:cs="Times New Roman"/>
          <w:b/>
          <w:sz w:val="24"/>
          <w:szCs w:val="24"/>
        </w:rPr>
        <w:t>2.</w:t>
      </w:r>
      <w:r w:rsidR="00E37CBE" w:rsidRPr="00A62310">
        <w:rPr>
          <w:rFonts w:ascii="Times New Roman" w:hAnsi="Times New Roman" w:cs="Times New Roman"/>
          <w:b/>
          <w:sz w:val="24"/>
          <w:szCs w:val="24"/>
        </w:rPr>
        <w:t>5</w:t>
      </w:r>
      <w:r w:rsidR="00B53FCD">
        <w:rPr>
          <w:rFonts w:ascii="Times New Roman" w:hAnsi="Times New Roman" w:cs="Times New Roman"/>
          <w:b/>
          <w:sz w:val="24"/>
          <w:szCs w:val="24"/>
        </w:rPr>
        <w:t xml:space="preserve">.1 </w:t>
      </w:r>
      <w:r w:rsidRPr="00A62310">
        <w:rPr>
          <w:rFonts w:ascii="Times New Roman" w:hAnsi="Times New Roman" w:cs="Times New Roman"/>
          <w:b/>
          <w:sz w:val="24"/>
          <w:szCs w:val="24"/>
        </w:rPr>
        <w:t>Outcome variable</w:t>
      </w:r>
    </w:p>
    <w:p w14:paraId="0992F395" w14:textId="77777777" w:rsidR="00FA5050" w:rsidRPr="00A62310" w:rsidRDefault="00FA5050" w:rsidP="00FA5050">
      <w:pPr>
        <w:jc w:val="both"/>
        <w:rPr>
          <w:rFonts w:ascii="Times New Roman" w:hAnsi="Times New Roman" w:cs="Times New Roman"/>
          <w:sz w:val="24"/>
          <w:szCs w:val="24"/>
        </w:rPr>
      </w:pPr>
      <w:r w:rsidRPr="00A62310">
        <w:rPr>
          <w:rFonts w:ascii="Times New Roman" w:hAnsi="Times New Roman" w:cs="Times New Roman"/>
          <w:sz w:val="24"/>
          <w:szCs w:val="24"/>
        </w:rPr>
        <w:t xml:space="preserve">This study evaluated overweight/obesity from BMI score. The BMI score </w:t>
      </w:r>
      <w:r w:rsidR="00C53335" w:rsidRPr="00A62310">
        <w:rPr>
          <w:rFonts w:ascii="Times New Roman" w:hAnsi="Times New Roman" w:cs="Times New Roman"/>
          <w:sz w:val="24"/>
          <w:szCs w:val="24"/>
        </w:rPr>
        <w:t>was determined using the</w:t>
      </w:r>
      <w:r w:rsidR="00FF0026" w:rsidRPr="00A62310">
        <w:rPr>
          <w:rFonts w:ascii="Times New Roman" w:hAnsi="Times New Roman" w:cs="Times New Roman"/>
          <w:sz w:val="24"/>
          <w:szCs w:val="24"/>
        </w:rPr>
        <w:t xml:space="preserve"> </w:t>
      </w:r>
      <w:r w:rsidRPr="00A62310">
        <w:rPr>
          <w:rFonts w:ascii="Times New Roman" w:hAnsi="Times New Roman" w:cs="Times New Roman"/>
          <w:sz w:val="24"/>
          <w:szCs w:val="24"/>
        </w:rPr>
        <w:t>respondent’s height (meters) and weight (kilograms).</w:t>
      </w:r>
      <w:r w:rsidR="00FF0026" w:rsidRPr="00A62310">
        <w:rPr>
          <w:rFonts w:ascii="Times New Roman" w:hAnsi="Times New Roman" w:cs="Times New Roman"/>
          <w:sz w:val="24"/>
          <w:szCs w:val="24"/>
        </w:rPr>
        <w:t xml:space="preserve"> </w:t>
      </w:r>
      <w:r w:rsidRPr="00A62310">
        <w:rPr>
          <w:rFonts w:ascii="Times New Roman" w:hAnsi="Times New Roman" w:cs="Times New Roman"/>
          <w:sz w:val="24"/>
          <w:szCs w:val="24"/>
        </w:rPr>
        <w:t xml:space="preserve">Then, the BMI </w:t>
      </w:r>
      <w:r w:rsidR="006167A4" w:rsidRPr="00A62310">
        <w:rPr>
          <w:rFonts w:ascii="Times New Roman" w:hAnsi="Times New Roman" w:cs="Times New Roman"/>
          <w:sz w:val="24"/>
          <w:szCs w:val="24"/>
        </w:rPr>
        <w:t xml:space="preserve">is </w:t>
      </w:r>
      <w:r w:rsidRPr="00A62310">
        <w:rPr>
          <w:rFonts w:ascii="Times New Roman" w:hAnsi="Times New Roman" w:cs="Times New Roman"/>
          <w:sz w:val="24"/>
          <w:szCs w:val="24"/>
        </w:rPr>
        <w:t xml:space="preserve">categorized as </w:t>
      </w:r>
      <w:r w:rsidR="006167A4" w:rsidRPr="00A62310">
        <w:rPr>
          <w:rFonts w:ascii="Times New Roman" w:hAnsi="Times New Roman" w:cs="Times New Roman"/>
          <w:sz w:val="24"/>
          <w:szCs w:val="24"/>
        </w:rPr>
        <w:t xml:space="preserve">the </w:t>
      </w:r>
      <w:r w:rsidRPr="00A62310">
        <w:rPr>
          <w:rFonts w:ascii="Times New Roman" w:hAnsi="Times New Roman" w:cs="Times New Roman"/>
          <w:sz w:val="24"/>
          <w:szCs w:val="24"/>
        </w:rPr>
        <w:t xml:space="preserve">binary outcome variable, if the BMI score </w:t>
      </w:r>
      <w:r w:rsidR="006167A4" w:rsidRPr="00A62310">
        <w:rPr>
          <w:rFonts w:ascii="Times New Roman" w:hAnsi="Times New Roman" w:cs="Times New Roman"/>
          <w:sz w:val="24"/>
          <w:szCs w:val="24"/>
        </w:rPr>
        <w:t xml:space="preserve">is </w:t>
      </w:r>
      <w:r w:rsidRPr="00A62310">
        <w:rPr>
          <w:rFonts w:ascii="Times New Roman" w:hAnsi="Times New Roman" w:cs="Times New Roman"/>
          <w:sz w:val="24"/>
          <w:szCs w:val="24"/>
        </w:rPr>
        <w:t xml:space="preserve">greater than 25 kg/m2, the </w:t>
      </w:r>
      <w:proofErr w:type="gramStart"/>
      <w:r w:rsidRPr="00A62310">
        <w:rPr>
          <w:rFonts w:ascii="Times New Roman" w:hAnsi="Times New Roman" w:cs="Times New Roman"/>
          <w:sz w:val="24"/>
          <w:szCs w:val="24"/>
        </w:rPr>
        <w:t>respondents’</w:t>
      </w:r>
      <w:proofErr w:type="gramEnd"/>
      <w:r w:rsidRPr="00A62310">
        <w:rPr>
          <w:rFonts w:ascii="Times New Roman" w:hAnsi="Times New Roman" w:cs="Times New Roman"/>
          <w:sz w:val="24"/>
          <w:szCs w:val="24"/>
        </w:rPr>
        <w:t xml:space="preserve"> are categorized as overweight/obese.</w:t>
      </w:r>
    </w:p>
    <w:p w14:paraId="659745C3" w14:textId="77777777" w:rsidR="00FA5050" w:rsidRPr="00A62310" w:rsidRDefault="00FA5050" w:rsidP="00FA5050">
      <w:pPr>
        <w:jc w:val="both"/>
        <w:rPr>
          <w:rFonts w:ascii="Times New Roman" w:hAnsi="Times New Roman" w:cs="Times New Roman"/>
          <w:b/>
          <w:sz w:val="24"/>
          <w:szCs w:val="24"/>
        </w:rPr>
      </w:pPr>
      <w:r w:rsidRPr="00A62310">
        <w:rPr>
          <w:rFonts w:ascii="Times New Roman" w:hAnsi="Times New Roman" w:cs="Times New Roman"/>
          <w:b/>
          <w:sz w:val="24"/>
          <w:szCs w:val="24"/>
        </w:rPr>
        <w:t>2.</w:t>
      </w:r>
      <w:r w:rsidR="00E37CBE" w:rsidRPr="00A62310">
        <w:rPr>
          <w:rFonts w:ascii="Times New Roman" w:hAnsi="Times New Roman" w:cs="Times New Roman"/>
          <w:b/>
          <w:sz w:val="24"/>
          <w:szCs w:val="24"/>
        </w:rPr>
        <w:t>5.</w:t>
      </w:r>
      <w:r w:rsidR="00B53FCD">
        <w:rPr>
          <w:rFonts w:ascii="Times New Roman" w:hAnsi="Times New Roman" w:cs="Times New Roman"/>
          <w:b/>
          <w:sz w:val="24"/>
          <w:szCs w:val="24"/>
        </w:rPr>
        <w:t>2</w:t>
      </w:r>
      <w:r w:rsidRPr="00A62310">
        <w:rPr>
          <w:rFonts w:ascii="Times New Roman" w:hAnsi="Times New Roman" w:cs="Times New Roman"/>
          <w:b/>
          <w:sz w:val="24"/>
          <w:szCs w:val="24"/>
        </w:rPr>
        <w:t xml:space="preserve"> Explanatory variables</w:t>
      </w:r>
    </w:p>
    <w:p w14:paraId="775C313D" w14:textId="77777777" w:rsidR="00FA5050" w:rsidRPr="00A62310" w:rsidRDefault="00DE3087" w:rsidP="00FA5050">
      <w:pPr>
        <w:jc w:val="both"/>
        <w:rPr>
          <w:rFonts w:ascii="Times New Roman" w:hAnsi="Times New Roman" w:cs="Times New Roman"/>
          <w:sz w:val="24"/>
          <w:szCs w:val="24"/>
        </w:rPr>
      </w:pPr>
      <w:r w:rsidRPr="00A62310">
        <w:rPr>
          <w:rFonts w:ascii="Times New Roman" w:hAnsi="Times New Roman" w:cs="Times New Roman"/>
          <w:sz w:val="24"/>
          <w:szCs w:val="24"/>
        </w:rPr>
        <w:t>C</w:t>
      </w:r>
      <w:r w:rsidR="00FA5050" w:rsidRPr="00A62310">
        <w:rPr>
          <w:rFonts w:ascii="Times New Roman" w:hAnsi="Times New Roman" w:cs="Times New Roman"/>
          <w:sz w:val="24"/>
          <w:szCs w:val="24"/>
        </w:rPr>
        <w:t>lose</w:t>
      </w:r>
      <w:r w:rsidR="006167A4" w:rsidRPr="00A62310">
        <w:rPr>
          <w:rFonts w:ascii="Times New Roman" w:hAnsi="Times New Roman" w:cs="Times New Roman"/>
          <w:sz w:val="24"/>
          <w:szCs w:val="24"/>
        </w:rPr>
        <w:t>-</w:t>
      </w:r>
      <w:r w:rsidR="00FA5050" w:rsidRPr="00A62310">
        <w:rPr>
          <w:rFonts w:ascii="Times New Roman" w:hAnsi="Times New Roman" w:cs="Times New Roman"/>
          <w:sz w:val="24"/>
          <w:szCs w:val="24"/>
        </w:rPr>
        <w:t>ended</w:t>
      </w:r>
      <w:r w:rsidRPr="00A62310">
        <w:rPr>
          <w:rFonts w:ascii="Times New Roman" w:hAnsi="Times New Roman" w:cs="Times New Roman"/>
          <w:sz w:val="24"/>
          <w:szCs w:val="24"/>
        </w:rPr>
        <w:t xml:space="preserve"> questions are </w:t>
      </w:r>
      <w:r w:rsidR="00FF0026" w:rsidRPr="00A62310">
        <w:rPr>
          <w:rFonts w:ascii="Times New Roman" w:hAnsi="Times New Roman" w:cs="Times New Roman"/>
          <w:sz w:val="24"/>
          <w:szCs w:val="24"/>
        </w:rPr>
        <w:t xml:space="preserve">the </w:t>
      </w:r>
      <w:r w:rsidRPr="00A62310">
        <w:rPr>
          <w:rFonts w:ascii="Times New Roman" w:hAnsi="Times New Roman" w:cs="Times New Roman"/>
          <w:sz w:val="24"/>
          <w:szCs w:val="24"/>
        </w:rPr>
        <w:t>mostly available in this study</w:t>
      </w:r>
      <w:r w:rsidR="00FA5050" w:rsidRPr="00A62310">
        <w:rPr>
          <w:rFonts w:ascii="Times New Roman" w:hAnsi="Times New Roman" w:cs="Times New Roman"/>
          <w:sz w:val="24"/>
          <w:szCs w:val="24"/>
        </w:rPr>
        <w:t>.</w:t>
      </w:r>
      <w:r w:rsidR="00FF0026" w:rsidRPr="00A62310">
        <w:rPr>
          <w:rFonts w:ascii="Times New Roman" w:hAnsi="Times New Roman" w:cs="Times New Roman"/>
          <w:sz w:val="24"/>
          <w:szCs w:val="24"/>
        </w:rPr>
        <w:t xml:space="preserve"> </w:t>
      </w:r>
      <w:r w:rsidRPr="00A62310">
        <w:rPr>
          <w:rFonts w:ascii="Times New Roman" w:hAnsi="Times New Roman" w:cs="Times New Roman"/>
          <w:sz w:val="24"/>
          <w:szCs w:val="24"/>
        </w:rPr>
        <w:t xml:space="preserve">Hence, a plot of </w:t>
      </w:r>
      <w:r w:rsidR="00FA5050" w:rsidRPr="00A62310">
        <w:rPr>
          <w:rFonts w:ascii="Times New Roman" w:hAnsi="Times New Roman" w:cs="Times New Roman"/>
          <w:sz w:val="24"/>
          <w:szCs w:val="24"/>
        </w:rPr>
        <w:t>pre-</w:t>
      </w:r>
      <w:r w:rsidRPr="00A62310">
        <w:rPr>
          <w:rFonts w:ascii="Times New Roman" w:hAnsi="Times New Roman" w:cs="Times New Roman"/>
          <w:sz w:val="24"/>
          <w:szCs w:val="24"/>
        </w:rPr>
        <w:t>organized</w:t>
      </w:r>
      <w:r w:rsidR="00FA5050" w:rsidRPr="00A62310">
        <w:rPr>
          <w:rFonts w:ascii="Times New Roman" w:hAnsi="Times New Roman" w:cs="Times New Roman"/>
          <w:sz w:val="24"/>
          <w:szCs w:val="24"/>
        </w:rPr>
        <w:t xml:space="preserve"> responses</w:t>
      </w:r>
      <w:r w:rsidR="00FF0026" w:rsidRPr="00A62310">
        <w:rPr>
          <w:rFonts w:ascii="Times New Roman" w:hAnsi="Times New Roman" w:cs="Times New Roman"/>
          <w:sz w:val="24"/>
          <w:szCs w:val="24"/>
        </w:rPr>
        <w:t xml:space="preserve"> </w:t>
      </w:r>
      <w:proofErr w:type="gramStart"/>
      <w:r w:rsidRPr="00A62310">
        <w:rPr>
          <w:rFonts w:ascii="Times New Roman" w:hAnsi="Times New Roman" w:cs="Times New Roman"/>
          <w:sz w:val="24"/>
          <w:szCs w:val="24"/>
        </w:rPr>
        <w:t>were</w:t>
      </w:r>
      <w:proofErr w:type="gramEnd"/>
      <w:r w:rsidRPr="00A62310">
        <w:rPr>
          <w:rFonts w:ascii="Times New Roman" w:hAnsi="Times New Roman" w:cs="Times New Roman"/>
          <w:sz w:val="24"/>
          <w:szCs w:val="24"/>
        </w:rPr>
        <w:t xml:space="preserve"> collected by our </w:t>
      </w:r>
      <w:r w:rsidR="00C470C1" w:rsidRPr="00A62310">
        <w:rPr>
          <w:rFonts w:ascii="Times New Roman" w:hAnsi="Times New Roman" w:cs="Times New Roman"/>
          <w:sz w:val="24"/>
          <w:szCs w:val="24"/>
        </w:rPr>
        <w:t>respondents</w:t>
      </w:r>
      <w:r w:rsidR="00FA5050" w:rsidRPr="00A62310">
        <w:rPr>
          <w:rFonts w:ascii="Times New Roman" w:hAnsi="Times New Roman" w:cs="Times New Roman"/>
          <w:sz w:val="24"/>
          <w:szCs w:val="24"/>
        </w:rPr>
        <w:t>. Further</w:t>
      </w:r>
      <w:r w:rsidR="006167A4" w:rsidRPr="00A62310">
        <w:rPr>
          <w:rFonts w:ascii="Times New Roman" w:hAnsi="Times New Roman" w:cs="Times New Roman"/>
          <w:sz w:val="24"/>
          <w:szCs w:val="24"/>
        </w:rPr>
        <w:t>,</w:t>
      </w:r>
      <w:r w:rsidR="00FF0026" w:rsidRPr="00A62310">
        <w:rPr>
          <w:rFonts w:ascii="Times New Roman" w:hAnsi="Times New Roman" w:cs="Times New Roman"/>
          <w:sz w:val="24"/>
          <w:szCs w:val="24"/>
        </w:rPr>
        <w:t xml:space="preserve"> </w:t>
      </w:r>
      <w:r w:rsidR="00C470C1" w:rsidRPr="00A62310">
        <w:rPr>
          <w:rFonts w:ascii="Times New Roman" w:hAnsi="Times New Roman" w:cs="Times New Roman"/>
          <w:sz w:val="24"/>
          <w:szCs w:val="24"/>
        </w:rPr>
        <w:t xml:space="preserve">a screening process took place to code and sort </w:t>
      </w:r>
      <w:r w:rsidR="00FA5050" w:rsidRPr="00A62310">
        <w:rPr>
          <w:rFonts w:ascii="Times New Roman" w:hAnsi="Times New Roman" w:cs="Times New Roman"/>
          <w:sz w:val="24"/>
          <w:szCs w:val="24"/>
        </w:rPr>
        <w:t xml:space="preserve">the responses </w:t>
      </w:r>
      <w:r w:rsidR="00FF0026" w:rsidRPr="00A62310">
        <w:rPr>
          <w:rFonts w:ascii="Times New Roman" w:hAnsi="Times New Roman" w:cs="Times New Roman"/>
          <w:sz w:val="24"/>
          <w:szCs w:val="24"/>
        </w:rPr>
        <w:t>following the analysis's convenience</w:t>
      </w:r>
      <w:r w:rsidR="00FA5050" w:rsidRPr="00A62310">
        <w:rPr>
          <w:rFonts w:ascii="Times New Roman" w:hAnsi="Times New Roman" w:cs="Times New Roman"/>
          <w:sz w:val="24"/>
          <w:szCs w:val="24"/>
        </w:rPr>
        <w:t>. First</w:t>
      </w:r>
      <w:r w:rsidR="00FF0026" w:rsidRPr="00A62310">
        <w:rPr>
          <w:rFonts w:ascii="Times New Roman" w:hAnsi="Times New Roman" w:cs="Times New Roman"/>
          <w:sz w:val="24"/>
          <w:szCs w:val="24"/>
        </w:rPr>
        <w:t>, we categorized respondents' ages as &lt;18, 18-29, 30-43, and 44+ year</w:t>
      </w:r>
      <w:r w:rsidR="00FA5050" w:rsidRPr="00A62310">
        <w:rPr>
          <w:rFonts w:ascii="Times New Roman" w:hAnsi="Times New Roman" w:cs="Times New Roman"/>
          <w:sz w:val="24"/>
          <w:szCs w:val="24"/>
        </w:rPr>
        <w:t xml:space="preserve">s. Then the blood group was taken from </w:t>
      </w:r>
      <w:r w:rsidR="006167A4" w:rsidRPr="00A62310">
        <w:rPr>
          <w:rFonts w:ascii="Times New Roman" w:hAnsi="Times New Roman" w:cs="Times New Roman"/>
          <w:sz w:val="24"/>
          <w:szCs w:val="24"/>
        </w:rPr>
        <w:t xml:space="preserve">the </w:t>
      </w:r>
      <w:r w:rsidR="00FA5050" w:rsidRPr="00A62310">
        <w:rPr>
          <w:rFonts w:ascii="Times New Roman" w:hAnsi="Times New Roman" w:cs="Times New Roman"/>
          <w:sz w:val="24"/>
          <w:szCs w:val="24"/>
        </w:rPr>
        <w:t>medical records of the respondents. Data on respondents</w:t>
      </w:r>
      <w:r w:rsidR="006167A4" w:rsidRPr="00A62310">
        <w:rPr>
          <w:rFonts w:ascii="Times New Roman" w:hAnsi="Times New Roman" w:cs="Times New Roman"/>
          <w:sz w:val="24"/>
          <w:szCs w:val="24"/>
        </w:rPr>
        <w:t>'</w:t>
      </w:r>
      <w:r w:rsidR="00FA5050" w:rsidRPr="00A62310">
        <w:rPr>
          <w:rFonts w:ascii="Times New Roman" w:hAnsi="Times New Roman" w:cs="Times New Roman"/>
          <w:sz w:val="24"/>
          <w:szCs w:val="24"/>
        </w:rPr>
        <w:t xml:space="preserve"> “Occupation” were collected in op</w:t>
      </w:r>
      <w:r w:rsidR="00597AD0" w:rsidRPr="00A62310">
        <w:rPr>
          <w:rFonts w:ascii="Times New Roman" w:hAnsi="Times New Roman" w:cs="Times New Roman"/>
          <w:sz w:val="24"/>
          <w:szCs w:val="24"/>
        </w:rPr>
        <w:t xml:space="preserve">en ended then it categorized as </w:t>
      </w:r>
      <w:r w:rsidR="00FA5050" w:rsidRPr="00A62310">
        <w:rPr>
          <w:rFonts w:ascii="Times New Roman" w:hAnsi="Times New Roman" w:cs="Times New Roman"/>
          <w:sz w:val="24"/>
          <w:szCs w:val="24"/>
        </w:rPr>
        <w:t>“Business”, “Government”, “Health worker”, “Housewife”, and “Unemployed/None”. Information on respondents’ education w</w:t>
      </w:r>
      <w:r w:rsidR="006167A4" w:rsidRPr="00A62310">
        <w:rPr>
          <w:rFonts w:ascii="Times New Roman" w:hAnsi="Times New Roman" w:cs="Times New Roman"/>
          <w:sz w:val="24"/>
          <w:szCs w:val="24"/>
        </w:rPr>
        <w:t>as</w:t>
      </w:r>
      <w:r w:rsidR="00FA5050" w:rsidRPr="00A62310">
        <w:rPr>
          <w:rFonts w:ascii="Times New Roman" w:hAnsi="Times New Roman" w:cs="Times New Roman"/>
          <w:sz w:val="24"/>
          <w:szCs w:val="24"/>
        </w:rPr>
        <w:t xml:space="preserve"> collected into four categories (Below SSC, SSC, HSC, and Bachelor or Higher). We also considered travel history, medical records related to COVID-19, hand</w:t>
      </w:r>
      <w:r w:rsidR="006167A4" w:rsidRPr="00A62310">
        <w:rPr>
          <w:rFonts w:ascii="Times New Roman" w:hAnsi="Times New Roman" w:cs="Times New Roman"/>
          <w:sz w:val="24"/>
          <w:szCs w:val="24"/>
        </w:rPr>
        <w:t>-</w:t>
      </w:r>
      <w:r w:rsidR="00FA5050" w:rsidRPr="00A62310">
        <w:rPr>
          <w:rFonts w:ascii="Times New Roman" w:hAnsi="Times New Roman" w:cs="Times New Roman"/>
          <w:sz w:val="24"/>
          <w:szCs w:val="24"/>
        </w:rPr>
        <w:t>washing practices, eating habits, and other risk factors.</w:t>
      </w:r>
    </w:p>
    <w:p w14:paraId="26D9E47A" w14:textId="77777777" w:rsidR="00FA5050" w:rsidRPr="00A62310" w:rsidRDefault="00FA5050" w:rsidP="00FA5050">
      <w:pPr>
        <w:jc w:val="both"/>
        <w:rPr>
          <w:rFonts w:ascii="Times New Roman" w:hAnsi="Times New Roman" w:cs="Times New Roman"/>
          <w:b/>
          <w:sz w:val="24"/>
          <w:szCs w:val="24"/>
        </w:rPr>
      </w:pPr>
      <w:r w:rsidRPr="00A62310">
        <w:rPr>
          <w:rFonts w:ascii="Times New Roman" w:hAnsi="Times New Roman" w:cs="Times New Roman"/>
          <w:b/>
          <w:sz w:val="24"/>
          <w:szCs w:val="24"/>
        </w:rPr>
        <w:lastRenderedPageBreak/>
        <w:t>2.</w:t>
      </w:r>
      <w:r w:rsidR="00E37CBE" w:rsidRPr="00A62310">
        <w:rPr>
          <w:rFonts w:ascii="Times New Roman" w:hAnsi="Times New Roman" w:cs="Times New Roman"/>
          <w:b/>
          <w:sz w:val="24"/>
          <w:szCs w:val="24"/>
        </w:rPr>
        <w:t>5.</w:t>
      </w:r>
      <w:r w:rsidR="00B53FCD">
        <w:rPr>
          <w:rFonts w:ascii="Times New Roman" w:hAnsi="Times New Roman" w:cs="Times New Roman"/>
          <w:b/>
          <w:sz w:val="24"/>
          <w:szCs w:val="24"/>
        </w:rPr>
        <w:t>3</w:t>
      </w:r>
      <w:r w:rsidRPr="00A62310">
        <w:rPr>
          <w:rFonts w:ascii="Times New Roman" w:hAnsi="Times New Roman" w:cs="Times New Roman"/>
          <w:b/>
          <w:sz w:val="24"/>
          <w:szCs w:val="24"/>
        </w:rPr>
        <w:t xml:space="preserve"> Statistical analyses</w:t>
      </w:r>
    </w:p>
    <w:p w14:paraId="101EE4C7" w14:textId="7FBEA354" w:rsidR="00254DD8" w:rsidRPr="00A62310" w:rsidRDefault="00C470C1" w:rsidP="00254DD8">
      <w:pPr>
        <w:jc w:val="both"/>
        <w:rPr>
          <w:rFonts w:ascii="Times New Roman" w:hAnsi="Times New Roman" w:cs="Times New Roman"/>
          <w:sz w:val="24"/>
          <w:szCs w:val="24"/>
        </w:rPr>
      </w:pPr>
      <w:r w:rsidRPr="00A62310">
        <w:rPr>
          <w:rFonts w:ascii="Times New Roman" w:hAnsi="Times New Roman" w:cs="Times New Roman"/>
          <w:sz w:val="24"/>
          <w:szCs w:val="24"/>
        </w:rPr>
        <w:t xml:space="preserve">Different statistical and data analysis models have been structured and interpreted </w:t>
      </w:r>
      <w:r w:rsidR="00FF0026" w:rsidRPr="00A62310">
        <w:rPr>
          <w:rFonts w:ascii="Times New Roman" w:hAnsi="Times New Roman" w:cs="Times New Roman"/>
          <w:sz w:val="24"/>
          <w:szCs w:val="24"/>
        </w:rPr>
        <w:t>to justify</w:t>
      </w:r>
      <w:r w:rsidRPr="00A62310">
        <w:rPr>
          <w:rFonts w:ascii="Times New Roman" w:hAnsi="Times New Roman" w:cs="Times New Roman"/>
          <w:sz w:val="24"/>
          <w:szCs w:val="24"/>
        </w:rPr>
        <w:t xml:space="preserve"> our research findings; few of the models are noteworthy, like chi</w:t>
      </w:r>
      <w:r w:rsidR="00597AD0" w:rsidRPr="00A62310">
        <w:rPr>
          <w:rFonts w:ascii="Times New Roman" w:hAnsi="Times New Roman" w:cs="Times New Roman"/>
          <w:sz w:val="24"/>
          <w:szCs w:val="24"/>
        </w:rPr>
        <w:t>-</w:t>
      </w:r>
      <w:r w:rsidRPr="00A62310">
        <w:rPr>
          <w:rFonts w:ascii="Times New Roman" w:hAnsi="Times New Roman" w:cs="Times New Roman"/>
          <w:sz w:val="24"/>
          <w:szCs w:val="24"/>
        </w:rPr>
        <w:t xml:space="preserve">square model, </w:t>
      </w:r>
      <w:r w:rsidR="004A6138" w:rsidRPr="00A62310">
        <w:rPr>
          <w:rFonts w:ascii="Times New Roman" w:hAnsi="Times New Roman" w:cs="Times New Roman"/>
          <w:sz w:val="24"/>
          <w:szCs w:val="24"/>
        </w:rPr>
        <w:t xml:space="preserve">t-test model, exploratory data </w:t>
      </w:r>
      <w:ins w:id="44" w:author="Mohammad Nayeem Hasan" w:date="2023-06-06T16:07:00Z">
        <w:r w:rsidR="00A8664C">
          <w:rPr>
            <w:rFonts w:ascii="Times New Roman" w:hAnsi="Times New Roman" w:cs="Times New Roman"/>
            <w:sz w:val="24"/>
            <w:szCs w:val="24"/>
          </w:rPr>
          <w:t xml:space="preserve">analysis </w:t>
        </w:r>
      </w:ins>
      <w:r w:rsidR="004A6138" w:rsidRPr="00A62310">
        <w:rPr>
          <w:rFonts w:ascii="Times New Roman" w:hAnsi="Times New Roman" w:cs="Times New Roman"/>
          <w:sz w:val="24"/>
          <w:szCs w:val="24"/>
        </w:rPr>
        <w:t>model</w:t>
      </w:r>
      <w:r w:rsidR="00597AD0" w:rsidRPr="00A62310">
        <w:rPr>
          <w:rFonts w:ascii="Times New Roman" w:hAnsi="Times New Roman" w:cs="Times New Roman"/>
          <w:sz w:val="24"/>
          <w:szCs w:val="24"/>
        </w:rPr>
        <w:t>,</w:t>
      </w:r>
      <w:r w:rsidR="004A6138" w:rsidRPr="00A62310">
        <w:rPr>
          <w:rFonts w:ascii="Times New Roman" w:hAnsi="Times New Roman" w:cs="Times New Roman"/>
          <w:sz w:val="24"/>
          <w:szCs w:val="24"/>
        </w:rPr>
        <w:t xml:space="preserve"> and further logistic regression model</w:t>
      </w:r>
      <w:r w:rsidR="00597AD0" w:rsidRPr="00A62310">
        <w:rPr>
          <w:rFonts w:ascii="Times New Roman" w:hAnsi="Times New Roman" w:cs="Times New Roman"/>
          <w:sz w:val="24"/>
          <w:szCs w:val="24"/>
        </w:rPr>
        <w:t>,</w:t>
      </w:r>
      <w:r w:rsidR="004A6138" w:rsidRPr="00A62310">
        <w:rPr>
          <w:rFonts w:ascii="Times New Roman" w:hAnsi="Times New Roman" w:cs="Times New Roman"/>
          <w:sz w:val="24"/>
          <w:szCs w:val="24"/>
        </w:rPr>
        <w:t xml:space="preserve"> were designed and interpreted</w:t>
      </w:r>
      <w:r w:rsidR="00FF0026" w:rsidRPr="00A62310">
        <w:rPr>
          <w:rFonts w:ascii="Times New Roman" w:hAnsi="Times New Roman" w:cs="Times New Roman"/>
          <w:sz w:val="24"/>
          <w:szCs w:val="24"/>
        </w:rPr>
        <w:t xml:space="preserve"> </w:t>
      </w:r>
      <w:ins w:id="45" w:author="Mohammad Nayeem Hasan" w:date="2023-06-06T16:07:00Z">
        <w:r w:rsidR="00A8664C">
          <w:rPr>
            <w:rFonts w:ascii="Times New Roman" w:hAnsi="Times New Roman" w:cs="Times New Roman"/>
            <w:sz w:val="24"/>
            <w:szCs w:val="24"/>
          </w:rPr>
          <w:t xml:space="preserve">with 95% level of significance </w:t>
        </w:r>
      </w:ins>
      <w:r w:rsidR="003276A8" w:rsidRPr="00A62310">
        <w:rPr>
          <w:rFonts w:ascii="Times New Roman" w:hAnsi="Times New Roman" w:cs="Times New Roman"/>
          <w:sz w:val="24"/>
          <w:szCs w:val="24"/>
        </w:rPr>
        <w:fldChar w:fldCharType="begin" w:fldLock="1"/>
      </w:r>
      <w:r w:rsidR="00597AD0" w:rsidRPr="00A62310">
        <w:rPr>
          <w:rFonts w:ascii="Times New Roman" w:hAnsi="Times New Roman" w:cs="Times New Roman"/>
          <w:sz w:val="24"/>
          <w:szCs w:val="24"/>
        </w:rPr>
        <w:instrText>ADDIN CSL_CITATION {"citationItems":[{"id":"ITEM-1","itemData":{"DOI":"10.3390/ijerph192315638","ISSN":"1660-4601","abstract":"The emergence of an outbreak of Monkeypox disease (MPXD) is caused by a contagious zoonotic Monkeypox virus (MPXV) that has spread globally. Yet, there is no study investigating the effect of climatic changes on MPXV transmission. Thus, studies on the changing epidemiology, evolving nature of the virus, and ecological niche are highly paramount. Determination of the role of potential meteorological drivers including temperature, precipitation, relative humidity, dew point, wind speed, and surface pressure is beneficial to understand the MPXD outbreak. This study examines the changes in MPXV cases over time while assessing the meteorological characteristics that could impact these disparities from the onset of the global outbreak. To conduct this data-based research, several well-accepted statistical techniques including Simple Exponential Smoothing (SES), Auto-Regressive Integrated Moving Average (ARIMA), Automatic forecasting time-series model (Prophet), and Autoregressive Integrated Moving Average with Explanatory Variables (ARIMAX) were applied to delineate the correlation of the meteorological factors on global daily Monkeypox cases. Data on MPXV cases including affected countries spanning from 6 May 2022, to 9 November 2022, from global databases and meteorological data were used to evaluate the developed models. According to the ARIMAX model, the results showed that temperature, relative humidity, and surface pressure have a positive impact [(51.56, 95% confidence interval (CI): −274.55 to 377.68), (17.32, 95% CI: −83.71 to 118.35) and (23.42, 95% CI: −9.90 to 56.75), respectively] on MPXV cases. In addition, dew/frost point, precipitation, and wind speed show a significant negative impact on MPXD cases. The Prophet model showed a significant correlation with rising MPXD cases, although the trend predicts peak values while the overall trend increases. This underscores the importance of immediate and appropriate preventive measures (timely preparedness and proactive control strategies) with utmost priority against MPXD including awareness-raising programs, the discovery, and formulation of effective vaccine candidate(s), prophylaxis and therapeutic regimes, and management strategies.","author":[{"dropping-particle":"","family":"Islam","given":"Md. Aminul","non-dropping-particle":"","parse-names":false,"suffix":""},{"dropping-particle":"","family":"Sangkham","given":"Sarawut","non-dropping-particle":"","parse-names":false,"suffix":""},{"dropping-particle":"","family":"Tiwari","given":"Ananda","non-dropping-particle":"","parse-names":false,"suffix":""},{"dropping-particle":"","family":"Vadiati","given":"Meysam","non-dropping-particle":"","parse-names":false,"suffix":""},{"dropping-particle":"","family":"Hasan","given":"Mohammad Nayeem","non-dropping-particle":"","parse-names":false,"suffix":""},{"dropping-particle":"","family":"Noor","given":"Syed Toukir Ahmed","non-dropping-particle":"","parse-names":false,"suffix":""},{"dropping-particle":"","family":"Mumin","given":"Jubayer","non-dropping-particle":"","parse-names":false,"suffix":""},{"dropping-particle":"","family":"Bhattacharya","given":"Prosun","non-dropping-particle":"","parse-names":false,"suffix":""},{"dropping-particle":"","family":"Sherchan","given":"Samendra P.","non-dropping-particle":"","parse-names":false,"suffix":""}],"container-title":"International Journal of Environmental Research and Public Health","id":"ITEM-1","issue":"23","issued":{"date-parts":[["2022","11","24"]]},"page":"15638","title":"Association between Global Monkeypox Cases and Meteorological Factors","type":"article-journal","volume":"19"},"uris":["http://www.mendeley.com/documents/?uuid=fc112d70-6436-42e5-83b7-14fb07fc0e85"]}],"mendeley":{"formattedCitation":"(M. A. Islam, Sangkham, et al., 2022)","plainTextFormattedCitation":"(M. A. Islam, Sangkham, et al., 2022)","previouslyFormattedCitation":"(M. A. Islam, Sangkham, et al., 2022)"},"properties":{"noteIndex":0},"schema":"https://github.com/citation-style-language/schema/raw/master/csl-citation.json"}</w:instrText>
      </w:r>
      <w:r w:rsidR="003276A8" w:rsidRPr="00A62310">
        <w:rPr>
          <w:rFonts w:ascii="Times New Roman" w:hAnsi="Times New Roman" w:cs="Times New Roman"/>
          <w:sz w:val="24"/>
          <w:szCs w:val="24"/>
        </w:rPr>
        <w:fldChar w:fldCharType="separate"/>
      </w:r>
      <w:r w:rsidR="00FF0026" w:rsidRPr="00A62310">
        <w:rPr>
          <w:rFonts w:ascii="Times New Roman" w:hAnsi="Times New Roman" w:cs="Times New Roman"/>
          <w:noProof/>
          <w:sz w:val="24"/>
          <w:szCs w:val="24"/>
        </w:rPr>
        <w:t>(M. A. Islam, Sangkham, et al., 2022)</w:t>
      </w:r>
      <w:r w:rsidR="003276A8" w:rsidRPr="00A62310">
        <w:rPr>
          <w:rFonts w:ascii="Times New Roman" w:hAnsi="Times New Roman" w:cs="Times New Roman"/>
          <w:sz w:val="24"/>
          <w:szCs w:val="24"/>
        </w:rPr>
        <w:fldChar w:fldCharType="end"/>
      </w:r>
      <w:r w:rsidR="004A6138" w:rsidRPr="00A62310">
        <w:rPr>
          <w:rFonts w:ascii="Times New Roman" w:hAnsi="Times New Roman" w:cs="Times New Roman"/>
          <w:sz w:val="24"/>
          <w:szCs w:val="24"/>
        </w:rPr>
        <w:t xml:space="preserve">. </w:t>
      </w:r>
    </w:p>
    <w:p w14:paraId="0C3B7293" w14:textId="70855B79" w:rsidR="00254DD8" w:rsidRPr="00A62310" w:rsidRDefault="004A6138" w:rsidP="00254DD8">
      <w:pPr>
        <w:jc w:val="both"/>
        <w:rPr>
          <w:rFonts w:ascii="Times New Roman" w:hAnsi="Times New Roman" w:cs="Times New Roman"/>
          <w:sz w:val="24"/>
          <w:szCs w:val="24"/>
        </w:rPr>
      </w:pPr>
      <w:r w:rsidRPr="00A62310">
        <w:rPr>
          <w:rFonts w:ascii="Times New Roman" w:hAnsi="Times New Roman" w:cs="Times New Roman"/>
          <w:sz w:val="24"/>
          <w:szCs w:val="24"/>
        </w:rPr>
        <w:t xml:space="preserve">Summarization of the dataset was crucial and to deal this we chose the data model based on exploratory analysis. The next step was to investigate the factors correlated with the mark of overweight or obesity </w:t>
      </w:r>
      <w:proofErr w:type="spellStart"/>
      <w:r w:rsidR="00F3606F" w:rsidRPr="00A62310">
        <w:rPr>
          <w:rFonts w:ascii="Times New Roman" w:hAnsi="Times New Roman" w:cs="Times New Roman"/>
          <w:sz w:val="24"/>
          <w:szCs w:val="24"/>
        </w:rPr>
        <w:t>condtion</w:t>
      </w:r>
      <w:proofErr w:type="spellEnd"/>
      <w:r w:rsidR="00F3606F" w:rsidRPr="00A62310">
        <w:rPr>
          <w:rFonts w:ascii="Times New Roman" w:hAnsi="Times New Roman" w:cs="Times New Roman"/>
          <w:sz w:val="24"/>
          <w:szCs w:val="24"/>
        </w:rPr>
        <w:t xml:space="preserve"> of the participants (p-value ≤ 0.20) </w:t>
      </w:r>
      <w:ins w:id="46" w:author="Mohammad Nayeem Hasan" w:date="2023-06-06T16:08:00Z">
        <w:r w:rsidR="00A8664C">
          <w:rPr>
            <w:rFonts w:ascii="Times New Roman" w:hAnsi="Times New Roman" w:cs="Times New Roman"/>
            <w:sz w:val="24"/>
            <w:szCs w:val="24"/>
          </w:rPr>
          <w:t>from chi-</w:t>
        </w:r>
        <w:proofErr w:type="spellStart"/>
        <w:r w:rsidR="00A8664C">
          <w:rPr>
            <w:rFonts w:ascii="Times New Roman" w:hAnsi="Times New Roman" w:cs="Times New Roman"/>
            <w:sz w:val="24"/>
            <w:szCs w:val="24"/>
          </w:rPr>
          <w:t>squae</w:t>
        </w:r>
        <w:proofErr w:type="spellEnd"/>
        <w:r w:rsidR="00A8664C">
          <w:rPr>
            <w:rFonts w:ascii="Times New Roman" w:hAnsi="Times New Roman" w:cs="Times New Roman"/>
            <w:sz w:val="24"/>
            <w:szCs w:val="24"/>
          </w:rPr>
          <w:t xml:space="preserve"> te</w:t>
        </w:r>
      </w:ins>
      <w:ins w:id="47" w:author="Mohammad Nayeem Hasan" w:date="2023-06-06T16:09:00Z">
        <w:r w:rsidR="00A8664C">
          <w:rPr>
            <w:rFonts w:ascii="Times New Roman" w:hAnsi="Times New Roman" w:cs="Times New Roman"/>
            <w:sz w:val="24"/>
            <w:szCs w:val="24"/>
          </w:rPr>
          <w:t xml:space="preserve">st </w:t>
        </w:r>
      </w:ins>
      <w:r w:rsidR="00F3606F" w:rsidRPr="00A62310">
        <w:rPr>
          <w:rFonts w:ascii="Times New Roman" w:hAnsi="Times New Roman" w:cs="Times New Roman"/>
          <w:sz w:val="24"/>
          <w:szCs w:val="24"/>
        </w:rPr>
        <w:t xml:space="preserve">as suggested by (Hasan et al., 2020). At the end, to bring out the precise </w:t>
      </w:r>
      <w:proofErr w:type="spellStart"/>
      <w:r w:rsidR="00F3606F" w:rsidRPr="00A62310">
        <w:rPr>
          <w:rFonts w:ascii="Times New Roman" w:hAnsi="Times New Roman" w:cs="Times New Roman"/>
          <w:sz w:val="24"/>
          <w:szCs w:val="24"/>
        </w:rPr>
        <w:t>variales</w:t>
      </w:r>
      <w:proofErr w:type="spellEnd"/>
      <w:r w:rsidR="00F3606F" w:rsidRPr="00A62310">
        <w:rPr>
          <w:rFonts w:ascii="Times New Roman" w:hAnsi="Times New Roman" w:cs="Times New Roman"/>
          <w:sz w:val="24"/>
          <w:szCs w:val="24"/>
        </w:rPr>
        <w:t xml:space="preserve"> that are solely responsible for the obesity or overweight status we </w:t>
      </w:r>
      <w:del w:id="48" w:author="Mohammad Nayeem Hasan" w:date="2023-06-06T16:08:00Z">
        <w:r w:rsidR="00F3606F" w:rsidRPr="00A62310" w:rsidDel="00A8664C">
          <w:rPr>
            <w:rFonts w:ascii="Times New Roman" w:hAnsi="Times New Roman" w:cs="Times New Roman"/>
            <w:sz w:val="24"/>
            <w:szCs w:val="24"/>
          </w:rPr>
          <w:delText xml:space="preserve">plotted </w:delText>
        </w:r>
      </w:del>
      <w:ins w:id="49" w:author="Mohammad Nayeem Hasan" w:date="2023-06-06T16:08:00Z">
        <w:r w:rsidR="00A8664C">
          <w:rPr>
            <w:rFonts w:ascii="Times New Roman" w:hAnsi="Times New Roman" w:cs="Times New Roman"/>
            <w:sz w:val="24"/>
            <w:szCs w:val="24"/>
          </w:rPr>
          <w:t>conducted</w:t>
        </w:r>
        <w:r w:rsidR="00A8664C" w:rsidRPr="00A62310">
          <w:rPr>
            <w:rFonts w:ascii="Times New Roman" w:hAnsi="Times New Roman" w:cs="Times New Roman"/>
            <w:sz w:val="24"/>
            <w:szCs w:val="24"/>
          </w:rPr>
          <w:t xml:space="preserve"> </w:t>
        </w:r>
      </w:ins>
      <w:r w:rsidR="00F3606F" w:rsidRPr="00A62310">
        <w:rPr>
          <w:rFonts w:ascii="Times New Roman" w:hAnsi="Times New Roman" w:cs="Times New Roman"/>
          <w:sz w:val="24"/>
          <w:szCs w:val="24"/>
        </w:rPr>
        <w:t xml:space="preserve">the </w:t>
      </w:r>
      <w:ins w:id="50" w:author="Mohammad Nayeem Hasan" w:date="2023-06-06T16:08:00Z">
        <w:r w:rsidR="00A8664C">
          <w:rPr>
            <w:rFonts w:ascii="Times New Roman" w:hAnsi="Times New Roman" w:cs="Times New Roman"/>
            <w:sz w:val="24"/>
            <w:szCs w:val="24"/>
          </w:rPr>
          <w:t xml:space="preserve">logistic </w:t>
        </w:r>
      </w:ins>
      <w:r w:rsidR="00F3606F" w:rsidRPr="00A62310">
        <w:rPr>
          <w:rFonts w:ascii="Times New Roman" w:hAnsi="Times New Roman" w:cs="Times New Roman"/>
          <w:sz w:val="24"/>
          <w:szCs w:val="24"/>
        </w:rPr>
        <w:t>regression model</w:t>
      </w:r>
      <w:del w:id="51" w:author="Mohammad Nayeem Hasan" w:date="2023-06-06T16:10:00Z">
        <w:r w:rsidR="00F3606F" w:rsidRPr="00A62310" w:rsidDel="006D607F">
          <w:rPr>
            <w:rFonts w:ascii="Times New Roman" w:hAnsi="Times New Roman" w:cs="Times New Roman"/>
            <w:sz w:val="24"/>
            <w:szCs w:val="24"/>
          </w:rPr>
          <w:delText xml:space="preserve">; hence the variables significantly associated (p values is less than 0.05) </w:delText>
        </w:r>
        <w:r w:rsidR="00254DD8" w:rsidRPr="00A62310" w:rsidDel="006D607F">
          <w:rPr>
            <w:rFonts w:ascii="Times New Roman" w:hAnsi="Times New Roman" w:cs="Times New Roman"/>
            <w:sz w:val="24"/>
            <w:szCs w:val="24"/>
          </w:rPr>
          <w:delText>were obtained</w:delText>
        </w:r>
      </w:del>
      <w:r w:rsidR="00254DD8" w:rsidRPr="00A62310">
        <w:rPr>
          <w:rFonts w:ascii="Times New Roman" w:hAnsi="Times New Roman" w:cs="Times New Roman"/>
          <w:sz w:val="24"/>
          <w:szCs w:val="24"/>
        </w:rPr>
        <w:t>. R- statistical package were introduced to predict the outcomes of the study</w:t>
      </w:r>
      <w:r w:rsidR="00FF0026" w:rsidRPr="00A62310">
        <w:rPr>
          <w:rFonts w:ascii="Times New Roman" w:hAnsi="Times New Roman" w:cs="Times New Roman"/>
          <w:sz w:val="24"/>
          <w:szCs w:val="24"/>
        </w:rPr>
        <w:t xml:space="preserve"> </w:t>
      </w:r>
      <w:r w:rsidR="003276A8" w:rsidRPr="00A62310">
        <w:rPr>
          <w:rFonts w:ascii="Times New Roman" w:hAnsi="Times New Roman" w:cs="Times New Roman"/>
          <w:sz w:val="24"/>
          <w:szCs w:val="24"/>
        </w:rPr>
        <w:fldChar w:fldCharType="begin" w:fldLock="1"/>
      </w:r>
      <w:r w:rsidR="00FF0026" w:rsidRPr="00A62310">
        <w:rPr>
          <w:rFonts w:ascii="Times New Roman" w:hAnsi="Times New Roman" w:cs="Times New Roman"/>
          <w:sz w:val="24"/>
          <w:szCs w:val="24"/>
        </w:rPr>
        <w:instrText>ADDIN CSL_CITATION {"citationItems":[{"id":"ITEM-1","itemData":{"DOI":"10.3389/fpubh.2022.985445","ISSN":"2296-2565","abstract":"In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issue.","author":[{"dropping-particle":"","family":"Islam","given":"Md. Aminul","non-dropping-particle":"","parse-names":false,"suffix":""},{"dropping-particle":"","family":"Hasan","given":"Mohammad Nayeem","non-dropping-particle":"","parse-names":false,"suffix":""},{"dropping-particle":"","family":"Ahammed","given":"Tanvir","non-dropping-particle":"","parse-names":false,"suffix":""},{"dropping-particle":"","family":"Anjum","given":"Aniqua","non-dropping-particle":"","parse-names":false,"suffix":""},{"dropping-particle":"","family":"Majumder","given":"Ananya","non-dropping-particle":"","parse-names":false,"suffix":""},{"dropping-particle":"","family":"Siddiqui","given":"M. Noor-E-Alam","non-dropping-particle":"","parse-names":false,"suffix":""},{"dropping-particle":"","family":"Mukharjee","given":"Sanjoy Kumar","non-dropping-particle":"","parse-names":false,"suffix":""},{"dropping-particle":"","family":"Sultana","given":"Khandokar Fahmida","non-dropping-particle":"","parse-names":false,"suffix":""},{"dropping-particle":"","family":"Sultana","given":"Sabrin","non-dropping-particle":"","parse-names":false,"suffix":""},{"dropping-particle":"","family":"Jakariya","given":"Md.","non-dropping-particle":"","parse-names":false,"suffix":""},{"dropping-particle":"","family":"Bhattacharya","given":"Prosun","non-dropping-particle":"","parse-names":false,"suffix":""},{"dropping-particle":"","family":"Sarkodie","given":"Samuel Asumadu","non-dropping-particle":"","parse-names":false,"suffix":""},{"dropping-particle":"","family":"Dhama","given":"Kuldeep","non-dropping-particle":"","parse-names":false,"suffix":""},{"dropping-particle":"","family":"Mumin","given":"Jubayer","non-dropping-particle":"","parse-names":false,"suffix":""},{"dropping-particle":"","family":"Ahmed","given":"Firoz","non-dropping-particle":"","parse-names":false,"suffix":""}],"container-title":"Frontiers in Public Health","id":"ITEM-1","issued":{"date-parts":[["2022","12","1"]]},"title":"Association of household fuel with acute respiratory infection (ARI) under-five years children in Bangladesh","type":"article-journal","volume":"10"},"uris":["http://www.mendeley.com/documents/?uuid=ab7eaa67-60e6-4b05-ba48-692769aa3b7d"]},{"id":"ITEM-2","itemData":{"DOI":"10.22207/JPAM.16.SPL1.16","ISSN":"09737510","abstract":"On July 23, 2022 the World Health Organization (WHO) has announced the Monkeypox disease (MPXD) as a worldwide public health issue. This study conducts a systematic review and meta-analysis to determine the overall case fatality rate (CFR) of MPXD worldwide during 1970–2022. The tenure-tracked MPXD outbreaks associated with CFR were calculated based on available published data from six different periods (i.e., 1970-79, 1980-89, 1990-99, 2000-09, 2010-19, and 2000-2022). A total of 229 peer-reviewed accessible articles were investigated, of which, 17 articles met the inclusion and exclusion criteria. Most of the studies on MPXD CFR were published in the Democratic Republic of the Congo (DRC) providing 47% of data for the current meta-analysis. The overall pooled CFR of MPXD was 4.14% (range: 0.62% – 9.51%) during 1970–2022. In this study, total of 379 death cases were found from published MPXV based research articles where the pooled estimate CFR was 1.87%. The pooled CFR was higher during the earlier outbreak of the MPXD such as 10.71% in 1970-1979. With the progress of time, the CFR from MPXD followed a decreasing trend and reached 5.38% in 1980-1999 and 4.45% in 2000-2022. Young male children aged&lt; 10 years were found to experience the worst outcome with a CFR of &gt;73.0%. This is the first meta-analysis using 52 years of data which indicates that the CFR of MPXV is decreasing from previous years. The findings of this meta-analysis might be paramount for the policymakers to tackle MPXD and minimize the overall CFR of MPXD through strategic actions.","author":[{"dropping-particle":"","family":"Islam","given":"Md. Aminul","non-dropping-particle":"","parse-names":false,"suffix":""},{"dropping-particle":"","family":"Ahammed","given":"Tanvir","non-dropping-particle":"","parse-names":false,"suffix":""},{"dropping-particle":"","family":"Ahmed Noor","given":"Syed Toukir","non-dropping-particle":"","parse-names":false,"suffix":""},{"dropping-particle":"","family":"Hasan","given":"Mohammad Nayeem","non-dropping-particle":"","parse-names":false,"suffix":""},{"dropping-particle":"","family":"Hoque","given":"M. Nazmul","non-dropping-particle":"","parse-names":false,"suffix":""},{"dropping-particle":"","family":"Tiwari","given":"Ananda","non-dropping-particle":"","parse-names":false,"suffix":""},{"dropping-particle":"","family":"Harapan","given":"Harapan","non-dropping-particle":"","parse-names":false,"suffix":""},{"dropping-particle":"","family":"Dhama","given":"Kuldeep","non-dropping-particle":"","parse-names":false,"suffix":""},{"dropping-particle":"","family":"Islam","given":"Tofazzal","non-dropping-particle":"","parse-names":false,"suffix":""},{"dropping-particle":"","family":"Bhattacharya","given":"Prosun","non-dropping-particle":"","parse-names":false,"suffix":""}],"container-title":"Journal of Pure and Applied Microbiology","id":"ITEM-2","issued":{"date-parts":[["2022","12","30"]]},"title":"An Estimation of Five-decade Long Monkeypox Case Fatality Rate: Systematic Review and Meta-analysis","type":"article-journal"},"uris":["http://www.mendeley.com/documents/?uuid=3057cf8d-3135-4954-8b5e-72b5ce996ad9"]}],"mendeley":{"formattedCitation":"(M. A. Islam, Ahammed, et al., 2022; M. A. Islam, Hasan, et al., 2022)","plainTextFormattedCitation":"(M. A. Islam, Ahammed, et al., 2022; M. A. Islam, Hasan, et al., 2022)","previouslyFormattedCitation":"(M. A. Islam, Ahammed, et al., 2022; M. A. Islam, Hasan, et al., 2022)"},"properties":{"noteIndex":0},"schema":"https://github.com/citation-style-language/schema/raw/master/csl-citation.json"}</w:instrText>
      </w:r>
      <w:r w:rsidR="003276A8" w:rsidRPr="00A62310">
        <w:rPr>
          <w:rFonts w:ascii="Times New Roman" w:hAnsi="Times New Roman" w:cs="Times New Roman"/>
          <w:sz w:val="24"/>
          <w:szCs w:val="24"/>
        </w:rPr>
        <w:fldChar w:fldCharType="separate"/>
      </w:r>
      <w:r w:rsidR="00FF0026" w:rsidRPr="00A62310">
        <w:rPr>
          <w:rFonts w:ascii="Times New Roman" w:hAnsi="Times New Roman" w:cs="Times New Roman"/>
          <w:noProof/>
          <w:sz w:val="24"/>
          <w:szCs w:val="24"/>
        </w:rPr>
        <w:t>(M. A. Islam, Ahammed, et al., 2022; M. A. Islam, Hasan, et al., 2022)</w:t>
      </w:r>
      <w:r w:rsidR="003276A8" w:rsidRPr="00A62310">
        <w:rPr>
          <w:rFonts w:ascii="Times New Roman" w:hAnsi="Times New Roman" w:cs="Times New Roman"/>
          <w:sz w:val="24"/>
          <w:szCs w:val="24"/>
        </w:rPr>
        <w:fldChar w:fldCharType="end"/>
      </w:r>
      <w:r w:rsidR="00254DD8" w:rsidRPr="00A62310">
        <w:rPr>
          <w:rFonts w:ascii="Times New Roman" w:hAnsi="Times New Roman" w:cs="Times New Roman"/>
          <w:sz w:val="24"/>
          <w:szCs w:val="24"/>
        </w:rPr>
        <w:t xml:space="preserve">. </w:t>
      </w:r>
    </w:p>
    <w:p w14:paraId="5FA7216E" w14:textId="77777777" w:rsidR="00FA5050" w:rsidRPr="00A62310" w:rsidRDefault="00591CD3" w:rsidP="00254DD8">
      <w:pPr>
        <w:jc w:val="both"/>
        <w:rPr>
          <w:rFonts w:ascii="Times New Roman" w:hAnsi="Times New Roman" w:cs="Times New Roman"/>
          <w:sz w:val="24"/>
          <w:szCs w:val="24"/>
        </w:rPr>
      </w:pPr>
      <w:r w:rsidRPr="00A62310">
        <w:rPr>
          <w:rFonts w:ascii="Times New Roman" w:hAnsi="Times New Roman" w:cs="Times New Roman"/>
          <w:b/>
          <w:bCs/>
          <w:sz w:val="24"/>
          <w:szCs w:val="24"/>
        </w:rPr>
        <w:t>2</w:t>
      </w:r>
      <w:r w:rsidR="00FA5050" w:rsidRPr="00A62310">
        <w:rPr>
          <w:rFonts w:ascii="Times New Roman" w:hAnsi="Times New Roman" w:cs="Times New Roman"/>
          <w:b/>
          <w:bCs/>
          <w:sz w:val="24"/>
          <w:szCs w:val="24"/>
        </w:rPr>
        <w:t>.</w:t>
      </w:r>
      <w:r w:rsidRPr="00A62310">
        <w:rPr>
          <w:rFonts w:ascii="Times New Roman" w:hAnsi="Times New Roman" w:cs="Times New Roman"/>
          <w:b/>
          <w:bCs/>
          <w:sz w:val="24"/>
          <w:szCs w:val="24"/>
        </w:rPr>
        <w:t>6</w:t>
      </w:r>
      <w:r w:rsidR="00FA5050" w:rsidRPr="00A62310">
        <w:rPr>
          <w:rFonts w:ascii="Times New Roman" w:hAnsi="Times New Roman" w:cs="Times New Roman"/>
          <w:b/>
          <w:bCs/>
          <w:sz w:val="24"/>
          <w:szCs w:val="24"/>
        </w:rPr>
        <w:t xml:space="preserve"> Model evaluation</w:t>
      </w:r>
    </w:p>
    <w:p w14:paraId="29BA635C" w14:textId="3BC160B8" w:rsidR="00591CD3" w:rsidRPr="00A62310" w:rsidDel="009F0ACE" w:rsidRDefault="005C711A" w:rsidP="00AA6597">
      <w:pPr>
        <w:spacing w:after="0"/>
        <w:jc w:val="both"/>
        <w:rPr>
          <w:moveFrom w:id="52" w:author="Mohammad Nayeem Hasan" w:date="2023-06-06T16:46:00Z"/>
          <w:rFonts w:ascii="Times New Roman" w:hAnsi="Times New Roman" w:cs="Times New Roman"/>
          <w:sz w:val="24"/>
          <w:szCs w:val="24"/>
        </w:rPr>
      </w:pPr>
      <w:moveFromRangeStart w:id="53" w:author="Mohammad Nayeem Hasan" w:date="2023-06-06T16:46:00Z" w:name="move136962391"/>
      <w:moveFrom w:id="54" w:author="Mohammad Nayeem Hasan" w:date="2023-06-06T16:46:00Z">
        <w:r w:rsidRPr="00A62310" w:rsidDel="009F0ACE">
          <w:rPr>
            <w:rFonts w:ascii="Times New Roman" w:hAnsi="Times New Roman" w:cs="Times New Roman"/>
            <w:sz w:val="24"/>
            <w:szCs w:val="24"/>
          </w:rPr>
          <w:t>The multivariable</w:t>
        </w:r>
        <w:r w:rsidR="00FF0026" w:rsidRPr="00A62310" w:rsidDel="009F0ACE">
          <w:rPr>
            <w:rFonts w:ascii="Times New Roman" w:hAnsi="Times New Roman" w:cs="Times New Roman"/>
            <w:sz w:val="24"/>
            <w:szCs w:val="24"/>
          </w:rPr>
          <w:t xml:space="preserve"> logistic predictor has no</w:t>
        </w:r>
        <w:r w:rsidRPr="00A62310" w:rsidDel="009F0ACE">
          <w:rPr>
            <w:rFonts w:ascii="Times New Roman" w:hAnsi="Times New Roman" w:cs="Times New Roman"/>
            <w:sz w:val="24"/>
            <w:szCs w:val="24"/>
          </w:rPr>
          <w:t xml:space="preserve"> any multi</w:t>
        </w:r>
        <w:r w:rsidR="00597AD0" w:rsidRPr="00A62310" w:rsidDel="009F0ACE">
          <w:rPr>
            <w:rFonts w:ascii="Times New Roman" w:hAnsi="Times New Roman" w:cs="Times New Roman"/>
            <w:sz w:val="24"/>
            <w:szCs w:val="24"/>
          </w:rPr>
          <w:t>-</w:t>
        </w:r>
        <w:r w:rsidRPr="00A62310" w:rsidDel="009F0ACE">
          <w:rPr>
            <w:rFonts w:ascii="Times New Roman" w:hAnsi="Times New Roman" w:cs="Times New Roman"/>
            <w:sz w:val="24"/>
            <w:szCs w:val="24"/>
          </w:rPr>
          <w:t xml:space="preserve">collinearity, according to the VIF findings </w:t>
        </w:r>
        <w:r w:rsidR="00591CD3" w:rsidRPr="00A62310" w:rsidDel="009F0ACE">
          <w:rPr>
            <w:rFonts w:ascii="Times New Roman" w:hAnsi="Times New Roman" w:cs="Times New Roman"/>
            <w:sz w:val="24"/>
            <w:szCs w:val="24"/>
          </w:rPr>
          <w:t xml:space="preserve">(Table </w:t>
        </w:r>
        <w:r w:rsidR="006167A4" w:rsidRPr="00A62310" w:rsidDel="009F0ACE">
          <w:rPr>
            <w:rFonts w:ascii="Times New Roman" w:hAnsi="Times New Roman" w:cs="Times New Roman"/>
            <w:sz w:val="24"/>
            <w:szCs w:val="24"/>
          </w:rPr>
          <w:t>1</w:t>
        </w:r>
        <w:r w:rsidR="00591CD3" w:rsidRPr="00A62310" w:rsidDel="009F0ACE">
          <w:rPr>
            <w:rFonts w:ascii="Times New Roman" w:hAnsi="Times New Roman" w:cs="Times New Roman"/>
            <w:sz w:val="24"/>
            <w:szCs w:val="24"/>
          </w:rPr>
          <w:t xml:space="preserve">). </w:t>
        </w:r>
        <w:r w:rsidR="00FF0026" w:rsidRPr="00A62310" w:rsidDel="009F0ACE">
          <w:rPr>
            <w:rFonts w:ascii="Times New Roman" w:hAnsi="Times New Roman" w:cs="Times New Roman"/>
            <w:sz w:val="24"/>
            <w:szCs w:val="24"/>
          </w:rPr>
          <w:t>T</w:t>
        </w:r>
        <w:r w:rsidRPr="00A62310" w:rsidDel="009F0ACE">
          <w:rPr>
            <w:rFonts w:ascii="Times New Roman" w:hAnsi="Times New Roman" w:cs="Times New Roman"/>
            <w:sz w:val="24"/>
            <w:szCs w:val="24"/>
          </w:rPr>
          <w:t>he AUC value of 0.7164, the accuracy of the classification is satisfactory</w:t>
        </w:r>
        <w:r w:rsidR="00591CD3" w:rsidRPr="00A62310" w:rsidDel="009F0ACE">
          <w:rPr>
            <w:rFonts w:ascii="Times New Roman" w:hAnsi="Times New Roman" w:cs="Times New Roman"/>
            <w:sz w:val="24"/>
            <w:szCs w:val="24"/>
          </w:rPr>
          <w:t xml:space="preserve">. </w:t>
        </w:r>
        <w:r w:rsidR="00FF0026" w:rsidRPr="00A62310" w:rsidDel="009F0ACE">
          <w:rPr>
            <w:rFonts w:ascii="Times New Roman" w:hAnsi="Times New Roman" w:cs="Times New Roman"/>
            <w:sz w:val="24"/>
            <w:szCs w:val="24"/>
          </w:rPr>
          <w:t>The Hosmer and</w:t>
        </w:r>
        <w:r w:rsidRPr="00A62310" w:rsidDel="009F0ACE">
          <w:rPr>
            <w:rFonts w:ascii="Times New Roman" w:hAnsi="Times New Roman" w:cs="Times New Roman"/>
            <w:sz w:val="24"/>
            <w:szCs w:val="24"/>
          </w:rPr>
          <w:t xml:space="preserve"> the goodness-of-fit </w:t>
        </w:r>
        <w:r w:rsidR="00065310" w:rsidRPr="00A62310" w:rsidDel="009F0ACE">
          <w:rPr>
            <w:rFonts w:ascii="Times New Roman" w:hAnsi="Times New Roman" w:cs="Times New Roman"/>
            <w:sz w:val="24"/>
            <w:szCs w:val="24"/>
          </w:rPr>
          <w:t>with Lemeshow</w:t>
        </w:r>
        <w:r w:rsidR="00FF0026" w:rsidRPr="00A62310" w:rsidDel="009F0ACE">
          <w:rPr>
            <w:rFonts w:ascii="Times New Roman" w:hAnsi="Times New Roman" w:cs="Times New Roman"/>
            <w:sz w:val="24"/>
            <w:szCs w:val="24"/>
          </w:rPr>
          <w:t xml:space="preserve"> </w:t>
        </w:r>
        <w:r w:rsidR="00065310" w:rsidRPr="00A62310" w:rsidDel="009F0ACE">
          <w:rPr>
            <w:rFonts w:ascii="Times New Roman" w:hAnsi="Times New Roman" w:cs="Times New Roman"/>
            <w:sz w:val="24"/>
            <w:szCs w:val="24"/>
          </w:rPr>
          <w:t>analysis</w:t>
        </w:r>
        <w:r w:rsidRPr="00A62310" w:rsidDel="009F0ACE">
          <w:rPr>
            <w:rFonts w:ascii="Times New Roman" w:hAnsi="Times New Roman" w:cs="Times New Roman"/>
            <w:sz w:val="24"/>
            <w:szCs w:val="24"/>
          </w:rPr>
          <w:t xml:space="preserve"> was likewise successful for the same </w:t>
        </w:r>
        <w:r w:rsidR="00591CD3" w:rsidRPr="00A62310" w:rsidDel="009F0ACE">
          <w:rPr>
            <w:rFonts w:ascii="Times New Roman" w:hAnsi="Times New Roman" w:cs="Times New Roman"/>
            <w:sz w:val="24"/>
            <w:szCs w:val="24"/>
          </w:rPr>
          <w:t xml:space="preserve">(value = 5.6644, </w:t>
        </w:r>
        <w:r w:rsidRPr="00A62310" w:rsidDel="009F0ACE">
          <w:rPr>
            <w:rFonts w:ascii="Times New Roman" w:hAnsi="Times New Roman" w:cs="Times New Roman"/>
            <w:sz w:val="24"/>
            <w:szCs w:val="24"/>
          </w:rPr>
          <w:t xml:space="preserve">proportions of freedom </w:t>
        </w:r>
        <w:r w:rsidR="00591CD3" w:rsidRPr="00A62310" w:rsidDel="009F0ACE">
          <w:rPr>
            <w:rFonts w:ascii="Times New Roman" w:hAnsi="Times New Roman" w:cs="Times New Roman"/>
            <w:sz w:val="24"/>
            <w:szCs w:val="24"/>
          </w:rPr>
          <w:t xml:space="preserve">= 8, P-value = 0.685), indicating no lack of fit (Table </w:t>
        </w:r>
        <w:r w:rsidR="006167A4" w:rsidRPr="00A62310" w:rsidDel="009F0ACE">
          <w:rPr>
            <w:rFonts w:ascii="Times New Roman" w:hAnsi="Times New Roman" w:cs="Times New Roman"/>
            <w:sz w:val="24"/>
            <w:szCs w:val="24"/>
          </w:rPr>
          <w:t>2</w:t>
        </w:r>
        <w:r w:rsidR="00591CD3" w:rsidRPr="00A62310" w:rsidDel="009F0ACE">
          <w:rPr>
            <w:rFonts w:ascii="Times New Roman" w:hAnsi="Times New Roman" w:cs="Times New Roman"/>
            <w:sz w:val="24"/>
            <w:szCs w:val="24"/>
          </w:rPr>
          <w:t>, Figure 3).</w:t>
        </w:r>
      </w:moveFrom>
    </w:p>
    <w:p w14:paraId="6E829790" w14:textId="04A85348" w:rsidR="00591CD3" w:rsidRPr="00A62310" w:rsidDel="009F0ACE" w:rsidRDefault="00591CD3" w:rsidP="00591CD3">
      <w:pPr>
        <w:spacing w:after="0" w:line="360" w:lineRule="auto"/>
        <w:jc w:val="both"/>
        <w:rPr>
          <w:moveFrom w:id="55" w:author="Mohammad Nayeem Hasan" w:date="2023-06-06T16:46:00Z"/>
          <w:rFonts w:ascii="Times New Roman" w:hAnsi="Times New Roman" w:cs="Times New Roman"/>
          <w:sz w:val="24"/>
          <w:szCs w:val="24"/>
        </w:rPr>
      </w:pPr>
    </w:p>
    <w:p w14:paraId="22FD52AB" w14:textId="459253E3" w:rsidR="00591CD3" w:rsidRPr="00A62310" w:rsidDel="009F0ACE" w:rsidRDefault="00591CD3" w:rsidP="00591CD3">
      <w:pPr>
        <w:spacing w:after="0" w:line="360" w:lineRule="auto"/>
        <w:jc w:val="both"/>
        <w:rPr>
          <w:moveFrom w:id="56" w:author="Mohammad Nayeem Hasan" w:date="2023-06-06T16:46:00Z"/>
          <w:rFonts w:ascii="Times New Roman" w:hAnsi="Times New Roman" w:cs="Times New Roman"/>
          <w:sz w:val="24"/>
          <w:szCs w:val="24"/>
        </w:rPr>
      </w:pPr>
      <w:moveFrom w:id="57" w:author="Mohammad Nayeem Hasan" w:date="2023-06-06T16:46:00Z">
        <w:r w:rsidRPr="00A62310" w:rsidDel="009F0ACE">
          <w:rPr>
            <w:rFonts w:ascii="Times New Roman" w:hAnsi="Times New Roman" w:cs="Times New Roman"/>
            <w:b/>
            <w:sz w:val="24"/>
            <w:szCs w:val="24"/>
          </w:rPr>
          <w:t xml:space="preserve">Table </w:t>
        </w:r>
        <w:r w:rsidR="006167A4" w:rsidRPr="00A62310" w:rsidDel="009F0ACE">
          <w:rPr>
            <w:rFonts w:ascii="Times New Roman" w:hAnsi="Times New Roman" w:cs="Times New Roman"/>
            <w:b/>
            <w:sz w:val="24"/>
            <w:szCs w:val="24"/>
          </w:rPr>
          <w:t>1</w:t>
        </w:r>
        <w:r w:rsidRPr="00A62310" w:rsidDel="009F0ACE">
          <w:rPr>
            <w:rFonts w:ascii="Times New Roman" w:hAnsi="Times New Roman" w:cs="Times New Roman"/>
            <w:b/>
            <w:sz w:val="24"/>
            <w:szCs w:val="24"/>
          </w:rPr>
          <w:t>:</w:t>
        </w:r>
        <w:r w:rsidR="00B53FCD" w:rsidDel="009F0ACE">
          <w:rPr>
            <w:rFonts w:ascii="Times New Roman" w:hAnsi="Times New Roman" w:cs="Times New Roman"/>
            <w:b/>
            <w:sz w:val="24"/>
            <w:szCs w:val="24"/>
          </w:rPr>
          <w:t xml:space="preserve"> </w:t>
        </w:r>
        <w:r w:rsidR="005C711A" w:rsidRPr="00A62310" w:rsidDel="009F0ACE">
          <w:rPr>
            <w:rFonts w:ascii="Times New Roman" w:hAnsi="Times New Roman" w:cs="Times New Roman"/>
            <w:sz w:val="24"/>
            <w:szCs w:val="24"/>
          </w:rPr>
          <w:t>Level of the finalized ARI model's generalized variance inflation (GVIF) among Bangladeshi kids under the age of five</w:t>
        </w:r>
      </w:moveFrom>
    </w:p>
    <w:tbl>
      <w:tblPr>
        <w:tblStyle w:val="TableGrid"/>
        <w:tblW w:w="0" w:type="auto"/>
        <w:jc w:val="center"/>
        <w:tblLook w:val="04A0" w:firstRow="1" w:lastRow="0" w:firstColumn="1" w:lastColumn="0" w:noHBand="0" w:noVBand="1"/>
      </w:tblPr>
      <w:tblGrid>
        <w:gridCol w:w="2700"/>
        <w:gridCol w:w="2302"/>
        <w:gridCol w:w="2558"/>
      </w:tblGrid>
      <w:tr w:rsidR="00591CD3" w:rsidRPr="00A62310" w:rsidDel="009F0ACE" w14:paraId="4A54F08C" w14:textId="59EF47A0" w:rsidTr="00FF0026">
        <w:trPr>
          <w:jc w:val="center"/>
        </w:trPr>
        <w:tc>
          <w:tcPr>
            <w:tcW w:w="2700" w:type="dxa"/>
            <w:shd w:val="clear" w:color="auto" w:fill="D9D9D9" w:themeFill="background1" w:themeFillShade="D9"/>
          </w:tcPr>
          <w:p w14:paraId="6B593E90" w14:textId="01CAAF34" w:rsidR="00591CD3" w:rsidRPr="00A62310" w:rsidDel="009F0ACE" w:rsidRDefault="005C711A" w:rsidP="00FF0026">
            <w:pPr>
              <w:spacing w:line="360" w:lineRule="auto"/>
              <w:jc w:val="center"/>
              <w:rPr>
                <w:moveFrom w:id="58" w:author="Mohammad Nayeem Hasan" w:date="2023-06-06T16:46:00Z"/>
                <w:rFonts w:ascii="Times New Roman" w:hAnsi="Times New Roman" w:cs="Times New Roman"/>
                <w:b/>
                <w:sz w:val="24"/>
                <w:szCs w:val="24"/>
              </w:rPr>
            </w:pPr>
            <w:moveFrom w:id="59" w:author="Mohammad Nayeem Hasan" w:date="2023-06-06T16:46:00Z">
              <w:r w:rsidRPr="00A62310" w:rsidDel="009F0ACE">
                <w:rPr>
                  <w:rFonts w:ascii="Times New Roman" w:hAnsi="Times New Roman" w:cs="Times New Roman"/>
                  <w:b/>
                  <w:sz w:val="24"/>
                  <w:szCs w:val="24"/>
                </w:rPr>
                <w:t>Parameters</w:t>
              </w:r>
            </w:moveFrom>
          </w:p>
        </w:tc>
        <w:tc>
          <w:tcPr>
            <w:tcW w:w="2302" w:type="dxa"/>
            <w:shd w:val="clear" w:color="auto" w:fill="D9D9D9" w:themeFill="background1" w:themeFillShade="D9"/>
          </w:tcPr>
          <w:p w14:paraId="59C20F59" w14:textId="1AECF9ED" w:rsidR="00591CD3" w:rsidRPr="00A62310" w:rsidDel="009F0ACE" w:rsidRDefault="005C711A" w:rsidP="00FF0026">
            <w:pPr>
              <w:spacing w:line="360" w:lineRule="auto"/>
              <w:jc w:val="center"/>
              <w:rPr>
                <w:moveFrom w:id="60" w:author="Mohammad Nayeem Hasan" w:date="2023-06-06T16:46:00Z"/>
                <w:rFonts w:ascii="Times New Roman" w:hAnsi="Times New Roman" w:cs="Times New Roman"/>
                <w:b/>
                <w:sz w:val="24"/>
                <w:szCs w:val="24"/>
              </w:rPr>
            </w:pPr>
            <w:moveFrom w:id="61" w:author="Mohammad Nayeem Hasan" w:date="2023-06-06T16:46:00Z">
              <w:r w:rsidRPr="00A62310" w:rsidDel="009F0ACE">
                <w:rPr>
                  <w:rFonts w:ascii="Times New Roman" w:hAnsi="Times New Roman" w:cs="Times New Roman"/>
                  <w:b/>
                  <w:sz w:val="24"/>
                  <w:szCs w:val="24"/>
                </w:rPr>
                <w:t>Variations in freedom</w:t>
              </w:r>
            </w:moveFrom>
          </w:p>
        </w:tc>
        <w:tc>
          <w:tcPr>
            <w:tcW w:w="2558" w:type="dxa"/>
            <w:shd w:val="clear" w:color="auto" w:fill="D9D9D9" w:themeFill="background1" w:themeFillShade="D9"/>
          </w:tcPr>
          <w:p w14:paraId="04D3BF0C" w14:textId="041CA4EA" w:rsidR="00591CD3" w:rsidRPr="00A62310" w:rsidDel="009F0ACE" w:rsidRDefault="00591CD3" w:rsidP="00FF0026">
            <w:pPr>
              <w:spacing w:line="360" w:lineRule="auto"/>
              <w:jc w:val="center"/>
              <w:rPr>
                <w:moveFrom w:id="62" w:author="Mohammad Nayeem Hasan" w:date="2023-06-06T16:46:00Z"/>
                <w:rFonts w:ascii="Times New Roman" w:hAnsi="Times New Roman" w:cs="Times New Roman"/>
                <w:b/>
                <w:sz w:val="24"/>
                <w:szCs w:val="24"/>
              </w:rPr>
            </w:pPr>
            <w:moveFrom w:id="63" w:author="Mohammad Nayeem Hasan" w:date="2023-06-06T16:46:00Z">
              <w:r w:rsidRPr="00A62310" w:rsidDel="009F0ACE">
                <w:rPr>
                  <w:rFonts w:ascii="Times New Roman" w:hAnsi="Times New Roman" w:cs="Times New Roman"/>
                  <w:b/>
                  <w:sz w:val="24"/>
                  <w:szCs w:val="24"/>
                </w:rPr>
                <w:t>GVIF</w:t>
              </w:r>
            </w:moveFrom>
          </w:p>
        </w:tc>
      </w:tr>
      <w:tr w:rsidR="00591CD3" w:rsidRPr="00A62310" w:rsidDel="009F0ACE" w14:paraId="099F8DF0" w14:textId="14A96B89" w:rsidTr="00591CD3">
        <w:trPr>
          <w:jc w:val="center"/>
        </w:trPr>
        <w:tc>
          <w:tcPr>
            <w:tcW w:w="2700" w:type="dxa"/>
          </w:tcPr>
          <w:p w14:paraId="379D05C0" w14:textId="2BB580D6" w:rsidR="00591CD3" w:rsidRPr="00A62310" w:rsidDel="009F0ACE" w:rsidRDefault="00591CD3" w:rsidP="00FF0026">
            <w:pPr>
              <w:spacing w:line="360" w:lineRule="auto"/>
              <w:jc w:val="center"/>
              <w:rPr>
                <w:moveFrom w:id="64" w:author="Mohammad Nayeem Hasan" w:date="2023-06-06T16:46:00Z"/>
                <w:rFonts w:ascii="Times New Roman" w:hAnsi="Times New Roman" w:cs="Times New Roman"/>
                <w:b/>
                <w:sz w:val="24"/>
                <w:szCs w:val="24"/>
              </w:rPr>
            </w:pPr>
            <w:moveFrom w:id="65" w:author="Mohammad Nayeem Hasan" w:date="2023-06-06T16:46:00Z">
              <w:r w:rsidRPr="00A62310" w:rsidDel="009F0ACE">
                <w:rPr>
                  <w:rFonts w:ascii="Times New Roman" w:hAnsi="Times New Roman" w:cs="Times New Roman"/>
                  <w:b/>
                  <w:sz w:val="24"/>
                  <w:szCs w:val="24"/>
                </w:rPr>
                <w:t>Age group</w:t>
              </w:r>
            </w:moveFrom>
          </w:p>
        </w:tc>
        <w:tc>
          <w:tcPr>
            <w:tcW w:w="2302" w:type="dxa"/>
          </w:tcPr>
          <w:p w14:paraId="1DF256E4" w14:textId="737825E8" w:rsidR="00591CD3" w:rsidRPr="00A62310" w:rsidDel="009F0ACE" w:rsidRDefault="00591CD3" w:rsidP="00FF0026">
            <w:pPr>
              <w:spacing w:line="360" w:lineRule="auto"/>
              <w:jc w:val="center"/>
              <w:rPr>
                <w:moveFrom w:id="66" w:author="Mohammad Nayeem Hasan" w:date="2023-06-06T16:46:00Z"/>
                <w:rFonts w:ascii="Times New Roman" w:hAnsi="Times New Roman" w:cs="Times New Roman"/>
                <w:sz w:val="24"/>
                <w:szCs w:val="24"/>
              </w:rPr>
            </w:pPr>
            <w:moveFrom w:id="67" w:author="Mohammad Nayeem Hasan" w:date="2023-06-06T16:46:00Z">
              <w:r w:rsidRPr="00A62310" w:rsidDel="009F0ACE">
                <w:rPr>
                  <w:rFonts w:ascii="Times New Roman" w:hAnsi="Times New Roman" w:cs="Times New Roman"/>
                  <w:sz w:val="24"/>
                  <w:szCs w:val="24"/>
                </w:rPr>
                <w:t>3</w:t>
              </w:r>
            </w:moveFrom>
          </w:p>
        </w:tc>
        <w:tc>
          <w:tcPr>
            <w:tcW w:w="2558" w:type="dxa"/>
          </w:tcPr>
          <w:p w14:paraId="74FC2EE2" w14:textId="074C496C" w:rsidR="00591CD3" w:rsidRPr="00A62310" w:rsidDel="009F0ACE" w:rsidRDefault="00591CD3" w:rsidP="00FF0026">
            <w:pPr>
              <w:spacing w:line="360" w:lineRule="auto"/>
              <w:jc w:val="center"/>
              <w:rPr>
                <w:moveFrom w:id="68" w:author="Mohammad Nayeem Hasan" w:date="2023-06-06T16:46:00Z"/>
                <w:rFonts w:ascii="Times New Roman" w:hAnsi="Times New Roman" w:cs="Times New Roman"/>
                <w:sz w:val="24"/>
                <w:szCs w:val="24"/>
              </w:rPr>
            </w:pPr>
            <w:moveFrom w:id="69" w:author="Mohammad Nayeem Hasan" w:date="2023-06-06T16:46:00Z">
              <w:r w:rsidRPr="00A62310" w:rsidDel="009F0ACE">
                <w:rPr>
                  <w:rFonts w:ascii="Times New Roman" w:hAnsi="Times New Roman" w:cs="Times New Roman"/>
                  <w:sz w:val="24"/>
                  <w:szCs w:val="24"/>
                </w:rPr>
                <w:t>1.20</w:t>
              </w:r>
            </w:moveFrom>
          </w:p>
        </w:tc>
      </w:tr>
      <w:tr w:rsidR="00591CD3" w:rsidRPr="00A62310" w:rsidDel="009F0ACE" w14:paraId="0438E26C" w14:textId="47F64C6A" w:rsidTr="00591CD3">
        <w:trPr>
          <w:jc w:val="center"/>
        </w:trPr>
        <w:tc>
          <w:tcPr>
            <w:tcW w:w="2700" w:type="dxa"/>
          </w:tcPr>
          <w:p w14:paraId="4914F126" w14:textId="07397133" w:rsidR="00591CD3" w:rsidRPr="00A62310" w:rsidDel="009F0ACE" w:rsidRDefault="00591CD3" w:rsidP="00FF0026">
            <w:pPr>
              <w:spacing w:line="360" w:lineRule="auto"/>
              <w:jc w:val="center"/>
              <w:rPr>
                <w:moveFrom w:id="70" w:author="Mohammad Nayeem Hasan" w:date="2023-06-06T16:46:00Z"/>
                <w:rFonts w:ascii="Times New Roman" w:hAnsi="Times New Roman" w:cs="Times New Roman"/>
                <w:sz w:val="24"/>
                <w:szCs w:val="24"/>
              </w:rPr>
            </w:pPr>
            <w:moveFrom w:id="71" w:author="Mohammad Nayeem Hasan" w:date="2023-06-06T16:46:00Z">
              <w:r w:rsidRPr="00A62310" w:rsidDel="009F0ACE">
                <w:rPr>
                  <w:rFonts w:ascii="Times New Roman" w:hAnsi="Times New Roman" w:cs="Times New Roman"/>
                  <w:b/>
                  <w:sz w:val="24"/>
                  <w:szCs w:val="24"/>
                </w:rPr>
                <w:t>Blood group</w:t>
              </w:r>
            </w:moveFrom>
          </w:p>
        </w:tc>
        <w:tc>
          <w:tcPr>
            <w:tcW w:w="2302" w:type="dxa"/>
          </w:tcPr>
          <w:p w14:paraId="43742B27" w14:textId="5B271C1A" w:rsidR="00591CD3" w:rsidRPr="00A62310" w:rsidDel="009F0ACE" w:rsidRDefault="00591CD3" w:rsidP="00FF0026">
            <w:pPr>
              <w:spacing w:line="360" w:lineRule="auto"/>
              <w:jc w:val="center"/>
              <w:rPr>
                <w:moveFrom w:id="72" w:author="Mohammad Nayeem Hasan" w:date="2023-06-06T16:46:00Z"/>
                <w:rFonts w:ascii="Times New Roman" w:hAnsi="Times New Roman" w:cs="Times New Roman"/>
                <w:sz w:val="24"/>
                <w:szCs w:val="24"/>
              </w:rPr>
            </w:pPr>
            <w:moveFrom w:id="73" w:author="Mohammad Nayeem Hasan" w:date="2023-06-06T16:46:00Z">
              <w:r w:rsidRPr="00A62310" w:rsidDel="009F0ACE">
                <w:rPr>
                  <w:rFonts w:ascii="Times New Roman" w:hAnsi="Times New Roman" w:cs="Times New Roman"/>
                  <w:sz w:val="24"/>
                  <w:szCs w:val="24"/>
                </w:rPr>
                <w:t>3</w:t>
              </w:r>
            </w:moveFrom>
          </w:p>
        </w:tc>
        <w:tc>
          <w:tcPr>
            <w:tcW w:w="2558" w:type="dxa"/>
          </w:tcPr>
          <w:p w14:paraId="5AA843AB" w14:textId="435250E5" w:rsidR="00591CD3" w:rsidRPr="00A62310" w:rsidDel="009F0ACE" w:rsidRDefault="00591CD3" w:rsidP="00FF0026">
            <w:pPr>
              <w:spacing w:line="360" w:lineRule="auto"/>
              <w:jc w:val="center"/>
              <w:rPr>
                <w:moveFrom w:id="74" w:author="Mohammad Nayeem Hasan" w:date="2023-06-06T16:46:00Z"/>
                <w:rFonts w:ascii="Times New Roman" w:hAnsi="Times New Roman" w:cs="Times New Roman"/>
                <w:sz w:val="24"/>
                <w:szCs w:val="24"/>
              </w:rPr>
            </w:pPr>
            <w:moveFrom w:id="75" w:author="Mohammad Nayeem Hasan" w:date="2023-06-06T16:46:00Z">
              <w:r w:rsidRPr="00A62310" w:rsidDel="009F0ACE">
                <w:rPr>
                  <w:rFonts w:ascii="Times New Roman" w:hAnsi="Times New Roman" w:cs="Times New Roman"/>
                  <w:sz w:val="24"/>
                  <w:szCs w:val="24"/>
                </w:rPr>
                <w:t>1.20</w:t>
              </w:r>
            </w:moveFrom>
          </w:p>
        </w:tc>
      </w:tr>
      <w:tr w:rsidR="00591CD3" w:rsidRPr="00A62310" w:rsidDel="009F0ACE" w14:paraId="20EDE683" w14:textId="0F8F333A" w:rsidTr="00591CD3">
        <w:trPr>
          <w:jc w:val="center"/>
        </w:trPr>
        <w:tc>
          <w:tcPr>
            <w:tcW w:w="2700" w:type="dxa"/>
          </w:tcPr>
          <w:p w14:paraId="155300E9" w14:textId="4285C4CA" w:rsidR="00591CD3" w:rsidRPr="00A62310" w:rsidDel="009F0ACE" w:rsidRDefault="00591CD3" w:rsidP="00FF0026">
            <w:pPr>
              <w:spacing w:line="360" w:lineRule="auto"/>
              <w:jc w:val="center"/>
              <w:rPr>
                <w:moveFrom w:id="76" w:author="Mohammad Nayeem Hasan" w:date="2023-06-06T16:46:00Z"/>
                <w:rFonts w:ascii="Times New Roman" w:hAnsi="Times New Roman" w:cs="Times New Roman"/>
                <w:sz w:val="24"/>
                <w:szCs w:val="24"/>
              </w:rPr>
            </w:pPr>
            <w:moveFrom w:id="77" w:author="Mohammad Nayeem Hasan" w:date="2023-06-06T16:46:00Z">
              <w:r w:rsidRPr="00A62310" w:rsidDel="009F0ACE">
                <w:rPr>
                  <w:rFonts w:ascii="Times New Roman" w:hAnsi="Times New Roman" w:cs="Times New Roman"/>
                  <w:b/>
                  <w:sz w:val="24"/>
                  <w:szCs w:val="24"/>
                </w:rPr>
                <w:t>Education</w:t>
              </w:r>
            </w:moveFrom>
          </w:p>
        </w:tc>
        <w:tc>
          <w:tcPr>
            <w:tcW w:w="2302" w:type="dxa"/>
          </w:tcPr>
          <w:p w14:paraId="2C569C8C" w14:textId="18DDE5D7" w:rsidR="00591CD3" w:rsidRPr="00A62310" w:rsidDel="009F0ACE" w:rsidRDefault="00591CD3" w:rsidP="00FF0026">
            <w:pPr>
              <w:spacing w:line="360" w:lineRule="auto"/>
              <w:jc w:val="center"/>
              <w:rPr>
                <w:moveFrom w:id="78" w:author="Mohammad Nayeem Hasan" w:date="2023-06-06T16:46:00Z"/>
                <w:rFonts w:ascii="Times New Roman" w:hAnsi="Times New Roman" w:cs="Times New Roman"/>
                <w:sz w:val="24"/>
                <w:szCs w:val="24"/>
              </w:rPr>
            </w:pPr>
            <w:moveFrom w:id="79" w:author="Mohammad Nayeem Hasan" w:date="2023-06-06T16:46:00Z">
              <w:r w:rsidRPr="00A62310" w:rsidDel="009F0ACE">
                <w:rPr>
                  <w:rFonts w:ascii="Times New Roman" w:hAnsi="Times New Roman" w:cs="Times New Roman"/>
                  <w:sz w:val="24"/>
                  <w:szCs w:val="24"/>
                </w:rPr>
                <w:t>3</w:t>
              </w:r>
            </w:moveFrom>
          </w:p>
        </w:tc>
        <w:tc>
          <w:tcPr>
            <w:tcW w:w="2558" w:type="dxa"/>
          </w:tcPr>
          <w:p w14:paraId="11C07FA7" w14:textId="58CB6FDC" w:rsidR="00591CD3" w:rsidRPr="00A62310" w:rsidDel="009F0ACE" w:rsidRDefault="00591CD3" w:rsidP="00FF0026">
            <w:pPr>
              <w:spacing w:line="360" w:lineRule="auto"/>
              <w:jc w:val="center"/>
              <w:rPr>
                <w:moveFrom w:id="80" w:author="Mohammad Nayeem Hasan" w:date="2023-06-06T16:46:00Z"/>
                <w:rFonts w:ascii="Times New Roman" w:hAnsi="Times New Roman" w:cs="Times New Roman"/>
                <w:sz w:val="24"/>
                <w:szCs w:val="24"/>
              </w:rPr>
            </w:pPr>
            <w:moveFrom w:id="81" w:author="Mohammad Nayeem Hasan" w:date="2023-06-06T16:46:00Z">
              <w:r w:rsidRPr="00A62310" w:rsidDel="009F0ACE">
                <w:rPr>
                  <w:rFonts w:ascii="Times New Roman" w:hAnsi="Times New Roman" w:cs="Times New Roman"/>
                  <w:sz w:val="24"/>
                  <w:szCs w:val="24"/>
                </w:rPr>
                <w:t>1.78</w:t>
              </w:r>
            </w:moveFrom>
          </w:p>
        </w:tc>
      </w:tr>
      <w:tr w:rsidR="00591CD3" w:rsidRPr="00A62310" w:rsidDel="009F0ACE" w14:paraId="2228E608" w14:textId="0057BCB7" w:rsidTr="00591CD3">
        <w:trPr>
          <w:jc w:val="center"/>
        </w:trPr>
        <w:tc>
          <w:tcPr>
            <w:tcW w:w="2700" w:type="dxa"/>
          </w:tcPr>
          <w:p w14:paraId="61B0F5F2" w14:textId="1AEF35E1" w:rsidR="00591CD3" w:rsidRPr="00A62310" w:rsidDel="009F0ACE" w:rsidRDefault="00591CD3" w:rsidP="00FF0026">
            <w:pPr>
              <w:spacing w:line="360" w:lineRule="auto"/>
              <w:jc w:val="center"/>
              <w:rPr>
                <w:moveFrom w:id="82" w:author="Mohammad Nayeem Hasan" w:date="2023-06-06T16:46:00Z"/>
                <w:rFonts w:ascii="Times New Roman" w:hAnsi="Times New Roman" w:cs="Times New Roman"/>
                <w:sz w:val="24"/>
                <w:szCs w:val="24"/>
              </w:rPr>
            </w:pPr>
            <w:moveFrom w:id="83" w:author="Mohammad Nayeem Hasan" w:date="2023-06-06T16:46:00Z">
              <w:r w:rsidRPr="00A62310" w:rsidDel="009F0ACE">
                <w:rPr>
                  <w:rFonts w:ascii="Times New Roman" w:hAnsi="Times New Roman" w:cs="Times New Roman"/>
                  <w:b/>
                  <w:sz w:val="24"/>
                  <w:szCs w:val="24"/>
                </w:rPr>
                <w:t>Travel history</w:t>
              </w:r>
            </w:moveFrom>
          </w:p>
        </w:tc>
        <w:tc>
          <w:tcPr>
            <w:tcW w:w="2302" w:type="dxa"/>
          </w:tcPr>
          <w:p w14:paraId="5CD83442" w14:textId="2D1E251D" w:rsidR="00591CD3" w:rsidRPr="00A62310" w:rsidDel="009F0ACE" w:rsidRDefault="00591CD3" w:rsidP="00FF0026">
            <w:pPr>
              <w:spacing w:line="360" w:lineRule="auto"/>
              <w:jc w:val="center"/>
              <w:rPr>
                <w:moveFrom w:id="84" w:author="Mohammad Nayeem Hasan" w:date="2023-06-06T16:46:00Z"/>
                <w:rFonts w:ascii="Times New Roman" w:hAnsi="Times New Roman" w:cs="Times New Roman"/>
                <w:sz w:val="24"/>
                <w:szCs w:val="24"/>
              </w:rPr>
            </w:pPr>
            <w:moveFrom w:id="85" w:author="Mohammad Nayeem Hasan" w:date="2023-06-06T16:46:00Z">
              <w:r w:rsidRPr="00A62310" w:rsidDel="009F0ACE">
                <w:rPr>
                  <w:rFonts w:ascii="Times New Roman" w:hAnsi="Times New Roman" w:cs="Times New Roman"/>
                  <w:sz w:val="24"/>
                  <w:szCs w:val="24"/>
                </w:rPr>
                <w:t>5</w:t>
              </w:r>
            </w:moveFrom>
          </w:p>
        </w:tc>
        <w:tc>
          <w:tcPr>
            <w:tcW w:w="2558" w:type="dxa"/>
          </w:tcPr>
          <w:p w14:paraId="6D599EAB" w14:textId="469FED19" w:rsidR="00591CD3" w:rsidRPr="00A62310" w:rsidDel="009F0ACE" w:rsidRDefault="00591CD3" w:rsidP="00FF0026">
            <w:pPr>
              <w:spacing w:line="360" w:lineRule="auto"/>
              <w:jc w:val="center"/>
              <w:rPr>
                <w:moveFrom w:id="86" w:author="Mohammad Nayeem Hasan" w:date="2023-06-06T16:46:00Z"/>
                <w:rFonts w:ascii="Times New Roman" w:hAnsi="Times New Roman" w:cs="Times New Roman"/>
                <w:sz w:val="24"/>
                <w:szCs w:val="24"/>
              </w:rPr>
            </w:pPr>
            <w:moveFrom w:id="87" w:author="Mohammad Nayeem Hasan" w:date="2023-06-06T16:46:00Z">
              <w:r w:rsidRPr="00A62310" w:rsidDel="009F0ACE">
                <w:rPr>
                  <w:rFonts w:ascii="Times New Roman" w:hAnsi="Times New Roman" w:cs="Times New Roman"/>
                  <w:sz w:val="24"/>
                  <w:szCs w:val="24"/>
                </w:rPr>
                <w:t>1.54</w:t>
              </w:r>
            </w:moveFrom>
          </w:p>
        </w:tc>
      </w:tr>
      <w:tr w:rsidR="00591CD3" w:rsidRPr="00A62310" w:rsidDel="009F0ACE" w14:paraId="1873456D" w14:textId="52C2CF6E" w:rsidTr="00591CD3">
        <w:trPr>
          <w:jc w:val="center"/>
        </w:trPr>
        <w:tc>
          <w:tcPr>
            <w:tcW w:w="2700" w:type="dxa"/>
          </w:tcPr>
          <w:p w14:paraId="160D8791" w14:textId="3BBA0B6E" w:rsidR="00591CD3" w:rsidRPr="00A62310" w:rsidDel="009F0ACE" w:rsidRDefault="00591CD3" w:rsidP="00FF0026">
            <w:pPr>
              <w:spacing w:line="360" w:lineRule="auto"/>
              <w:jc w:val="center"/>
              <w:rPr>
                <w:moveFrom w:id="88" w:author="Mohammad Nayeem Hasan" w:date="2023-06-06T16:46:00Z"/>
                <w:rFonts w:ascii="Times New Roman" w:hAnsi="Times New Roman" w:cs="Times New Roman"/>
                <w:sz w:val="24"/>
                <w:szCs w:val="24"/>
              </w:rPr>
            </w:pPr>
            <w:moveFrom w:id="89" w:author="Mohammad Nayeem Hasan" w:date="2023-06-06T16:46:00Z">
              <w:r w:rsidRPr="00A62310" w:rsidDel="009F0ACE">
                <w:rPr>
                  <w:rFonts w:ascii="Times New Roman" w:hAnsi="Times New Roman" w:cs="Times New Roman"/>
                  <w:b/>
                  <w:sz w:val="24"/>
                  <w:szCs w:val="24"/>
                </w:rPr>
                <w:t>Fruits</w:t>
              </w:r>
            </w:moveFrom>
          </w:p>
        </w:tc>
        <w:tc>
          <w:tcPr>
            <w:tcW w:w="2302" w:type="dxa"/>
          </w:tcPr>
          <w:p w14:paraId="2016842B" w14:textId="40A390AD" w:rsidR="00591CD3" w:rsidRPr="00A62310" w:rsidDel="009F0ACE" w:rsidRDefault="00591CD3" w:rsidP="00FF0026">
            <w:pPr>
              <w:spacing w:line="360" w:lineRule="auto"/>
              <w:jc w:val="center"/>
              <w:rPr>
                <w:moveFrom w:id="90" w:author="Mohammad Nayeem Hasan" w:date="2023-06-06T16:46:00Z"/>
                <w:rFonts w:ascii="Times New Roman" w:hAnsi="Times New Roman" w:cs="Times New Roman"/>
                <w:sz w:val="24"/>
                <w:szCs w:val="24"/>
              </w:rPr>
            </w:pPr>
            <w:moveFrom w:id="91" w:author="Mohammad Nayeem Hasan" w:date="2023-06-06T16:46:00Z">
              <w:r w:rsidRPr="00A62310" w:rsidDel="009F0ACE">
                <w:rPr>
                  <w:rFonts w:ascii="Times New Roman" w:hAnsi="Times New Roman" w:cs="Times New Roman"/>
                  <w:sz w:val="24"/>
                  <w:szCs w:val="24"/>
                </w:rPr>
                <w:t>3</w:t>
              </w:r>
            </w:moveFrom>
          </w:p>
        </w:tc>
        <w:tc>
          <w:tcPr>
            <w:tcW w:w="2558" w:type="dxa"/>
          </w:tcPr>
          <w:p w14:paraId="1AD92BD5" w14:textId="297A4556" w:rsidR="00591CD3" w:rsidRPr="00A62310" w:rsidDel="009F0ACE" w:rsidRDefault="00591CD3" w:rsidP="00FF0026">
            <w:pPr>
              <w:spacing w:line="360" w:lineRule="auto"/>
              <w:jc w:val="center"/>
              <w:rPr>
                <w:moveFrom w:id="92" w:author="Mohammad Nayeem Hasan" w:date="2023-06-06T16:46:00Z"/>
                <w:rFonts w:ascii="Times New Roman" w:hAnsi="Times New Roman" w:cs="Times New Roman"/>
                <w:sz w:val="24"/>
                <w:szCs w:val="24"/>
              </w:rPr>
            </w:pPr>
            <w:moveFrom w:id="93" w:author="Mohammad Nayeem Hasan" w:date="2023-06-06T16:46:00Z">
              <w:r w:rsidRPr="00A62310" w:rsidDel="009F0ACE">
                <w:rPr>
                  <w:rFonts w:ascii="Times New Roman" w:hAnsi="Times New Roman" w:cs="Times New Roman"/>
                  <w:sz w:val="24"/>
                  <w:szCs w:val="24"/>
                </w:rPr>
                <w:t>1.41</w:t>
              </w:r>
            </w:moveFrom>
          </w:p>
        </w:tc>
      </w:tr>
      <w:tr w:rsidR="00591CD3" w:rsidRPr="00A62310" w:rsidDel="009F0ACE" w14:paraId="42A1E3C2" w14:textId="701DB8BE" w:rsidTr="00591CD3">
        <w:trPr>
          <w:jc w:val="center"/>
        </w:trPr>
        <w:tc>
          <w:tcPr>
            <w:tcW w:w="2700" w:type="dxa"/>
          </w:tcPr>
          <w:p w14:paraId="193B1F2C" w14:textId="0E8C4E66" w:rsidR="00591CD3" w:rsidRPr="00A62310" w:rsidDel="009F0ACE" w:rsidRDefault="00591CD3" w:rsidP="00FF0026">
            <w:pPr>
              <w:spacing w:line="360" w:lineRule="auto"/>
              <w:jc w:val="center"/>
              <w:rPr>
                <w:moveFrom w:id="94" w:author="Mohammad Nayeem Hasan" w:date="2023-06-06T16:46:00Z"/>
                <w:rFonts w:ascii="Times New Roman" w:hAnsi="Times New Roman" w:cs="Times New Roman"/>
                <w:b/>
                <w:sz w:val="24"/>
                <w:szCs w:val="24"/>
              </w:rPr>
            </w:pPr>
            <w:moveFrom w:id="95" w:author="Mohammad Nayeem Hasan" w:date="2023-06-06T16:46:00Z">
              <w:r w:rsidRPr="00A62310" w:rsidDel="009F0ACE">
                <w:rPr>
                  <w:rFonts w:ascii="Times New Roman" w:hAnsi="Times New Roman" w:cs="Times New Roman"/>
                  <w:b/>
                  <w:sz w:val="24"/>
                  <w:szCs w:val="24"/>
                </w:rPr>
                <w:t>Exercise</w:t>
              </w:r>
            </w:moveFrom>
          </w:p>
        </w:tc>
        <w:tc>
          <w:tcPr>
            <w:tcW w:w="2302" w:type="dxa"/>
          </w:tcPr>
          <w:p w14:paraId="0C2793C9" w14:textId="4EB8257C" w:rsidR="00591CD3" w:rsidRPr="00A62310" w:rsidDel="009F0ACE" w:rsidRDefault="00591CD3" w:rsidP="00FF0026">
            <w:pPr>
              <w:spacing w:line="360" w:lineRule="auto"/>
              <w:jc w:val="center"/>
              <w:rPr>
                <w:moveFrom w:id="96" w:author="Mohammad Nayeem Hasan" w:date="2023-06-06T16:46:00Z"/>
                <w:rFonts w:ascii="Times New Roman" w:hAnsi="Times New Roman" w:cs="Times New Roman"/>
                <w:sz w:val="24"/>
                <w:szCs w:val="24"/>
              </w:rPr>
            </w:pPr>
            <w:moveFrom w:id="97" w:author="Mohammad Nayeem Hasan" w:date="2023-06-06T16:46:00Z">
              <w:r w:rsidRPr="00A62310" w:rsidDel="009F0ACE">
                <w:rPr>
                  <w:rFonts w:ascii="Times New Roman" w:hAnsi="Times New Roman" w:cs="Times New Roman"/>
                  <w:sz w:val="24"/>
                  <w:szCs w:val="24"/>
                </w:rPr>
                <w:t>3</w:t>
              </w:r>
            </w:moveFrom>
          </w:p>
        </w:tc>
        <w:tc>
          <w:tcPr>
            <w:tcW w:w="2558" w:type="dxa"/>
          </w:tcPr>
          <w:p w14:paraId="655D2D5B" w14:textId="7CA8BB13" w:rsidR="00591CD3" w:rsidRPr="00A62310" w:rsidDel="009F0ACE" w:rsidRDefault="00591CD3" w:rsidP="00FF0026">
            <w:pPr>
              <w:spacing w:line="360" w:lineRule="auto"/>
              <w:jc w:val="center"/>
              <w:rPr>
                <w:moveFrom w:id="98" w:author="Mohammad Nayeem Hasan" w:date="2023-06-06T16:46:00Z"/>
                <w:rFonts w:ascii="Times New Roman" w:hAnsi="Times New Roman" w:cs="Times New Roman"/>
                <w:sz w:val="24"/>
                <w:szCs w:val="24"/>
              </w:rPr>
            </w:pPr>
            <w:moveFrom w:id="99" w:author="Mohammad Nayeem Hasan" w:date="2023-06-06T16:46:00Z">
              <w:r w:rsidRPr="00A62310" w:rsidDel="009F0ACE">
                <w:rPr>
                  <w:rFonts w:ascii="Times New Roman" w:hAnsi="Times New Roman" w:cs="Times New Roman"/>
                  <w:sz w:val="24"/>
                  <w:szCs w:val="24"/>
                </w:rPr>
                <w:t>1.54</w:t>
              </w:r>
            </w:moveFrom>
          </w:p>
        </w:tc>
      </w:tr>
      <w:tr w:rsidR="00591CD3" w:rsidRPr="00A62310" w:rsidDel="009F0ACE" w14:paraId="2D7F1CBD" w14:textId="40A436AD" w:rsidTr="00591CD3">
        <w:trPr>
          <w:jc w:val="center"/>
        </w:trPr>
        <w:tc>
          <w:tcPr>
            <w:tcW w:w="2700" w:type="dxa"/>
          </w:tcPr>
          <w:p w14:paraId="57AB724D" w14:textId="5EBA8D4D" w:rsidR="00591CD3" w:rsidRPr="00A62310" w:rsidDel="009F0ACE" w:rsidRDefault="00591CD3" w:rsidP="00FF0026">
            <w:pPr>
              <w:spacing w:line="360" w:lineRule="auto"/>
              <w:jc w:val="center"/>
              <w:rPr>
                <w:moveFrom w:id="100" w:author="Mohammad Nayeem Hasan" w:date="2023-06-06T16:46:00Z"/>
                <w:rFonts w:ascii="Times New Roman" w:hAnsi="Times New Roman" w:cs="Times New Roman"/>
                <w:b/>
                <w:sz w:val="24"/>
                <w:szCs w:val="24"/>
              </w:rPr>
            </w:pPr>
            <w:moveFrom w:id="101" w:author="Mohammad Nayeem Hasan" w:date="2023-06-06T16:46:00Z">
              <w:r w:rsidRPr="00A62310" w:rsidDel="009F0ACE">
                <w:rPr>
                  <w:rFonts w:ascii="Times New Roman" w:hAnsi="Times New Roman" w:cs="Times New Roman"/>
                  <w:b/>
                  <w:sz w:val="24"/>
                  <w:szCs w:val="24"/>
                </w:rPr>
                <w:t>Symptoms</w:t>
              </w:r>
            </w:moveFrom>
          </w:p>
        </w:tc>
        <w:tc>
          <w:tcPr>
            <w:tcW w:w="2302" w:type="dxa"/>
          </w:tcPr>
          <w:p w14:paraId="674CD23B" w14:textId="631A1D64" w:rsidR="00591CD3" w:rsidRPr="00A62310" w:rsidDel="009F0ACE" w:rsidRDefault="00591CD3" w:rsidP="00FF0026">
            <w:pPr>
              <w:spacing w:line="360" w:lineRule="auto"/>
              <w:jc w:val="center"/>
              <w:rPr>
                <w:moveFrom w:id="102" w:author="Mohammad Nayeem Hasan" w:date="2023-06-06T16:46:00Z"/>
                <w:rFonts w:ascii="Times New Roman" w:hAnsi="Times New Roman" w:cs="Times New Roman"/>
                <w:sz w:val="24"/>
                <w:szCs w:val="24"/>
              </w:rPr>
            </w:pPr>
            <w:moveFrom w:id="103" w:author="Mohammad Nayeem Hasan" w:date="2023-06-06T16:46:00Z">
              <w:r w:rsidRPr="00A62310" w:rsidDel="009F0ACE">
                <w:rPr>
                  <w:rFonts w:ascii="Times New Roman" w:hAnsi="Times New Roman" w:cs="Times New Roman"/>
                  <w:sz w:val="24"/>
                  <w:szCs w:val="24"/>
                </w:rPr>
                <w:t>1</w:t>
              </w:r>
            </w:moveFrom>
          </w:p>
        </w:tc>
        <w:tc>
          <w:tcPr>
            <w:tcW w:w="2558" w:type="dxa"/>
          </w:tcPr>
          <w:p w14:paraId="092A0E9C" w14:textId="53280066" w:rsidR="00591CD3" w:rsidRPr="00A62310" w:rsidDel="009F0ACE" w:rsidRDefault="00591CD3" w:rsidP="00FF0026">
            <w:pPr>
              <w:spacing w:line="360" w:lineRule="auto"/>
              <w:jc w:val="center"/>
              <w:rPr>
                <w:moveFrom w:id="104" w:author="Mohammad Nayeem Hasan" w:date="2023-06-06T16:46:00Z"/>
                <w:rFonts w:ascii="Times New Roman" w:hAnsi="Times New Roman" w:cs="Times New Roman"/>
                <w:sz w:val="24"/>
                <w:szCs w:val="24"/>
              </w:rPr>
            </w:pPr>
            <w:moveFrom w:id="105" w:author="Mohammad Nayeem Hasan" w:date="2023-06-06T16:46:00Z">
              <w:r w:rsidRPr="00A62310" w:rsidDel="009F0ACE">
                <w:rPr>
                  <w:rFonts w:ascii="Times New Roman" w:hAnsi="Times New Roman" w:cs="Times New Roman"/>
                  <w:sz w:val="24"/>
                  <w:szCs w:val="24"/>
                </w:rPr>
                <w:t>1.27</w:t>
              </w:r>
            </w:moveFrom>
          </w:p>
        </w:tc>
      </w:tr>
      <w:tr w:rsidR="00591CD3" w:rsidRPr="00A62310" w:rsidDel="009F0ACE" w14:paraId="3464762B" w14:textId="5E270358" w:rsidTr="00591CD3">
        <w:trPr>
          <w:jc w:val="center"/>
        </w:trPr>
        <w:tc>
          <w:tcPr>
            <w:tcW w:w="2700" w:type="dxa"/>
          </w:tcPr>
          <w:p w14:paraId="007E3CA1" w14:textId="3A1687AE" w:rsidR="00591CD3" w:rsidRPr="00A62310" w:rsidDel="009F0ACE" w:rsidRDefault="00591CD3" w:rsidP="00FF0026">
            <w:pPr>
              <w:spacing w:line="360" w:lineRule="auto"/>
              <w:jc w:val="center"/>
              <w:rPr>
                <w:moveFrom w:id="106" w:author="Mohammad Nayeem Hasan" w:date="2023-06-06T16:46:00Z"/>
                <w:rFonts w:ascii="Times New Roman" w:hAnsi="Times New Roman" w:cs="Times New Roman"/>
                <w:b/>
                <w:sz w:val="24"/>
                <w:szCs w:val="24"/>
              </w:rPr>
            </w:pPr>
            <w:moveFrom w:id="107" w:author="Mohammad Nayeem Hasan" w:date="2023-06-06T16:46:00Z">
              <w:r w:rsidRPr="00A62310" w:rsidDel="009F0ACE">
                <w:rPr>
                  <w:rFonts w:ascii="Times New Roman" w:hAnsi="Times New Roman" w:cs="Times New Roman"/>
                  <w:b/>
                  <w:sz w:val="24"/>
                  <w:szCs w:val="24"/>
                </w:rPr>
                <w:t>Exposed by positive patients</w:t>
              </w:r>
            </w:moveFrom>
          </w:p>
        </w:tc>
        <w:tc>
          <w:tcPr>
            <w:tcW w:w="2302" w:type="dxa"/>
          </w:tcPr>
          <w:p w14:paraId="05E8A849" w14:textId="3354B812" w:rsidR="00591CD3" w:rsidRPr="00A62310" w:rsidDel="009F0ACE" w:rsidRDefault="00591CD3" w:rsidP="00FF0026">
            <w:pPr>
              <w:spacing w:line="360" w:lineRule="auto"/>
              <w:jc w:val="center"/>
              <w:rPr>
                <w:moveFrom w:id="108" w:author="Mohammad Nayeem Hasan" w:date="2023-06-06T16:46:00Z"/>
                <w:rFonts w:ascii="Times New Roman" w:hAnsi="Times New Roman" w:cs="Times New Roman"/>
                <w:sz w:val="24"/>
                <w:szCs w:val="24"/>
              </w:rPr>
            </w:pPr>
            <w:moveFrom w:id="109" w:author="Mohammad Nayeem Hasan" w:date="2023-06-06T16:46:00Z">
              <w:r w:rsidRPr="00A62310" w:rsidDel="009F0ACE">
                <w:rPr>
                  <w:rFonts w:ascii="Times New Roman" w:hAnsi="Times New Roman" w:cs="Times New Roman"/>
                  <w:sz w:val="24"/>
                  <w:szCs w:val="24"/>
                </w:rPr>
                <w:t>1</w:t>
              </w:r>
            </w:moveFrom>
          </w:p>
        </w:tc>
        <w:tc>
          <w:tcPr>
            <w:tcW w:w="2558" w:type="dxa"/>
          </w:tcPr>
          <w:p w14:paraId="498CAA0C" w14:textId="5FC33076" w:rsidR="00591CD3" w:rsidRPr="00A62310" w:rsidDel="009F0ACE" w:rsidRDefault="00591CD3" w:rsidP="00FF0026">
            <w:pPr>
              <w:spacing w:line="360" w:lineRule="auto"/>
              <w:jc w:val="center"/>
              <w:rPr>
                <w:moveFrom w:id="110" w:author="Mohammad Nayeem Hasan" w:date="2023-06-06T16:46:00Z"/>
                <w:rFonts w:ascii="Times New Roman" w:hAnsi="Times New Roman" w:cs="Times New Roman"/>
                <w:sz w:val="24"/>
                <w:szCs w:val="24"/>
              </w:rPr>
            </w:pPr>
            <w:moveFrom w:id="111" w:author="Mohammad Nayeem Hasan" w:date="2023-06-06T16:46:00Z">
              <w:r w:rsidRPr="00A62310" w:rsidDel="009F0ACE">
                <w:rPr>
                  <w:rFonts w:ascii="Times New Roman" w:hAnsi="Times New Roman" w:cs="Times New Roman"/>
                  <w:sz w:val="24"/>
                  <w:szCs w:val="24"/>
                </w:rPr>
                <w:t>1.15</w:t>
              </w:r>
            </w:moveFrom>
          </w:p>
        </w:tc>
      </w:tr>
    </w:tbl>
    <w:p w14:paraId="0D16281D" w14:textId="0E0CD4DC" w:rsidR="00591CD3" w:rsidRPr="00A62310" w:rsidDel="009F0ACE" w:rsidRDefault="00591CD3" w:rsidP="00591CD3">
      <w:pPr>
        <w:spacing w:after="0" w:line="360" w:lineRule="auto"/>
        <w:jc w:val="both"/>
        <w:rPr>
          <w:moveFrom w:id="112" w:author="Mohammad Nayeem Hasan" w:date="2023-06-06T16:46:00Z"/>
          <w:rFonts w:ascii="Times New Roman" w:hAnsi="Times New Roman" w:cs="Times New Roman"/>
          <w:sz w:val="24"/>
          <w:szCs w:val="24"/>
        </w:rPr>
      </w:pPr>
      <w:moveFrom w:id="113" w:author="Mohammad Nayeem Hasan" w:date="2023-06-06T16:46:00Z">
        <w:r w:rsidRPr="00A62310" w:rsidDel="009F0ACE">
          <w:rPr>
            <w:rFonts w:ascii="Times New Roman" w:hAnsi="Times New Roman" w:cs="Times New Roman"/>
            <w:b/>
            <w:sz w:val="24"/>
            <w:szCs w:val="24"/>
          </w:rPr>
          <w:t xml:space="preserve">Table </w:t>
        </w:r>
        <w:r w:rsidR="006167A4" w:rsidRPr="00A62310" w:rsidDel="009F0ACE">
          <w:rPr>
            <w:rFonts w:ascii="Times New Roman" w:hAnsi="Times New Roman" w:cs="Times New Roman"/>
            <w:b/>
            <w:sz w:val="24"/>
            <w:szCs w:val="24"/>
          </w:rPr>
          <w:t>2</w:t>
        </w:r>
        <w:r w:rsidRPr="00A62310" w:rsidDel="009F0ACE">
          <w:rPr>
            <w:rFonts w:ascii="Times New Roman" w:hAnsi="Times New Roman" w:cs="Times New Roman"/>
            <w:b/>
            <w:sz w:val="24"/>
            <w:szCs w:val="24"/>
          </w:rPr>
          <w:t>:</w:t>
        </w:r>
        <w:r w:rsidR="00AC000D" w:rsidRPr="00A62310" w:rsidDel="009F0ACE">
          <w:rPr>
            <w:rFonts w:ascii="Times New Roman" w:hAnsi="Times New Roman" w:cs="Times New Roman"/>
            <w:sz w:val="24"/>
            <w:szCs w:val="24"/>
          </w:rPr>
          <w:t>Analysis based on</w:t>
        </w:r>
        <w:r w:rsidR="00FF0026" w:rsidRPr="00A62310" w:rsidDel="009F0ACE">
          <w:rPr>
            <w:rFonts w:ascii="Times New Roman" w:hAnsi="Times New Roman" w:cs="Times New Roman"/>
            <w:sz w:val="24"/>
            <w:szCs w:val="24"/>
          </w:rPr>
          <w:t xml:space="preserve"> the </w:t>
        </w:r>
        <w:r w:rsidR="00AC000D" w:rsidRPr="00A62310" w:rsidDel="009F0ACE">
          <w:rPr>
            <w:rFonts w:ascii="Times New Roman" w:hAnsi="Times New Roman" w:cs="Times New Roman"/>
            <w:sz w:val="24"/>
            <w:szCs w:val="24"/>
          </w:rPr>
          <w:t>predictive accuracy</w:t>
        </w:r>
        <w:r w:rsidR="00FF0026" w:rsidRPr="00A62310" w:rsidDel="009F0ACE">
          <w:rPr>
            <w:rFonts w:ascii="Times New Roman" w:hAnsi="Times New Roman" w:cs="Times New Roman"/>
            <w:sz w:val="24"/>
            <w:szCs w:val="24"/>
          </w:rPr>
          <w:t xml:space="preserve"> </w:t>
        </w:r>
        <w:r w:rsidR="00AC000D" w:rsidRPr="00A62310" w:rsidDel="009F0ACE">
          <w:rPr>
            <w:rFonts w:ascii="Times New Roman" w:hAnsi="Times New Roman" w:cs="Times New Roman"/>
            <w:sz w:val="24"/>
            <w:szCs w:val="24"/>
          </w:rPr>
          <w:t xml:space="preserve">and </w:t>
        </w:r>
        <w:r w:rsidRPr="00A62310" w:rsidDel="009F0ACE">
          <w:rPr>
            <w:rFonts w:ascii="Times New Roman" w:hAnsi="Times New Roman" w:cs="Times New Roman"/>
            <w:sz w:val="24"/>
            <w:szCs w:val="24"/>
          </w:rPr>
          <w:t xml:space="preserve">goodness of fit </w:t>
        </w:r>
      </w:moveFrom>
    </w:p>
    <w:tbl>
      <w:tblPr>
        <w:tblStyle w:val="TableGrid"/>
        <w:tblW w:w="0" w:type="auto"/>
        <w:tblInd w:w="1008" w:type="dxa"/>
        <w:tblLook w:val="04A0" w:firstRow="1" w:lastRow="0" w:firstColumn="1" w:lastColumn="0" w:noHBand="0" w:noVBand="1"/>
      </w:tblPr>
      <w:tblGrid>
        <w:gridCol w:w="2610"/>
        <w:gridCol w:w="2392"/>
        <w:gridCol w:w="2558"/>
      </w:tblGrid>
      <w:tr w:rsidR="00591CD3" w:rsidRPr="00A62310" w:rsidDel="009F0ACE" w14:paraId="74EDC67D" w14:textId="36185FE9" w:rsidTr="00FF0026">
        <w:tc>
          <w:tcPr>
            <w:tcW w:w="7560" w:type="dxa"/>
            <w:gridSpan w:val="3"/>
            <w:shd w:val="clear" w:color="auto" w:fill="D9D9D9" w:themeFill="background1" w:themeFillShade="D9"/>
          </w:tcPr>
          <w:p w14:paraId="260DA7DE" w14:textId="54D62363" w:rsidR="00591CD3" w:rsidRPr="00A62310" w:rsidDel="009F0ACE" w:rsidRDefault="00591CD3" w:rsidP="000972BB">
            <w:pPr>
              <w:spacing w:line="360" w:lineRule="auto"/>
              <w:jc w:val="both"/>
              <w:rPr>
                <w:moveFrom w:id="114" w:author="Mohammad Nayeem Hasan" w:date="2023-06-06T16:46:00Z"/>
                <w:rFonts w:ascii="Times New Roman" w:hAnsi="Times New Roman" w:cs="Times New Roman"/>
                <w:b/>
                <w:sz w:val="24"/>
                <w:szCs w:val="24"/>
              </w:rPr>
            </w:pPr>
            <w:moveFrom w:id="115" w:author="Mohammad Nayeem Hasan" w:date="2023-06-06T16:46:00Z">
              <w:r w:rsidRPr="00A62310" w:rsidDel="009F0ACE">
                <w:rPr>
                  <w:rFonts w:ascii="Times New Roman" w:hAnsi="Times New Roman" w:cs="Times New Roman"/>
                  <w:b/>
                  <w:sz w:val="24"/>
                  <w:szCs w:val="24"/>
                </w:rPr>
                <w:t>goodness of fit test</w:t>
              </w:r>
              <w:r w:rsidR="00065310" w:rsidRPr="00A62310" w:rsidDel="009F0ACE">
                <w:rPr>
                  <w:rFonts w:ascii="Times New Roman" w:hAnsi="Times New Roman" w:cs="Times New Roman"/>
                  <w:b/>
                  <w:sz w:val="24"/>
                  <w:szCs w:val="24"/>
                </w:rPr>
                <w:t xml:space="preserve"> (Hosmer and Lemeshow)</w:t>
              </w:r>
            </w:moveFrom>
          </w:p>
        </w:tc>
      </w:tr>
      <w:tr w:rsidR="00591CD3" w:rsidRPr="00A62310" w:rsidDel="009F0ACE" w14:paraId="3C1245C5" w14:textId="785CA693" w:rsidTr="00591CD3">
        <w:tc>
          <w:tcPr>
            <w:tcW w:w="2610" w:type="dxa"/>
          </w:tcPr>
          <w:p w14:paraId="60E49741" w14:textId="6B474CAC" w:rsidR="00591CD3" w:rsidRPr="00A62310" w:rsidDel="009F0ACE" w:rsidRDefault="00591CD3" w:rsidP="000972BB">
            <w:pPr>
              <w:spacing w:line="360" w:lineRule="auto"/>
              <w:jc w:val="both"/>
              <w:rPr>
                <w:moveFrom w:id="116" w:author="Mohammad Nayeem Hasan" w:date="2023-06-06T16:46:00Z"/>
                <w:rFonts w:ascii="Times New Roman" w:hAnsi="Times New Roman" w:cs="Times New Roman"/>
                <w:sz w:val="24"/>
                <w:szCs w:val="24"/>
              </w:rPr>
            </w:pPr>
            <w:moveFrom w:id="117" w:author="Mohammad Nayeem Hasan" w:date="2023-06-06T16:46:00Z">
              <w:r w:rsidRPr="00A62310" w:rsidDel="009F0ACE">
                <w:rPr>
                  <w:rFonts w:ascii="Times New Roman" w:hAnsi="Times New Roman" w:cs="Times New Roman"/>
                  <w:sz w:val="24"/>
                  <w:szCs w:val="24"/>
                </w:rPr>
                <w:t>Value</w:t>
              </w:r>
            </w:moveFrom>
          </w:p>
        </w:tc>
        <w:tc>
          <w:tcPr>
            <w:tcW w:w="2392" w:type="dxa"/>
          </w:tcPr>
          <w:p w14:paraId="3C8B7D8B" w14:textId="06B65E54" w:rsidR="00591CD3" w:rsidRPr="00A62310" w:rsidDel="009F0ACE" w:rsidRDefault="00AF1780" w:rsidP="000972BB">
            <w:pPr>
              <w:spacing w:line="360" w:lineRule="auto"/>
              <w:jc w:val="both"/>
              <w:rPr>
                <w:moveFrom w:id="118" w:author="Mohammad Nayeem Hasan" w:date="2023-06-06T16:46:00Z"/>
                <w:rFonts w:ascii="Times New Roman" w:hAnsi="Times New Roman" w:cs="Times New Roman"/>
                <w:sz w:val="24"/>
                <w:szCs w:val="24"/>
              </w:rPr>
            </w:pPr>
            <w:moveFrom w:id="119" w:author="Mohammad Nayeem Hasan" w:date="2023-06-06T16:46:00Z">
              <w:r w:rsidRPr="00A62310" w:rsidDel="009F0ACE">
                <w:rPr>
                  <w:rFonts w:ascii="Times New Roman" w:hAnsi="Times New Roman" w:cs="Times New Roman"/>
                  <w:sz w:val="24"/>
                  <w:szCs w:val="24"/>
                </w:rPr>
                <w:t>D</w:t>
              </w:r>
              <w:r w:rsidR="00591CD3" w:rsidRPr="00A62310" w:rsidDel="009F0ACE">
                <w:rPr>
                  <w:rFonts w:ascii="Times New Roman" w:hAnsi="Times New Roman" w:cs="Times New Roman"/>
                  <w:sz w:val="24"/>
                  <w:szCs w:val="24"/>
                </w:rPr>
                <w:t>f</w:t>
              </w:r>
            </w:moveFrom>
          </w:p>
        </w:tc>
        <w:tc>
          <w:tcPr>
            <w:tcW w:w="2558" w:type="dxa"/>
          </w:tcPr>
          <w:p w14:paraId="4E5C0AAC" w14:textId="3D080961" w:rsidR="00591CD3" w:rsidRPr="00A62310" w:rsidDel="009F0ACE" w:rsidRDefault="00591CD3" w:rsidP="000972BB">
            <w:pPr>
              <w:spacing w:line="360" w:lineRule="auto"/>
              <w:jc w:val="both"/>
              <w:rPr>
                <w:moveFrom w:id="120" w:author="Mohammad Nayeem Hasan" w:date="2023-06-06T16:46:00Z"/>
                <w:rFonts w:ascii="Times New Roman" w:hAnsi="Times New Roman" w:cs="Times New Roman"/>
                <w:sz w:val="24"/>
                <w:szCs w:val="24"/>
              </w:rPr>
            </w:pPr>
            <w:moveFrom w:id="121" w:author="Mohammad Nayeem Hasan" w:date="2023-06-06T16:46:00Z">
              <w:r w:rsidRPr="00A62310" w:rsidDel="009F0ACE">
                <w:rPr>
                  <w:rFonts w:ascii="Times New Roman" w:hAnsi="Times New Roman" w:cs="Times New Roman"/>
                  <w:sz w:val="24"/>
                  <w:szCs w:val="24"/>
                </w:rPr>
                <w:t>P-value</w:t>
              </w:r>
            </w:moveFrom>
          </w:p>
        </w:tc>
      </w:tr>
      <w:tr w:rsidR="00591CD3" w:rsidRPr="00A62310" w:rsidDel="009F0ACE" w14:paraId="70B28C6E" w14:textId="4999868B" w:rsidTr="00591CD3">
        <w:tc>
          <w:tcPr>
            <w:tcW w:w="2610" w:type="dxa"/>
          </w:tcPr>
          <w:p w14:paraId="240B75E1" w14:textId="6C1702E9" w:rsidR="00591CD3" w:rsidRPr="00A62310" w:rsidDel="009F0ACE" w:rsidRDefault="00591CD3" w:rsidP="000972BB">
            <w:pPr>
              <w:spacing w:line="360" w:lineRule="auto"/>
              <w:jc w:val="both"/>
              <w:rPr>
                <w:moveFrom w:id="122" w:author="Mohammad Nayeem Hasan" w:date="2023-06-06T16:46:00Z"/>
                <w:rFonts w:ascii="Times New Roman" w:hAnsi="Times New Roman" w:cs="Times New Roman"/>
                <w:sz w:val="24"/>
                <w:szCs w:val="24"/>
              </w:rPr>
            </w:pPr>
            <w:moveFrom w:id="123" w:author="Mohammad Nayeem Hasan" w:date="2023-06-06T16:46:00Z">
              <w:r w:rsidRPr="00A62310" w:rsidDel="009F0ACE">
                <w:rPr>
                  <w:rFonts w:ascii="Times New Roman" w:hAnsi="Times New Roman" w:cs="Times New Roman"/>
                  <w:sz w:val="24"/>
                  <w:szCs w:val="24"/>
                </w:rPr>
                <w:t>5.6644</w:t>
              </w:r>
            </w:moveFrom>
          </w:p>
        </w:tc>
        <w:tc>
          <w:tcPr>
            <w:tcW w:w="2392" w:type="dxa"/>
          </w:tcPr>
          <w:p w14:paraId="66B5EE03" w14:textId="70159393" w:rsidR="00591CD3" w:rsidRPr="00A62310" w:rsidDel="009F0ACE" w:rsidRDefault="00591CD3" w:rsidP="000972BB">
            <w:pPr>
              <w:spacing w:line="360" w:lineRule="auto"/>
              <w:jc w:val="both"/>
              <w:rPr>
                <w:moveFrom w:id="124" w:author="Mohammad Nayeem Hasan" w:date="2023-06-06T16:46:00Z"/>
                <w:rFonts w:ascii="Times New Roman" w:hAnsi="Times New Roman" w:cs="Times New Roman"/>
                <w:sz w:val="24"/>
                <w:szCs w:val="24"/>
              </w:rPr>
            </w:pPr>
            <w:moveFrom w:id="125" w:author="Mohammad Nayeem Hasan" w:date="2023-06-06T16:46:00Z">
              <w:r w:rsidRPr="00A62310" w:rsidDel="009F0ACE">
                <w:rPr>
                  <w:rFonts w:ascii="Times New Roman" w:hAnsi="Times New Roman" w:cs="Times New Roman"/>
                  <w:sz w:val="24"/>
                  <w:szCs w:val="24"/>
                </w:rPr>
                <w:t>8</w:t>
              </w:r>
            </w:moveFrom>
          </w:p>
        </w:tc>
        <w:tc>
          <w:tcPr>
            <w:tcW w:w="2558" w:type="dxa"/>
          </w:tcPr>
          <w:p w14:paraId="6C78C88C" w14:textId="440331C7" w:rsidR="00591CD3" w:rsidRPr="00A62310" w:rsidDel="009F0ACE" w:rsidRDefault="00591CD3" w:rsidP="000972BB">
            <w:pPr>
              <w:spacing w:line="360" w:lineRule="auto"/>
              <w:jc w:val="both"/>
              <w:rPr>
                <w:moveFrom w:id="126" w:author="Mohammad Nayeem Hasan" w:date="2023-06-06T16:46:00Z"/>
                <w:rFonts w:ascii="Times New Roman" w:hAnsi="Times New Roman" w:cs="Times New Roman"/>
                <w:sz w:val="24"/>
                <w:szCs w:val="24"/>
              </w:rPr>
            </w:pPr>
            <w:moveFrom w:id="127" w:author="Mohammad Nayeem Hasan" w:date="2023-06-06T16:46:00Z">
              <w:r w:rsidRPr="00A62310" w:rsidDel="009F0ACE">
                <w:rPr>
                  <w:rFonts w:ascii="Times New Roman" w:hAnsi="Times New Roman" w:cs="Times New Roman"/>
                  <w:sz w:val="24"/>
                  <w:szCs w:val="24"/>
                </w:rPr>
                <w:t>0.685</w:t>
              </w:r>
            </w:moveFrom>
          </w:p>
        </w:tc>
      </w:tr>
      <w:tr w:rsidR="00591CD3" w:rsidRPr="00A62310" w:rsidDel="009F0ACE" w14:paraId="165B5968" w14:textId="2467D84A" w:rsidTr="00591CD3">
        <w:tc>
          <w:tcPr>
            <w:tcW w:w="7560" w:type="dxa"/>
            <w:gridSpan w:val="3"/>
          </w:tcPr>
          <w:p w14:paraId="0CC2559E" w14:textId="4C02D9BC" w:rsidR="00591CD3" w:rsidRPr="00A62310" w:rsidDel="009F0ACE" w:rsidRDefault="006877FA" w:rsidP="000972BB">
            <w:pPr>
              <w:spacing w:line="360" w:lineRule="auto"/>
              <w:jc w:val="both"/>
              <w:rPr>
                <w:moveFrom w:id="128" w:author="Mohammad Nayeem Hasan" w:date="2023-06-06T16:46:00Z"/>
                <w:rFonts w:ascii="Times New Roman" w:hAnsi="Times New Roman" w:cs="Times New Roman"/>
                <w:sz w:val="24"/>
                <w:szCs w:val="24"/>
              </w:rPr>
            </w:pPr>
            <w:moveFrom w:id="129" w:author="Mohammad Nayeem Hasan" w:date="2023-06-06T16:46:00Z">
              <w:r w:rsidRPr="00A62310" w:rsidDel="009F0ACE">
                <w:rPr>
                  <w:rFonts w:ascii="Times New Roman" w:hAnsi="Times New Roman" w:cs="Times New Roman"/>
                  <w:sz w:val="24"/>
                  <w:szCs w:val="24"/>
                </w:rPr>
                <w:t xml:space="preserve">The </w:t>
              </w:r>
              <w:r w:rsidR="00591CD3" w:rsidRPr="00A62310" w:rsidDel="009F0ACE">
                <w:rPr>
                  <w:rFonts w:ascii="Times New Roman" w:hAnsi="Times New Roman" w:cs="Times New Roman"/>
                  <w:sz w:val="24"/>
                  <w:szCs w:val="24"/>
                </w:rPr>
                <w:t xml:space="preserve">Area under the curve (AUC) </w:t>
              </w:r>
              <w:r w:rsidRPr="00A62310" w:rsidDel="009F0ACE">
                <w:rPr>
                  <w:rFonts w:ascii="Times New Roman" w:hAnsi="Times New Roman" w:cs="Times New Roman"/>
                  <w:sz w:val="24"/>
                  <w:szCs w:val="24"/>
                </w:rPr>
                <w:t>for</w:t>
              </w:r>
              <w:r w:rsidR="00591CD3" w:rsidRPr="00A62310" w:rsidDel="009F0ACE">
                <w:rPr>
                  <w:rFonts w:ascii="Times New Roman" w:hAnsi="Times New Roman" w:cs="Times New Roman"/>
                  <w:sz w:val="24"/>
                  <w:szCs w:val="24"/>
                </w:rPr>
                <w:t xml:space="preserve"> the receiver operating characteristic curve (ROC)</w:t>
              </w:r>
            </w:moveFrom>
          </w:p>
        </w:tc>
      </w:tr>
      <w:tr w:rsidR="00591CD3" w:rsidRPr="00A62310" w:rsidDel="009F0ACE" w14:paraId="68A6E4A4" w14:textId="6C0B9A09" w:rsidTr="00591CD3">
        <w:tc>
          <w:tcPr>
            <w:tcW w:w="2610" w:type="dxa"/>
          </w:tcPr>
          <w:p w14:paraId="49819770" w14:textId="67D1BA82" w:rsidR="00591CD3" w:rsidRPr="00A62310" w:rsidDel="009F0ACE" w:rsidRDefault="00591CD3" w:rsidP="000972BB">
            <w:pPr>
              <w:spacing w:line="360" w:lineRule="auto"/>
              <w:jc w:val="both"/>
              <w:rPr>
                <w:moveFrom w:id="130" w:author="Mohammad Nayeem Hasan" w:date="2023-06-06T16:46:00Z"/>
                <w:rFonts w:ascii="Times New Roman" w:hAnsi="Times New Roman" w:cs="Times New Roman"/>
                <w:sz w:val="24"/>
                <w:szCs w:val="24"/>
              </w:rPr>
            </w:pPr>
            <w:moveFrom w:id="131" w:author="Mohammad Nayeem Hasan" w:date="2023-06-06T16:46:00Z">
              <w:r w:rsidRPr="00A62310" w:rsidDel="009F0ACE">
                <w:rPr>
                  <w:rFonts w:ascii="Times New Roman" w:hAnsi="Times New Roman" w:cs="Times New Roman"/>
                  <w:sz w:val="24"/>
                  <w:szCs w:val="24"/>
                </w:rPr>
                <w:t>Value</w:t>
              </w:r>
            </w:moveFrom>
          </w:p>
        </w:tc>
        <w:tc>
          <w:tcPr>
            <w:tcW w:w="4950" w:type="dxa"/>
            <w:gridSpan w:val="2"/>
          </w:tcPr>
          <w:p w14:paraId="0B9B876C" w14:textId="64495340" w:rsidR="00591CD3" w:rsidRPr="00A62310" w:rsidDel="009F0ACE" w:rsidRDefault="00591CD3" w:rsidP="000972BB">
            <w:pPr>
              <w:spacing w:line="360" w:lineRule="auto"/>
              <w:jc w:val="both"/>
              <w:rPr>
                <w:moveFrom w:id="132" w:author="Mohammad Nayeem Hasan" w:date="2023-06-06T16:46:00Z"/>
                <w:rFonts w:ascii="Times New Roman" w:hAnsi="Times New Roman" w:cs="Times New Roman"/>
                <w:sz w:val="24"/>
                <w:szCs w:val="24"/>
              </w:rPr>
            </w:pPr>
            <w:moveFrom w:id="133" w:author="Mohammad Nayeem Hasan" w:date="2023-06-06T16:46:00Z">
              <w:r w:rsidRPr="00A62310" w:rsidDel="009F0ACE">
                <w:rPr>
                  <w:rFonts w:ascii="Times New Roman" w:hAnsi="Times New Roman" w:cs="Times New Roman"/>
                  <w:sz w:val="24"/>
                  <w:szCs w:val="24"/>
                </w:rPr>
                <w:t>0.7164</w:t>
              </w:r>
            </w:moveFrom>
          </w:p>
        </w:tc>
      </w:tr>
    </w:tbl>
    <w:p w14:paraId="659E606F" w14:textId="066EA20F" w:rsidR="00591CD3" w:rsidRDefault="009F0ACE" w:rsidP="008E38DA">
      <w:pPr>
        <w:spacing w:after="0" w:line="360" w:lineRule="auto"/>
        <w:jc w:val="both"/>
        <w:rPr>
          <w:ins w:id="134" w:author="Mohammad Nayeem Hasan" w:date="2023-06-06T16:48:00Z"/>
          <w:rFonts w:ascii="Times New Roman" w:hAnsi="Times New Roman" w:cs="Times New Roman"/>
          <w:sz w:val="24"/>
          <w:szCs w:val="24"/>
        </w:rPr>
      </w:pPr>
      <w:ins w:id="135" w:author="Mohammad Nayeem Hasan" w:date="2023-06-06T16:48:00Z">
        <w:r>
          <w:rPr>
            <w:rFonts w:ascii="Times New Roman" w:hAnsi="Times New Roman" w:cs="Times New Roman"/>
            <w:sz w:val="24"/>
            <w:szCs w:val="24"/>
          </w:rPr>
          <w:t>M</w:t>
        </w:r>
        <w:r w:rsidRPr="009F0ACE">
          <w:rPr>
            <w:rFonts w:ascii="Times New Roman" w:hAnsi="Times New Roman" w:cs="Times New Roman"/>
            <w:sz w:val="24"/>
            <w:szCs w:val="24"/>
          </w:rPr>
          <w:t xml:space="preserve">ultivariable logistic regression </w:t>
        </w:r>
        <w:proofErr w:type="gramStart"/>
        <w:r w:rsidRPr="009F0ACE">
          <w:rPr>
            <w:rFonts w:ascii="Times New Roman" w:hAnsi="Times New Roman" w:cs="Times New Roman"/>
            <w:sz w:val="24"/>
            <w:szCs w:val="24"/>
          </w:rPr>
          <w:t>were</w:t>
        </w:r>
        <w:proofErr w:type="gramEnd"/>
        <w:r w:rsidRPr="009F0ACE">
          <w:rPr>
            <w:rFonts w:ascii="Times New Roman" w:hAnsi="Times New Roman" w:cs="Times New Roman"/>
            <w:sz w:val="24"/>
            <w:szCs w:val="24"/>
          </w:rPr>
          <w:t xml:space="preserve"> carried out independently for each of the selected variables. A cutoff value of 4.00 was used as the variance inflation factor (VIF) value to analyze multicollinearity in the final model (Table </w:t>
        </w:r>
      </w:ins>
      <w:ins w:id="136" w:author="Mohammad Nayeem Hasan" w:date="2023-06-06T16:49:00Z">
        <w:r>
          <w:rPr>
            <w:rFonts w:ascii="Times New Roman" w:hAnsi="Times New Roman" w:cs="Times New Roman"/>
            <w:sz w:val="24"/>
            <w:szCs w:val="24"/>
          </w:rPr>
          <w:t>1</w:t>
        </w:r>
      </w:ins>
      <w:ins w:id="137" w:author="Mohammad Nayeem Hasan" w:date="2023-06-06T16:48:00Z">
        <w:r w:rsidRPr="009F0ACE">
          <w:rPr>
            <w:rFonts w:ascii="Times New Roman" w:hAnsi="Times New Roman" w:cs="Times New Roman"/>
            <w:sz w:val="24"/>
            <w:szCs w:val="24"/>
          </w:rPr>
          <w:t xml:space="preserve">). The area under the curve (AUC) of the receiver operating characteristic curve is used to verify the prediction accuracy of the final model. We also utilized the Hosmer and </w:t>
        </w:r>
        <w:proofErr w:type="spellStart"/>
        <w:r w:rsidRPr="009F0ACE">
          <w:rPr>
            <w:rFonts w:ascii="Times New Roman" w:hAnsi="Times New Roman" w:cs="Times New Roman"/>
            <w:sz w:val="24"/>
            <w:szCs w:val="24"/>
          </w:rPr>
          <w:t>Lemeshow</w:t>
        </w:r>
        <w:proofErr w:type="spellEnd"/>
        <w:r w:rsidRPr="009F0ACE">
          <w:rPr>
            <w:rFonts w:ascii="Times New Roman" w:hAnsi="Times New Roman" w:cs="Times New Roman"/>
            <w:sz w:val="24"/>
            <w:szCs w:val="24"/>
          </w:rPr>
          <w:t xml:space="preserve"> goodness-of-fit test to examine the overall fit of the final model (Table </w:t>
        </w:r>
      </w:ins>
      <w:ins w:id="138" w:author="Mohammad Nayeem Hasan" w:date="2023-06-06T16:49:00Z">
        <w:r>
          <w:rPr>
            <w:rFonts w:ascii="Times New Roman" w:hAnsi="Times New Roman" w:cs="Times New Roman"/>
            <w:sz w:val="24"/>
            <w:szCs w:val="24"/>
          </w:rPr>
          <w:t>2</w:t>
        </w:r>
      </w:ins>
      <w:ins w:id="139" w:author="Mohammad Nayeem Hasan" w:date="2023-06-06T16:48:00Z">
        <w:r w:rsidRPr="009F0ACE">
          <w:rPr>
            <w:rFonts w:ascii="Times New Roman" w:hAnsi="Times New Roman" w:cs="Times New Roman"/>
            <w:sz w:val="24"/>
            <w:szCs w:val="24"/>
          </w:rPr>
          <w:t>).</w:t>
        </w:r>
      </w:ins>
    </w:p>
    <w:p w14:paraId="6BF483C6" w14:textId="77777777" w:rsidR="009F0ACE" w:rsidRPr="00A62310" w:rsidDel="009F0ACE" w:rsidRDefault="009F0ACE" w:rsidP="00591CD3">
      <w:pPr>
        <w:spacing w:after="0" w:line="360" w:lineRule="auto"/>
        <w:jc w:val="both"/>
        <w:rPr>
          <w:moveFrom w:id="140" w:author="Mohammad Nayeem Hasan" w:date="2023-06-06T16:46:00Z"/>
          <w:rFonts w:ascii="Times New Roman" w:hAnsi="Times New Roman" w:cs="Times New Roman"/>
          <w:sz w:val="24"/>
          <w:szCs w:val="24"/>
        </w:rPr>
      </w:pPr>
    </w:p>
    <w:p w14:paraId="07E68201" w14:textId="5987B317" w:rsidR="00591CD3" w:rsidRPr="00A62310" w:rsidDel="009F0ACE" w:rsidRDefault="00591CD3" w:rsidP="00591CD3">
      <w:pPr>
        <w:spacing w:after="0" w:line="360" w:lineRule="auto"/>
        <w:jc w:val="both"/>
        <w:rPr>
          <w:moveFrom w:id="141" w:author="Mohammad Nayeem Hasan" w:date="2023-06-06T16:46:00Z"/>
          <w:rFonts w:ascii="Times New Roman" w:hAnsi="Times New Roman" w:cs="Times New Roman"/>
          <w:sz w:val="24"/>
          <w:szCs w:val="24"/>
        </w:rPr>
      </w:pPr>
    </w:p>
    <w:p w14:paraId="3116279F" w14:textId="5A344586" w:rsidR="00FA5050" w:rsidRPr="00A62310" w:rsidDel="009F0ACE" w:rsidRDefault="00FA5050" w:rsidP="0017310C">
      <w:pPr>
        <w:rPr>
          <w:moveFrom w:id="142" w:author="Mohammad Nayeem Hasan" w:date="2023-06-06T16:46:00Z"/>
          <w:rFonts w:ascii="Times New Roman" w:hAnsi="Times New Roman" w:cs="Times New Roman"/>
        </w:rPr>
      </w:pPr>
      <w:moveFrom w:id="143" w:author="Mohammad Nayeem Hasan" w:date="2023-06-06T16:46:00Z">
        <w:r w:rsidRPr="00A62310" w:rsidDel="009F0ACE">
          <w:rPr>
            <w:rFonts w:ascii="Times New Roman" w:hAnsi="Times New Roman" w:cs="Times New Roman"/>
            <w:b/>
            <w:color w:val="000000"/>
            <w:sz w:val="24"/>
            <w:szCs w:val="24"/>
          </w:rPr>
          <w:t xml:space="preserve">Figure </w:t>
        </w:r>
        <w:r w:rsidR="00591CD3" w:rsidRPr="00A62310" w:rsidDel="009F0ACE">
          <w:rPr>
            <w:rFonts w:ascii="Times New Roman" w:hAnsi="Times New Roman" w:cs="Times New Roman"/>
            <w:b/>
            <w:color w:val="000000"/>
            <w:sz w:val="24"/>
            <w:szCs w:val="24"/>
          </w:rPr>
          <w:t>3</w:t>
        </w:r>
        <w:r w:rsidRPr="00A62310" w:rsidDel="009F0ACE">
          <w:rPr>
            <w:rFonts w:ascii="Times New Roman" w:hAnsi="Times New Roman" w:cs="Times New Roman"/>
            <w:b/>
            <w:color w:val="000000"/>
            <w:sz w:val="24"/>
            <w:szCs w:val="24"/>
          </w:rPr>
          <w:t xml:space="preserve">: </w:t>
        </w:r>
        <w:r w:rsidRPr="00A62310" w:rsidDel="009F0ACE">
          <w:rPr>
            <w:rFonts w:ascii="Times New Roman" w:hAnsi="Times New Roman" w:cs="Times New Roman"/>
            <w:color w:val="000000"/>
            <w:sz w:val="24"/>
            <w:szCs w:val="24"/>
          </w:rPr>
          <w:t xml:space="preserve">Model evaluations using </w:t>
        </w:r>
        <w:r w:rsidRPr="00A62310" w:rsidDel="009F0ACE">
          <w:rPr>
            <w:rFonts w:ascii="Times New Roman" w:hAnsi="Times New Roman" w:cs="Times New Roman"/>
            <w:sz w:val="24"/>
            <w:szCs w:val="24"/>
          </w:rPr>
          <w:t>the</w:t>
        </w:r>
        <w:r w:rsidRPr="00A62310" w:rsidDel="009F0ACE">
          <w:rPr>
            <w:rFonts w:ascii="Times New Roman" w:eastAsia="Calibri" w:hAnsi="Times New Roman" w:cs="Times New Roman"/>
            <w:sz w:val="24"/>
            <w:szCs w:val="24"/>
          </w:rPr>
          <w:t xml:space="preserve"> receiver operating characteristic curve (</w:t>
        </w:r>
        <w:r w:rsidRPr="00A62310" w:rsidDel="009F0ACE">
          <w:rPr>
            <w:rFonts w:ascii="Times New Roman" w:hAnsi="Times New Roman" w:cs="Times New Roman"/>
            <w:color w:val="000000"/>
            <w:sz w:val="24"/>
            <w:szCs w:val="24"/>
          </w:rPr>
          <w:t>ROC curve)</w:t>
        </w:r>
      </w:moveFrom>
    </w:p>
    <w:p w14:paraId="39FACEA3" w14:textId="225BFD7F" w:rsidR="009B40ED" w:rsidDel="009F0ACE" w:rsidRDefault="009B40ED" w:rsidP="008E38DA">
      <w:pPr>
        <w:spacing w:after="0" w:line="360" w:lineRule="auto"/>
        <w:jc w:val="both"/>
        <w:rPr>
          <w:moveFrom w:id="144" w:author="Mohammad Nayeem Hasan" w:date="2023-06-06T16:46:00Z"/>
          <w:rFonts w:ascii="Times New Roman" w:hAnsi="Times New Roman" w:cs="Times New Roman"/>
          <w:b/>
          <w:sz w:val="24"/>
          <w:szCs w:val="24"/>
          <w:shd w:val="clear" w:color="auto" w:fill="FFFFFF"/>
        </w:rPr>
      </w:pPr>
    </w:p>
    <w:moveFromRangeEnd w:id="53"/>
    <w:p w14:paraId="65D60ED1" w14:textId="77777777" w:rsidR="009B40ED" w:rsidRDefault="009B40ED" w:rsidP="008E38DA">
      <w:pPr>
        <w:spacing w:after="0" w:line="360" w:lineRule="auto"/>
        <w:jc w:val="both"/>
        <w:rPr>
          <w:rFonts w:ascii="Times New Roman" w:hAnsi="Times New Roman" w:cs="Times New Roman"/>
          <w:b/>
          <w:sz w:val="24"/>
          <w:szCs w:val="24"/>
          <w:shd w:val="clear" w:color="auto" w:fill="FFFFFF"/>
        </w:rPr>
      </w:pPr>
    </w:p>
    <w:p w14:paraId="60034C54" w14:textId="77777777" w:rsidR="00FA5050" w:rsidRPr="00A62310" w:rsidRDefault="009B40ED" w:rsidP="008E38DA">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3. </w:t>
      </w:r>
      <w:r w:rsidR="00B74CBF" w:rsidRPr="00A62310">
        <w:rPr>
          <w:rFonts w:ascii="Times New Roman" w:hAnsi="Times New Roman" w:cs="Times New Roman"/>
          <w:b/>
          <w:sz w:val="24"/>
          <w:szCs w:val="24"/>
          <w:shd w:val="clear" w:color="auto" w:fill="FFFFFF"/>
        </w:rPr>
        <w:t xml:space="preserve">Results </w:t>
      </w:r>
    </w:p>
    <w:p w14:paraId="79941BA3" w14:textId="77777777" w:rsidR="00FA5050" w:rsidRPr="00A62310" w:rsidRDefault="00FA5050" w:rsidP="00FA5050">
      <w:pPr>
        <w:pStyle w:val="Normal1"/>
        <w:spacing w:line="360" w:lineRule="auto"/>
        <w:jc w:val="both"/>
        <w:rPr>
          <w:b/>
        </w:rPr>
      </w:pPr>
      <w:r w:rsidRPr="00A62310">
        <w:rPr>
          <w:b/>
        </w:rPr>
        <w:t xml:space="preserve">3.1 </w:t>
      </w:r>
      <w:r w:rsidR="00AF1780" w:rsidRPr="00A62310">
        <w:rPr>
          <w:b/>
        </w:rPr>
        <w:t xml:space="preserve">Identification of </w:t>
      </w:r>
      <w:r w:rsidRPr="00A62310">
        <w:rPr>
          <w:b/>
        </w:rPr>
        <w:t xml:space="preserve">COVID-19 </w:t>
      </w:r>
      <w:r w:rsidR="00825CB8" w:rsidRPr="00A62310">
        <w:rPr>
          <w:b/>
        </w:rPr>
        <w:t xml:space="preserve">positive </w:t>
      </w:r>
      <w:r w:rsidRPr="00A62310">
        <w:rPr>
          <w:b/>
        </w:rPr>
        <w:t>samples</w:t>
      </w:r>
    </w:p>
    <w:p w14:paraId="41F53659" w14:textId="77777777" w:rsidR="00825CB8" w:rsidRPr="00A62310" w:rsidRDefault="00825CB8" w:rsidP="00F95CBF">
      <w:pPr>
        <w:jc w:val="both"/>
        <w:rPr>
          <w:rFonts w:ascii="Times New Roman" w:hAnsi="Times New Roman" w:cs="Times New Roman"/>
        </w:rPr>
      </w:pPr>
      <w:r w:rsidRPr="00A62310">
        <w:rPr>
          <w:rFonts w:ascii="Times New Roman" w:hAnsi="Times New Roman" w:cs="Times New Roman"/>
          <w:sz w:val="24"/>
          <w:szCs w:val="24"/>
        </w:rPr>
        <w:t xml:space="preserve">According to the </w:t>
      </w:r>
      <w:r w:rsidR="006167A4" w:rsidRPr="00A62310">
        <w:rPr>
          <w:rFonts w:ascii="Times New Roman" w:hAnsi="Times New Roman" w:cs="Times New Roman"/>
          <w:sz w:val="24"/>
          <w:szCs w:val="24"/>
        </w:rPr>
        <w:t xml:space="preserve">Bangladesh </w:t>
      </w:r>
      <w:r w:rsidRPr="00A62310">
        <w:rPr>
          <w:rFonts w:ascii="Times New Roman" w:hAnsi="Times New Roman" w:cs="Times New Roman"/>
          <w:sz w:val="24"/>
          <w:szCs w:val="24"/>
        </w:rPr>
        <w:t>government dashboard</w:t>
      </w:r>
      <w:r w:rsidRPr="00A62310">
        <w:rPr>
          <w:rFonts w:ascii="Times New Roman" w:hAnsi="Times New Roman" w:cs="Times New Roman"/>
        </w:rPr>
        <w:t xml:space="preserve"> as of </w:t>
      </w:r>
      <w:r w:rsidR="00FF0026" w:rsidRPr="00A62310">
        <w:rPr>
          <w:rFonts w:ascii="Times New Roman" w:hAnsi="Times New Roman" w:cs="Times New Roman"/>
        </w:rPr>
        <w:t>January</w:t>
      </w:r>
      <w:r w:rsidRPr="00A62310">
        <w:rPr>
          <w:rFonts w:ascii="Times New Roman" w:hAnsi="Times New Roman" w:cs="Times New Roman"/>
        </w:rPr>
        <w:t xml:space="preserve"> 0</w:t>
      </w:r>
      <w:r w:rsidR="00FF0026" w:rsidRPr="00A62310">
        <w:rPr>
          <w:rFonts w:ascii="Times New Roman" w:hAnsi="Times New Roman" w:cs="Times New Roman"/>
        </w:rPr>
        <w:t>2</w:t>
      </w:r>
      <w:r w:rsidRPr="00A62310">
        <w:rPr>
          <w:rFonts w:ascii="Times New Roman" w:hAnsi="Times New Roman" w:cs="Times New Roman"/>
        </w:rPr>
        <w:t>, 202</w:t>
      </w:r>
      <w:r w:rsidR="00FF0026" w:rsidRPr="00A62310">
        <w:rPr>
          <w:rFonts w:ascii="Times New Roman" w:hAnsi="Times New Roman" w:cs="Times New Roman"/>
        </w:rPr>
        <w:t>3</w:t>
      </w:r>
      <w:r w:rsidRPr="00A62310">
        <w:rPr>
          <w:rFonts w:ascii="Times New Roman" w:hAnsi="Times New Roman" w:cs="Times New Roman"/>
          <w:sz w:val="24"/>
          <w:szCs w:val="24"/>
        </w:rPr>
        <w:t xml:space="preserve">, the total </w:t>
      </w:r>
      <w:r w:rsidR="00AC000D" w:rsidRPr="00A62310">
        <w:rPr>
          <w:rFonts w:ascii="Times New Roman" w:hAnsi="Times New Roman" w:cs="Times New Roman"/>
          <w:sz w:val="24"/>
          <w:szCs w:val="24"/>
        </w:rPr>
        <w:t xml:space="preserve">COVID-19 instances that have been formally confirmed </w:t>
      </w:r>
      <w:r w:rsidRPr="00A62310">
        <w:rPr>
          <w:rFonts w:ascii="Times New Roman" w:hAnsi="Times New Roman" w:cs="Times New Roman"/>
          <w:sz w:val="24"/>
          <w:szCs w:val="24"/>
        </w:rPr>
        <w:t>reported</w:t>
      </w:r>
      <w:r w:rsidRPr="00A62310">
        <w:rPr>
          <w:rFonts w:ascii="Times New Roman" w:hAnsi="Times New Roman" w:cs="Times New Roman"/>
          <w:sz w:val="24"/>
          <w:szCs w:val="24"/>
          <w:shd w:val="clear" w:color="auto" w:fill="FCFCFC"/>
        </w:rPr>
        <w:t xml:space="preserve"> in Bangladesh was </w:t>
      </w:r>
      <w:r w:rsidR="006167A4" w:rsidRPr="00A62310">
        <w:rPr>
          <w:rFonts w:ascii="Times New Roman" w:hAnsi="Times New Roman" w:cs="Times New Roman"/>
          <w:sz w:val="24"/>
          <w:szCs w:val="24"/>
          <w:shd w:val="clear" w:color="auto" w:fill="FCFCFC"/>
        </w:rPr>
        <w:t>2</w:t>
      </w:r>
      <w:r w:rsidRPr="00A62310">
        <w:rPr>
          <w:rFonts w:ascii="Times New Roman" w:hAnsi="Times New Roman" w:cs="Times New Roman"/>
          <w:sz w:val="24"/>
          <w:szCs w:val="24"/>
          <w:shd w:val="clear" w:color="auto" w:fill="FCFCFC"/>
        </w:rPr>
        <w:t>,</w:t>
      </w:r>
      <w:r w:rsidR="006167A4" w:rsidRPr="00A62310">
        <w:rPr>
          <w:rFonts w:ascii="Times New Roman" w:hAnsi="Times New Roman" w:cs="Times New Roman"/>
          <w:sz w:val="24"/>
          <w:szCs w:val="24"/>
          <w:shd w:val="clear" w:color="auto" w:fill="FCFCFC"/>
        </w:rPr>
        <w:t>03</w:t>
      </w:r>
      <w:r w:rsidR="00FF0026" w:rsidRPr="00A62310">
        <w:rPr>
          <w:rFonts w:ascii="Times New Roman" w:hAnsi="Times New Roman" w:cs="Times New Roman"/>
          <w:sz w:val="24"/>
          <w:szCs w:val="24"/>
          <w:shd w:val="clear" w:color="auto" w:fill="FCFCFC"/>
        </w:rPr>
        <w:t>7</w:t>
      </w:r>
      <w:r w:rsidRPr="00A62310">
        <w:rPr>
          <w:rFonts w:ascii="Times New Roman" w:hAnsi="Times New Roman" w:cs="Times New Roman"/>
          <w:sz w:val="24"/>
          <w:szCs w:val="24"/>
          <w:shd w:val="clear" w:color="auto" w:fill="FCFCFC"/>
        </w:rPr>
        <w:t>,</w:t>
      </w:r>
      <w:r w:rsidR="00FF0026" w:rsidRPr="00A62310">
        <w:rPr>
          <w:rFonts w:ascii="Times New Roman" w:hAnsi="Times New Roman" w:cs="Times New Roman"/>
          <w:sz w:val="24"/>
          <w:szCs w:val="24"/>
          <w:shd w:val="clear" w:color="auto" w:fill="FCFCFC"/>
        </w:rPr>
        <w:t>156</w:t>
      </w:r>
      <w:r w:rsidRPr="00A62310">
        <w:rPr>
          <w:rFonts w:ascii="Times New Roman" w:hAnsi="Times New Roman" w:cs="Times New Roman"/>
          <w:sz w:val="24"/>
          <w:szCs w:val="24"/>
          <w:shd w:val="clear" w:color="auto" w:fill="FCFCFC"/>
        </w:rPr>
        <w:t xml:space="preserve"> (1</w:t>
      </w:r>
      <w:r w:rsidR="006167A4" w:rsidRPr="00A62310">
        <w:rPr>
          <w:rFonts w:ascii="Times New Roman" w:hAnsi="Times New Roman" w:cs="Times New Roman"/>
          <w:sz w:val="24"/>
          <w:szCs w:val="24"/>
          <w:shd w:val="clear" w:color="auto" w:fill="FCFCFC"/>
        </w:rPr>
        <w:t>3</w:t>
      </w:r>
      <w:r w:rsidRPr="00A62310">
        <w:rPr>
          <w:rFonts w:ascii="Times New Roman" w:hAnsi="Times New Roman" w:cs="Times New Roman"/>
          <w:sz w:val="24"/>
          <w:szCs w:val="24"/>
          <w:shd w:val="clear" w:color="auto" w:fill="FCFCFC"/>
        </w:rPr>
        <w:t xml:space="preserve">% of total COVID-19 test) </w:t>
      </w:r>
      <w:r w:rsidRPr="00A62310">
        <w:rPr>
          <w:rFonts w:ascii="Times New Roman" w:hAnsi="Times New Roman" w:cs="Times New Roman"/>
          <w:sz w:val="24"/>
          <w:szCs w:val="24"/>
        </w:rPr>
        <w:t xml:space="preserve">with corresponding </w:t>
      </w:r>
      <w:r w:rsidRPr="00A62310">
        <w:rPr>
          <w:rFonts w:ascii="Times New Roman" w:hAnsi="Times New Roman" w:cs="Times New Roman"/>
          <w:sz w:val="24"/>
          <w:szCs w:val="24"/>
          <w:shd w:val="clear" w:color="auto" w:fill="FCFCFC"/>
        </w:rPr>
        <w:t>29,</w:t>
      </w:r>
      <w:r w:rsidR="00FF0026" w:rsidRPr="00A62310">
        <w:rPr>
          <w:rFonts w:ascii="Times New Roman" w:hAnsi="Times New Roman" w:cs="Times New Roman"/>
          <w:sz w:val="24"/>
          <w:szCs w:val="24"/>
          <w:shd w:val="clear" w:color="auto" w:fill="FCFCFC"/>
        </w:rPr>
        <w:t>440</w:t>
      </w:r>
      <w:r w:rsidRPr="00A62310">
        <w:rPr>
          <w:rFonts w:ascii="Times New Roman" w:hAnsi="Times New Roman" w:cs="Times New Roman"/>
          <w:sz w:val="24"/>
          <w:szCs w:val="24"/>
          <w:shd w:val="clear" w:color="auto" w:fill="FCFCFC"/>
        </w:rPr>
        <w:t xml:space="preserve"> (1.4 % of total positive cases) confirmed death cases, and 1</w:t>
      </w:r>
      <w:r w:rsidRPr="00A62310">
        <w:rPr>
          <w:rFonts w:ascii="Times New Roman" w:hAnsi="Times New Roman" w:cs="Times New Roman"/>
          <w:sz w:val="24"/>
          <w:szCs w:val="24"/>
        </w:rPr>
        <w:t>,</w:t>
      </w:r>
      <w:r w:rsidR="006167A4" w:rsidRPr="00A62310">
        <w:rPr>
          <w:rFonts w:ascii="Times New Roman" w:hAnsi="Times New Roman" w:cs="Times New Roman"/>
          <w:sz w:val="24"/>
          <w:szCs w:val="24"/>
        </w:rPr>
        <w:t>98</w:t>
      </w:r>
      <w:r w:rsidR="00FF0026" w:rsidRPr="00A62310">
        <w:rPr>
          <w:rFonts w:ascii="Times New Roman" w:hAnsi="Times New Roman" w:cs="Times New Roman"/>
          <w:sz w:val="24"/>
          <w:szCs w:val="24"/>
        </w:rPr>
        <w:t>7</w:t>
      </w:r>
      <w:r w:rsidRPr="00A62310">
        <w:rPr>
          <w:rFonts w:ascii="Times New Roman" w:hAnsi="Times New Roman" w:cs="Times New Roman"/>
          <w:sz w:val="24"/>
          <w:szCs w:val="24"/>
        </w:rPr>
        <w:t>,</w:t>
      </w:r>
      <w:r w:rsidR="00FF0026" w:rsidRPr="00A62310">
        <w:rPr>
          <w:rFonts w:ascii="Times New Roman" w:hAnsi="Times New Roman" w:cs="Times New Roman"/>
          <w:sz w:val="24"/>
          <w:szCs w:val="24"/>
        </w:rPr>
        <w:t>923</w:t>
      </w:r>
      <w:r w:rsidRPr="00A62310">
        <w:rPr>
          <w:rFonts w:ascii="Times New Roman" w:hAnsi="Times New Roman" w:cs="Times New Roman"/>
          <w:sz w:val="24"/>
          <w:szCs w:val="24"/>
        </w:rPr>
        <w:t xml:space="preserve"> (14% </w:t>
      </w:r>
      <w:r w:rsidRPr="00A62310">
        <w:rPr>
          <w:rFonts w:ascii="Times New Roman" w:hAnsi="Times New Roman" w:cs="Times New Roman"/>
          <w:sz w:val="24"/>
          <w:szCs w:val="24"/>
          <w:shd w:val="clear" w:color="auto" w:fill="FCFCFC"/>
        </w:rPr>
        <w:t>of total positive cases</w:t>
      </w:r>
      <w:r w:rsidRPr="00A62310">
        <w:rPr>
          <w:rFonts w:ascii="Times New Roman" w:hAnsi="Times New Roman" w:cs="Times New Roman"/>
          <w:sz w:val="24"/>
          <w:szCs w:val="24"/>
        </w:rPr>
        <w:t xml:space="preserve">) recoveries (Worldometers.info (2022)) (IEDCR, 2022) </w:t>
      </w:r>
      <w:r w:rsidRPr="00A62310">
        <w:rPr>
          <w:rFonts w:ascii="Times New Roman" w:hAnsi="Times New Roman" w:cs="Times New Roman"/>
        </w:rPr>
        <w:t>(</w:t>
      </w:r>
      <w:hyperlink r:id="rId12">
        <w:r w:rsidRPr="00A62310">
          <w:rPr>
            <w:rFonts w:ascii="Times New Roman" w:hAnsi="Times New Roman" w:cs="Times New Roman"/>
            <w:color w:val="1155CC"/>
            <w:u w:val="single"/>
          </w:rPr>
          <w:t>https://dghs-dashboard.com/pages/covid19</w:t>
        </w:r>
      </w:hyperlink>
      <w:r w:rsidRPr="00A62310">
        <w:rPr>
          <w:rFonts w:ascii="Times New Roman" w:hAnsi="Times New Roman" w:cs="Times New Roman"/>
        </w:rPr>
        <w:t>)</w:t>
      </w:r>
      <w:r w:rsidRPr="00A62310">
        <w:rPr>
          <w:rFonts w:ascii="Times New Roman" w:hAnsi="Times New Roman" w:cs="Times New Roman"/>
          <w:sz w:val="24"/>
          <w:szCs w:val="24"/>
        </w:rPr>
        <w:t>. The five highly-affected districts are Dhaka (n=</w:t>
      </w:r>
      <w:r w:rsidR="006167A4" w:rsidRPr="00A62310">
        <w:rPr>
          <w:rFonts w:ascii="Times New Roman" w:hAnsi="Times New Roman" w:cs="Times New Roman"/>
          <w:sz w:val="24"/>
          <w:szCs w:val="24"/>
        </w:rPr>
        <w:t>728</w:t>
      </w:r>
      <w:r w:rsidR="00FF0026" w:rsidRPr="00A62310">
        <w:rPr>
          <w:rFonts w:ascii="Times New Roman" w:hAnsi="Times New Roman" w:cs="Times New Roman"/>
          <w:sz w:val="24"/>
          <w:szCs w:val="24"/>
        </w:rPr>
        <w:t>556</w:t>
      </w:r>
      <w:r w:rsidRPr="00A62310">
        <w:rPr>
          <w:rFonts w:ascii="Times New Roman" w:hAnsi="Times New Roman" w:cs="Times New Roman"/>
          <w:sz w:val="24"/>
          <w:szCs w:val="24"/>
        </w:rPr>
        <w:t>), Chattogram (n=</w:t>
      </w:r>
      <w:r w:rsidR="006167A4" w:rsidRPr="00A62310">
        <w:rPr>
          <w:rFonts w:ascii="Times New Roman" w:hAnsi="Times New Roman" w:cs="Times New Roman"/>
          <w:sz w:val="24"/>
          <w:szCs w:val="24"/>
        </w:rPr>
        <w:t>1291</w:t>
      </w:r>
      <w:r w:rsidR="00FF0026" w:rsidRPr="00A62310">
        <w:rPr>
          <w:rFonts w:ascii="Times New Roman" w:hAnsi="Times New Roman" w:cs="Times New Roman"/>
          <w:sz w:val="24"/>
          <w:szCs w:val="24"/>
        </w:rPr>
        <w:t>21</w:t>
      </w:r>
      <w:r w:rsidRPr="00A62310">
        <w:rPr>
          <w:rFonts w:ascii="Times New Roman" w:hAnsi="Times New Roman" w:cs="Times New Roman"/>
          <w:sz w:val="24"/>
          <w:szCs w:val="24"/>
        </w:rPr>
        <w:t xml:space="preserve">), </w:t>
      </w:r>
      <w:proofErr w:type="spellStart"/>
      <w:r w:rsidR="006167A4" w:rsidRPr="00A62310">
        <w:rPr>
          <w:rFonts w:ascii="Times New Roman" w:hAnsi="Times New Roman" w:cs="Times New Roman"/>
          <w:sz w:val="24"/>
          <w:szCs w:val="24"/>
        </w:rPr>
        <w:t>Cumilla</w:t>
      </w:r>
      <w:proofErr w:type="spellEnd"/>
      <w:r w:rsidR="006167A4" w:rsidRPr="00A62310">
        <w:rPr>
          <w:rFonts w:ascii="Times New Roman" w:hAnsi="Times New Roman" w:cs="Times New Roman"/>
          <w:sz w:val="24"/>
          <w:szCs w:val="24"/>
        </w:rPr>
        <w:t xml:space="preserve"> (n=47, 3</w:t>
      </w:r>
      <w:r w:rsidR="00FF0026" w:rsidRPr="00A62310">
        <w:rPr>
          <w:rFonts w:ascii="Times New Roman" w:hAnsi="Times New Roman" w:cs="Times New Roman"/>
          <w:sz w:val="24"/>
          <w:szCs w:val="24"/>
        </w:rPr>
        <w:t>30</w:t>
      </w:r>
      <w:r w:rsidR="006167A4" w:rsidRPr="00A62310">
        <w:rPr>
          <w:rFonts w:ascii="Times New Roman" w:hAnsi="Times New Roman" w:cs="Times New Roman"/>
          <w:sz w:val="24"/>
          <w:szCs w:val="24"/>
        </w:rPr>
        <w:t xml:space="preserve">), </w:t>
      </w:r>
      <w:r w:rsidRPr="00A62310">
        <w:rPr>
          <w:rFonts w:ascii="Times New Roman" w:hAnsi="Times New Roman" w:cs="Times New Roman"/>
          <w:sz w:val="24"/>
          <w:szCs w:val="24"/>
        </w:rPr>
        <w:t>Sylhet (n=</w:t>
      </w:r>
      <w:r w:rsidR="006167A4" w:rsidRPr="00A62310">
        <w:rPr>
          <w:rFonts w:ascii="Times New Roman" w:hAnsi="Times New Roman" w:cs="Times New Roman"/>
          <w:sz w:val="24"/>
          <w:szCs w:val="24"/>
        </w:rPr>
        <w:t>3</w:t>
      </w:r>
      <w:r w:rsidRPr="00A62310">
        <w:rPr>
          <w:rFonts w:ascii="Times New Roman" w:hAnsi="Times New Roman" w:cs="Times New Roman"/>
          <w:sz w:val="24"/>
          <w:szCs w:val="24"/>
        </w:rPr>
        <w:t>8,</w:t>
      </w:r>
      <w:r w:rsidR="006167A4" w:rsidRPr="00A62310">
        <w:rPr>
          <w:rFonts w:ascii="Times New Roman" w:hAnsi="Times New Roman" w:cs="Times New Roman"/>
          <w:sz w:val="24"/>
          <w:szCs w:val="24"/>
        </w:rPr>
        <w:t>2</w:t>
      </w:r>
      <w:r w:rsidR="00FF0026" w:rsidRPr="00A62310">
        <w:rPr>
          <w:rFonts w:ascii="Times New Roman" w:hAnsi="Times New Roman" w:cs="Times New Roman"/>
          <w:sz w:val="24"/>
          <w:szCs w:val="24"/>
        </w:rPr>
        <w:t>85</w:t>
      </w:r>
      <w:r w:rsidRPr="00A62310">
        <w:rPr>
          <w:rFonts w:ascii="Times New Roman" w:hAnsi="Times New Roman" w:cs="Times New Roman"/>
          <w:sz w:val="24"/>
          <w:szCs w:val="24"/>
        </w:rPr>
        <w:t xml:space="preserve">), </w:t>
      </w:r>
      <w:r w:rsidR="006167A4" w:rsidRPr="00A62310">
        <w:rPr>
          <w:rFonts w:ascii="Times New Roman" w:hAnsi="Times New Roman" w:cs="Times New Roman"/>
          <w:sz w:val="24"/>
          <w:szCs w:val="24"/>
        </w:rPr>
        <w:t>Narayanganj district (n=36,8</w:t>
      </w:r>
      <w:r w:rsidR="00FF0026" w:rsidRPr="00A62310">
        <w:rPr>
          <w:rFonts w:ascii="Times New Roman" w:hAnsi="Times New Roman" w:cs="Times New Roman"/>
          <w:sz w:val="24"/>
          <w:szCs w:val="24"/>
        </w:rPr>
        <w:t>31</w:t>
      </w:r>
      <w:r w:rsidR="006167A4" w:rsidRPr="00A62310">
        <w:rPr>
          <w:rFonts w:ascii="Times New Roman" w:hAnsi="Times New Roman" w:cs="Times New Roman"/>
          <w:sz w:val="24"/>
          <w:szCs w:val="24"/>
        </w:rPr>
        <w:t xml:space="preserve">) </w:t>
      </w:r>
      <w:r w:rsidRPr="00A62310">
        <w:rPr>
          <w:rFonts w:ascii="Times New Roman" w:hAnsi="Times New Roman" w:cs="Times New Roman"/>
          <w:sz w:val="24"/>
          <w:szCs w:val="24"/>
        </w:rPr>
        <w:t>(Supplementary fi</w:t>
      </w:r>
      <w:r w:rsidR="00FF0026" w:rsidRPr="00A62310">
        <w:rPr>
          <w:rFonts w:ascii="Times New Roman" w:hAnsi="Times New Roman" w:cs="Times New Roman"/>
          <w:sz w:val="24"/>
          <w:szCs w:val="24"/>
        </w:rPr>
        <w:t>gure</w:t>
      </w:r>
      <w:r w:rsidRPr="00A62310">
        <w:rPr>
          <w:rFonts w:ascii="Times New Roman" w:hAnsi="Times New Roman" w:cs="Times New Roman"/>
          <w:sz w:val="24"/>
          <w:szCs w:val="24"/>
        </w:rPr>
        <w:t xml:space="preserve"> SF-</w:t>
      </w:r>
      <w:r w:rsidR="001F67EB" w:rsidRPr="00A62310">
        <w:rPr>
          <w:rFonts w:ascii="Times New Roman" w:hAnsi="Times New Roman" w:cs="Times New Roman"/>
          <w:sz w:val="24"/>
          <w:szCs w:val="24"/>
        </w:rPr>
        <w:t>2</w:t>
      </w:r>
      <w:r w:rsidRPr="00A62310">
        <w:rPr>
          <w:rFonts w:ascii="Times New Roman" w:hAnsi="Times New Roman" w:cs="Times New Roman"/>
          <w:sz w:val="24"/>
          <w:szCs w:val="24"/>
        </w:rPr>
        <w:t xml:space="preserve">) (WHO, 2022) </w:t>
      </w:r>
      <w:r w:rsidRPr="00A62310">
        <w:rPr>
          <w:rFonts w:ascii="Times New Roman" w:hAnsi="Times New Roman" w:cs="Times New Roman"/>
        </w:rPr>
        <w:t>http://covid19tracker.gov.bd/</w:t>
      </w:r>
      <w:r w:rsidRPr="00A62310">
        <w:rPr>
          <w:rFonts w:ascii="Times New Roman" w:hAnsi="Times New Roman" w:cs="Times New Roman"/>
          <w:sz w:val="24"/>
          <w:szCs w:val="24"/>
        </w:rPr>
        <w:t xml:space="preserve">. </w:t>
      </w:r>
      <w:r w:rsidR="006167A4" w:rsidRPr="00A62310">
        <w:rPr>
          <w:rFonts w:ascii="Times New Roman" w:hAnsi="Times New Roman" w:cs="Times New Roman"/>
          <w:sz w:val="24"/>
          <w:szCs w:val="24"/>
        </w:rPr>
        <w:t>In th</w:t>
      </w:r>
      <w:r w:rsidR="00597AD0" w:rsidRPr="00A62310">
        <w:rPr>
          <w:rFonts w:ascii="Times New Roman" w:hAnsi="Times New Roman" w:cs="Times New Roman"/>
          <w:sz w:val="24"/>
          <w:szCs w:val="24"/>
        </w:rPr>
        <w:t>e</w:t>
      </w:r>
      <w:r w:rsidR="006167A4" w:rsidRPr="00A62310">
        <w:rPr>
          <w:rFonts w:ascii="Times New Roman" w:hAnsi="Times New Roman" w:cs="Times New Roman"/>
          <w:sz w:val="24"/>
          <w:szCs w:val="24"/>
        </w:rPr>
        <w:t xml:space="preserve"> year</w:t>
      </w:r>
      <w:r w:rsidR="00597AD0" w:rsidRPr="00A62310">
        <w:rPr>
          <w:rFonts w:ascii="Times New Roman" w:hAnsi="Times New Roman" w:cs="Times New Roman"/>
          <w:sz w:val="24"/>
          <w:szCs w:val="24"/>
        </w:rPr>
        <w:t xml:space="preserve"> of 2022</w:t>
      </w:r>
      <w:r w:rsidR="00AF1780" w:rsidRPr="00A62310">
        <w:rPr>
          <w:rFonts w:ascii="Times New Roman" w:hAnsi="Times New Roman" w:cs="Times New Roman"/>
          <w:sz w:val="24"/>
          <w:szCs w:val="24"/>
        </w:rPr>
        <w:t>,</w:t>
      </w:r>
      <w:r w:rsidR="00597AD0" w:rsidRPr="00A62310">
        <w:rPr>
          <w:rFonts w:ascii="Times New Roman" w:hAnsi="Times New Roman" w:cs="Times New Roman"/>
          <w:sz w:val="24"/>
          <w:szCs w:val="24"/>
        </w:rPr>
        <w:t xml:space="preserve"> </w:t>
      </w:r>
      <w:r w:rsidR="00AF1780" w:rsidRPr="00A62310">
        <w:rPr>
          <w:rFonts w:ascii="Times New Roman" w:hAnsi="Times New Roman" w:cs="Times New Roman"/>
          <w:sz w:val="24"/>
          <w:szCs w:val="24"/>
        </w:rPr>
        <w:t xml:space="preserve">the </w:t>
      </w:r>
      <w:r w:rsidRPr="00A62310">
        <w:rPr>
          <w:rFonts w:ascii="Times New Roman" w:hAnsi="Times New Roman" w:cs="Times New Roman"/>
          <w:sz w:val="24"/>
          <w:szCs w:val="24"/>
        </w:rPr>
        <w:t>highest number of daily death cases (n=</w:t>
      </w:r>
      <w:r w:rsidR="006167A4" w:rsidRPr="00A62310">
        <w:rPr>
          <w:rFonts w:ascii="Times New Roman" w:hAnsi="Times New Roman" w:cs="Times New Roman"/>
          <w:sz w:val="24"/>
          <w:szCs w:val="24"/>
        </w:rPr>
        <w:t>06</w:t>
      </w:r>
      <w:r w:rsidRPr="00A62310">
        <w:rPr>
          <w:rFonts w:ascii="Times New Roman" w:hAnsi="Times New Roman" w:cs="Times New Roman"/>
          <w:sz w:val="24"/>
          <w:szCs w:val="24"/>
        </w:rPr>
        <w:t xml:space="preserve">) was observed on </w:t>
      </w:r>
      <w:r w:rsidR="006167A4" w:rsidRPr="00A62310">
        <w:rPr>
          <w:rFonts w:ascii="Times New Roman" w:hAnsi="Times New Roman" w:cs="Times New Roman"/>
          <w:sz w:val="24"/>
          <w:szCs w:val="24"/>
        </w:rPr>
        <w:t>October18</w:t>
      </w:r>
      <w:r w:rsidRPr="00A62310">
        <w:rPr>
          <w:rFonts w:ascii="Times New Roman" w:hAnsi="Times New Roman" w:cs="Times New Roman"/>
          <w:sz w:val="24"/>
          <w:szCs w:val="24"/>
        </w:rPr>
        <w:t>, 202</w:t>
      </w:r>
      <w:r w:rsidR="006167A4" w:rsidRPr="00A62310">
        <w:rPr>
          <w:rFonts w:ascii="Times New Roman" w:hAnsi="Times New Roman" w:cs="Times New Roman"/>
          <w:sz w:val="24"/>
          <w:szCs w:val="24"/>
        </w:rPr>
        <w:t>2</w:t>
      </w:r>
      <w:r w:rsidRPr="00A62310">
        <w:rPr>
          <w:rFonts w:ascii="Times New Roman" w:hAnsi="Times New Roman" w:cs="Times New Roman"/>
          <w:sz w:val="24"/>
          <w:szCs w:val="24"/>
        </w:rPr>
        <w:t xml:space="preserve">, while the highest number of positive cases diagnosed was </w:t>
      </w:r>
      <w:r w:rsidR="006167A4" w:rsidRPr="00A62310">
        <w:rPr>
          <w:rFonts w:ascii="Times New Roman" w:hAnsi="Times New Roman" w:cs="Times New Roman"/>
          <w:sz w:val="24"/>
          <w:szCs w:val="24"/>
        </w:rPr>
        <w:t>491</w:t>
      </w:r>
      <w:r w:rsidRPr="00A62310">
        <w:rPr>
          <w:rFonts w:ascii="Times New Roman" w:hAnsi="Times New Roman" w:cs="Times New Roman"/>
          <w:sz w:val="24"/>
          <w:szCs w:val="24"/>
        </w:rPr>
        <w:t xml:space="preserve"> on </w:t>
      </w:r>
      <w:r w:rsidR="006167A4" w:rsidRPr="00A62310">
        <w:rPr>
          <w:rFonts w:ascii="Times New Roman" w:hAnsi="Times New Roman" w:cs="Times New Roman"/>
          <w:sz w:val="24"/>
          <w:szCs w:val="24"/>
        </w:rPr>
        <w:t>October</w:t>
      </w:r>
      <w:r w:rsidR="00FF0026" w:rsidRPr="00A62310">
        <w:rPr>
          <w:rFonts w:ascii="Times New Roman" w:hAnsi="Times New Roman" w:cs="Times New Roman"/>
          <w:sz w:val="24"/>
          <w:szCs w:val="24"/>
        </w:rPr>
        <w:t xml:space="preserve"> </w:t>
      </w:r>
      <w:r w:rsidR="006167A4" w:rsidRPr="00A62310">
        <w:rPr>
          <w:rFonts w:ascii="Times New Roman" w:hAnsi="Times New Roman" w:cs="Times New Roman"/>
          <w:sz w:val="24"/>
          <w:szCs w:val="24"/>
        </w:rPr>
        <w:t>07</w:t>
      </w:r>
      <w:r w:rsidRPr="00A62310">
        <w:rPr>
          <w:rFonts w:ascii="Times New Roman" w:hAnsi="Times New Roman" w:cs="Times New Roman"/>
          <w:sz w:val="24"/>
          <w:szCs w:val="24"/>
        </w:rPr>
        <w:t>, 202</w:t>
      </w:r>
      <w:r w:rsidR="006167A4" w:rsidRPr="00A62310">
        <w:rPr>
          <w:rFonts w:ascii="Times New Roman" w:hAnsi="Times New Roman" w:cs="Times New Roman"/>
          <w:sz w:val="24"/>
          <w:szCs w:val="24"/>
        </w:rPr>
        <w:t xml:space="preserve">2 </w:t>
      </w:r>
      <w:r w:rsidRPr="00A62310">
        <w:rPr>
          <w:rFonts w:ascii="Times New Roman" w:hAnsi="Times New Roman" w:cs="Times New Roman"/>
          <w:sz w:val="24"/>
          <w:szCs w:val="24"/>
        </w:rPr>
        <w:t xml:space="preserve">(WHO, 2022). The government of Bangladesh continues to observe COVID-19 </w:t>
      </w:r>
      <w:r w:rsidR="00AC000D" w:rsidRPr="00A62310">
        <w:rPr>
          <w:rFonts w:ascii="Times New Roman" w:hAnsi="Times New Roman" w:cs="Times New Roman"/>
          <w:sz w:val="24"/>
          <w:szCs w:val="24"/>
        </w:rPr>
        <w:t xml:space="preserve">as during the trial period, 49% of the population was </w:t>
      </w:r>
      <w:r w:rsidR="00FF0026" w:rsidRPr="00A62310">
        <w:rPr>
          <w:rFonts w:ascii="Times New Roman" w:hAnsi="Times New Roman" w:cs="Times New Roman"/>
          <w:sz w:val="24"/>
          <w:szCs w:val="24"/>
        </w:rPr>
        <w:t>immunized</w:t>
      </w:r>
      <w:r w:rsidR="00597AD0" w:rsidRPr="00A62310">
        <w:rPr>
          <w:rFonts w:ascii="Times New Roman" w:hAnsi="Times New Roman" w:cs="Times New Roman"/>
          <w:sz w:val="24"/>
          <w:szCs w:val="24"/>
        </w:rPr>
        <w:t>, and 72% of th</w:t>
      </w:r>
      <w:r w:rsidR="00AC000D" w:rsidRPr="00A62310">
        <w:rPr>
          <w:rFonts w:ascii="Times New Roman" w:hAnsi="Times New Roman" w:cs="Times New Roman"/>
          <w:sz w:val="24"/>
          <w:szCs w:val="24"/>
        </w:rPr>
        <w:t xml:space="preserve">e population had gotten one dose of the COVID-19 vaccine. </w:t>
      </w:r>
    </w:p>
    <w:p w14:paraId="7732D12A" w14:textId="77777777" w:rsidR="00FA5050" w:rsidRPr="00A62310" w:rsidRDefault="00825CB8" w:rsidP="00F95CBF">
      <w:pPr>
        <w:pStyle w:val="Normal1"/>
        <w:spacing w:line="276" w:lineRule="auto"/>
        <w:jc w:val="both"/>
      </w:pPr>
      <w:r w:rsidRPr="00A62310">
        <w:rPr>
          <w:color w:val="000000"/>
        </w:rPr>
        <w:lastRenderedPageBreak/>
        <w:t>The RT-PCR result of</w:t>
      </w:r>
      <w:r w:rsidR="00FF0026" w:rsidRPr="00A62310">
        <w:rPr>
          <w:color w:val="000000"/>
        </w:rPr>
        <w:t xml:space="preserve"> </w:t>
      </w:r>
      <w:r w:rsidR="00591CD3" w:rsidRPr="00A62310">
        <w:rPr>
          <w:color w:val="000000"/>
        </w:rPr>
        <w:t>301</w:t>
      </w:r>
      <w:r w:rsidR="00FA5050" w:rsidRPr="00A62310">
        <w:rPr>
          <w:color w:val="000000"/>
        </w:rPr>
        <w:t xml:space="preserve"> COVID-19 </w:t>
      </w:r>
      <w:r w:rsidRPr="00A62310">
        <w:rPr>
          <w:color w:val="000000"/>
        </w:rPr>
        <w:t xml:space="preserve">specimens </w:t>
      </w:r>
      <w:r w:rsidRPr="00A62310">
        <w:t>confirmed</w:t>
      </w:r>
      <w:r w:rsidR="00FF0026" w:rsidRPr="00A62310">
        <w:t xml:space="preserve"> </w:t>
      </w:r>
      <w:r w:rsidR="00FA5050" w:rsidRPr="00A62310">
        <w:t>b</w:t>
      </w:r>
      <w:r w:rsidR="00FA5050" w:rsidRPr="00A62310">
        <w:rPr>
          <w:color w:val="000000"/>
        </w:rPr>
        <w:t xml:space="preserve">oth ORF1ab and N </w:t>
      </w:r>
      <w:r w:rsidRPr="00A62310">
        <w:rPr>
          <w:color w:val="000000"/>
        </w:rPr>
        <w:t xml:space="preserve">SARS-CoV-2 </w:t>
      </w:r>
      <w:r w:rsidR="00FA5050" w:rsidRPr="00A62310">
        <w:rPr>
          <w:color w:val="000000"/>
        </w:rPr>
        <w:t xml:space="preserve">genes </w:t>
      </w:r>
      <w:r w:rsidRPr="00A62310">
        <w:rPr>
          <w:color w:val="000000"/>
        </w:rPr>
        <w:t>from</w:t>
      </w:r>
      <w:r w:rsidR="00FF0026" w:rsidRPr="00A62310">
        <w:rPr>
          <w:color w:val="000000"/>
        </w:rPr>
        <w:t xml:space="preserve"> </w:t>
      </w:r>
      <w:r w:rsidRPr="00A62310">
        <w:rPr>
          <w:color w:val="000000"/>
        </w:rPr>
        <w:t xml:space="preserve">32% of </w:t>
      </w:r>
      <w:r w:rsidR="006167A4" w:rsidRPr="00A62310">
        <w:rPr>
          <w:color w:val="000000"/>
        </w:rPr>
        <w:t xml:space="preserve">the </w:t>
      </w:r>
      <w:r w:rsidRPr="00A62310">
        <w:rPr>
          <w:color w:val="000000"/>
        </w:rPr>
        <w:t xml:space="preserve">total specimen </w:t>
      </w:r>
      <w:r w:rsidR="00FA5050" w:rsidRPr="00A62310">
        <w:rPr>
          <w:color w:val="000000"/>
        </w:rPr>
        <w:t xml:space="preserve">using </w:t>
      </w:r>
      <w:r w:rsidRPr="00A62310">
        <w:rPr>
          <w:color w:val="000000"/>
        </w:rPr>
        <w:t>China</w:t>
      </w:r>
      <w:r w:rsidR="006167A4" w:rsidRPr="00A62310">
        <w:rPr>
          <w:color w:val="000000"/>
        </w:rPr>
        <w:t>-</w:t>
      </w:r>
      <w:r w:rsidRPr="00A62310">
        <w:rPr>
          <w:color w:val="000000"/>
        </w:rPr>
        <w:t xml:space="preserve">origin </w:t>
      </w:r>
      <w:r w:rsidR="00FA5050" w:rsidRPr="00A62310">
        <w:rPr>
          <w:color w:val="000000"/>
        </w:rPr>
        <w:t xml:space="preserve">SANSURE </w:t>
      </w:r>
      <w:r w:rsidRPr="00A62310">
        <w:rPr>
          <w:color w:val="000000"/>
        </w:rPr>
        <w:t>d</w:t>
      </w:r>
      <w:r w:rsidR="006167A4" w:rsidRPr="00A62310">
        <w:rPr>
          <w:color w:val="000000"/>
        </w:rPr>
        <w:t>ia</w:t>
      </w:r>
      <w:r w:rsidRPr="00A62310">
        <w:rPr>
          <w:color w:val="000000"/>
        </w:rPr>
        <w:t>gnosis test kit</w:t>
      </w:r>
      <w:r w:rsidR="00FA5050" w:rsidRPr="00A62310">
        <w:rPr>
          <w:color w:val="000000"/>
        </w:rPr>
        <w:t xml:space="preserve">, and 47% of </w:t>
      </w:r>
      <w:r w:rsidR="006167A4" w:rsidRPr="00A62310">
        <w:rPr>
          <w:color w:val="000000"/>
        </w:rPr>
        <w:t xml:space="preserve">those </w:t>
      </w:r>
      <w:r w:rsidRPr="00A62310">
        <w:rPr>
          <w:color w:val="000000"/>
        </w:rPr>
        <w:t>identified</w:t>
      </w:r>
      <w:r w:rsidR="00FA5050" w:rsidRPr="00A62310">
        <w:rPr>
          <w:color w:val="000000"/>
        </w:rPr>
        <w:t xml:space="preserve"> using AFC kit. </w:t>
      </w:r>
      <w:r w:rsidRPr="00A62310">
        <w:rPr>
          <w:color w:val="000000"/>
        </w:rPr>
        <w:t xml:space="preserve">Only </w:t>
      </w:r>
      <w:r w:rsidR="006167A4" w:rsidRPr="00A62310">
        <w:rPr>
          <w:color w:val="000000"/>
        </w:rPr>
        <w:t xml:space="preserve">the </w:t>
      </w:r>
      <w:r w:rsidRPr="00A62310">
        <w:rPr>
          <w:color w:val="000000"/>
        </w:rPr>
        <w:t xml:space="preserve">SARS-CoV-2 </w:t>
      </w:r>
      <w:r w:rsidR="00FA5050" w:rsidRPr="00A62310">
        <w:rPr>
          <w:color w:val="000000"/>
        </w:rPr>
        <w:t xml:space="preserve">ORF1ab gene was </w:t>
      </w:r>
      <w:r w:rsidRPr="00A62310">
        <w:rPr>
          <w:color w:val="000000"/>
        </w:rPr>
        <w:t>identif</w:t>
      </w:r>
      <w:r w:rsidR="006167A4" w:rsidRPr="00A62310">
        <w:rPr>
          <w:color w:val="000000"/>
        </w:rPr>
        <w:t>ied</w:t>
      </w:r>
      <w:r w:rsidR="00FA5050" w:rsidRPr="00A62310">
        <w:rPr>
          <w:color w:val="000000"/>
        </w:rPr>
        <w:t xml:space="preserve"> in 21% </w:t>
      </w:r>
      <w:r w:rsidR="006167A4" w:rsidRPr="00A62310">
        <w:rPr>
          <w:color w:val="000000"/>
        </w:rPr>
        <w:t xml:space="preserve">of </w:t>
      </w:r>
      <w:r w:rsidR="00FA5050" w:rsidRPr="00A62310">
        <w:rPr>
          <w:color w:val="000000"/>
        </w:rPr>
        <w:t>samples</w:t>
      </w:r>
      <w:r w:rsidR="00FF0026" w:rsidRPr="00A62310">
        <w:rPr>
          <w:color w:val="000000"/>
        </w:rPr>
        <w:t xml:space="preserve"> </w:t>
      </w:r>
      <w:r w:rsidRPr="00A62310">
        <w:t>and merely</w:t>
      </w:r>
      <w:r w:rsidR="00FF0026" w:rsidRPr="00A62310">
        <w:t xml:space="preserve"> </w:t>
      </w:r>
      <w:r w:rsidR="006167A4" w:rsidRPr="00A62310">
        <w:t xml:space="preserve">the </w:t>
      </w:r>
      <w:r w:rsidR="00FA5050" w:rsidRPr="00A62310">
        <w:rPr>
          <w:color w:val="000000"/>
        </w:rPr>
        <w:t>N gene</w:t>
      </w:r>
      <w:r w:rsidRPr="00A62310">
        <w:rPr>
          <w:color w:val="000000"/>
        </w:rPr>
        <w:t xml:space="preserve"> of COVID-19</w:t>
      </w:r>
      <w:r w:rsidR="00FF0026" w:rsidRPr="00A62310">
        <w:rPr>
          <w:color w:val="000000"/>
        </w:rPr>
        <w:t xml:space="preserve"> </w:t>
      </w:r>
      <w:r w:rsidR="006167A4" w:rsidRPr="00A62310">
        <w:rPr>
          <w:color w:val="000000"/>
        </w:rPr>
        <w:t xml:space="preserve">was </w:t>
      </w:r>
      <w:r w:rsidRPr="00A62310">
        <w:rPr>
          <w:color w:val="000000"/>
        </w:rPr>
        <w:t>confirmed</w:t>
      </w:r>
      <w:r w:rsidR="00FA5050" w:rsidRPr="00A62310">
        <w:rPr>
          <w:color w:val="000000"/>
        </w:rPr>
        <w:t xml:space="preserve"> in 79% </w:t>
      </w:r>
      <w:r w:rsidR="006167A4" w:rsidRPr="00A62310">
        <w:rPr>
          <w:color w:val="000000"/>
        </w:rPr>
        <w:t xml:space="preserve">of </w:t>
      </w:r>
      <w:r w:rsidR="00FA5050" w:rsidRPr="00A62310">
        <w:rPr>
          <w:color w:val="000000"/>
        </w:rPr>
        <w:t>samples</w:t>
      </w:r>
      <w:r w:rsidR="006167A4" w:rsidRPr="00A62310">
        <w:rPr>
          <w:color w:val="000000"/>
        </w:rPr>
        <w:t xml:space="preserve"> (Figure 4)</w:t>
      </w:r>
      <w:r w:rsidR="00FA5050" w:rsidRPr="00A62310">
        <w:rPr>
          <w:color w:val="000000"/>
        </w:rPr>
        <w:t xml:space="preserve">. </w:t>
      </w:r>
    </w:p>
    <w:p w14:paraId="738F3A7B" w14:textId="77777777" w:rsidR="00FA5050" w:rsidRPr="00A62310" w:rsidRDefault="00FA5050" w:rsidP="00F95CBF">
      <w:pPr>
        <w:pStyle w:val="Normal1"/>
        <w:spacing w:line="276" w:lineRule="auto"/>
        <w:jc w:val="both"/>
        <w:rPr>
          <w:noProof/>
          <w:color w:val="000000"/>
        </w:rPr>
      </w:pPr>
    </w:p>
    <w:p w14:paraId="58C37532" w14:textId="77777777" w:rsidR="00825CB8" w:rsidRPr="00A62310" w:rsidRDefault="00FA5050" w:rsidP="00FA5050">
      <w:pPr>
        <w:pStyle w:val="Normal1"/>
        <w:spacing w:line="360" w:lineRule="auto"/>
        <w:jc w:val="both"/>
        <w:rPr>
          <w:color w:val="000000"/>
        </w:rPr>
      </w:pPr>
      <w:r w:rsidRPr="00A62310">
        <w:rPr>
          <w:b/>
          <w:color w:val="000000"/>
        </w:rPr>
        <w:t xml:space="preserve">Figure </w:t>
      </w:r>
      <w:proofErr w:type="gramStart"/>
      <w:r w:rsidR="00591CD3" w:rsidRPr="00A62310">
        <w:rPr>
          <w:b/>
          <w:color w:val="000000"/>
        </w:rPr>
        <w:t>4</w:t>
      </w:r>
      <w:r w:rsidRPr="00A62310">
        <w:rPr>
          <w:b/>
          <w:color w:val="000000"/>
        </w:rPr>
        <w:t>.</w:t>
      </w:r>
      <w:r w:rsidR="00825CB8" w:rsidRPr="00A62310">
        <w:rPr>
          <w:color w:val="000000"/>
        </w:rPr>
        <w:t>ORF</w:t>
      </w:r>
      <w:proofErr w:type="gramEnd"/>
      <w:r w:rsidR="00825CB8" w:rsidRPr="00A62310">
        <w:rPr>
          <w:color w:val="000000"/>
        </w:rPr>
        <w:t xml:space="preserve">1ab and N gene of SARS-CoV-2 </w:t>
      </w:r>
      <w:r w:rsidRPr="00A62310">
        <w:rPr>
          <w:color w:val="000000"/>
        </w:rPr>
        <w:t xml:space="preserve">using two commercial RT-PCR kits </w:t>
      </w:r>
      <w:r w:rsidR="00F95CBF">
        <w:rPr>
          <w:color w:val="000000"/>
        </w:rPr>
        <w:t>(a) SANSURE (b) AFC</w:t>
      </w:r>
    </w:p>
    <w:p w14:paraId="5D73EA63" w14:textId="77777777" w:rsidR="00A52873" w:rsidRPr="00A62310" w:rsidRDefault="00825CB8" w:rsidP="00A52873">
      <w:pPr>
        <w:pStyle w:val="Normal1"/>
        <w:spacing w:line="360" w:lineRule="auto"/>
        <w:jc w:val="both"/>
        <w:rPr>
          <w:color w:val="000000" w:themeColor="text1"/>
        </w:rPr>
      </w:pPr>
      <w:r w:rsidRPr="00A62310">
        <w:rPr>
          <w:color w:val="000000"/>
        </w:rPr>
        <w:t>According to kit result interpretation, CT</w:t>
      </w:r>
      <w:r w:rsidR="00597AD0" w:rsidRPr="00A62310">
        <w:rPr>
          <w:color w:val="000000"/>
        </w:rPr>
        <w:t xml:space="preserve"> (Cycle of threshold)</w:t>
      </w:r>
      <w:r w:rsidR="00FA5050" w:rsidRPr="00A62310">
        <w:rPr>
          <w:color w:val="000000"/>
        </w:rPr>
        <w:t xml:space="preserve"> 29.37 for the ORF1ab gene, 30.00 for the N gene, and </w:t>
      </w:r>
      <w:r w:rsidRPr="00A62310">
        <w:rPr>
          <w:color w:val="000000"/>
        </w:rPr>
        <w:t xml:space="preserve">32.48 </w:t>
      </w:r>
      <w:r w:rsidR="00FA5050" w:rsidRPr="00A62310">
        <w:rPr>
          <w:color w:val="000000"/>
        </w:rPr>
        <w:t>human RNase-P w</w:t>
      </w:r>
      <w:r w:rsidRPr="00A62310">
        <w:rPr>
          <w:color w:val="000000"/>
        </w:rPr>
        <w:t>ere counted as the hig</w:t>
      </w:r>
      <w:r w:rsidR="006167A4" w:rsidRPr="00A62310">
        <w:rPr>
          <w:color w:val="000000"/>
        </w:rPr>
        <w:t>h</w:t>
      </w:r>
      <w:r w:rsidRPr="00A62310">
        <w:rPr>
          <w:color w:val="000000"/>
        </w:rPr>
        <w:t>est</w:t>
      </w:r>
      <w:r w:rsidR="00FA5050" w:rsidRPr="00A62310">
        <w:rPr>
          <w:color w:val="000000"/>
        </w:rPr>
        <w:t xml:space="preserve">, </w:t>
      </w:r>
      <w:r w:rsidRPr="00A62310">
        <w:rPr>
          <w:color w:val="000000"/>
        </w:rPr>
        <w:t>on the other hand</w:t>
      </w:r>
      <w:r w:rsidR="006167A4" w:rsidRPr="00A62310">
        <w:rPr>
          <w:color w:val="000000"/>
        </w:rPr>
        <w:t>,</w:t>
      </w:r>
      <w:r w:rsidRPr="00A62310">
        <w:rPr>
          <w:color w:val="000000"/>
        </w:rPr>
        <w:t xml:space="preserve"> 21.14, 16.28, and 2.45 were the lowest value of these ge</w:t>
      </w:r>
      <w:r w:rsidR="006167A4" w:rsidRPr="00A62310">
        <w:rPr>
          <w:color w:val="000000"/>
        </w:rPr>
        <w:t>nes</w:t>
      </w:r>
      <w:r w:rsidRPr="00A62310">
        <w:rPr>
          <w:color w:val="000000"/>
        </w:rPr>
        <w:t>, respectively using SANSURE kit</w:t>
      </w:r>
      <w:r w:rsidR="00FF0026" w:rsidRPr="00A62310">
        <w:rPr>
          <w:color w:val="000000"/>
        </w:rPr>
        <w:t xml:space="preserve"> </w:t>
      </w:r>
      <w:r w:rsidRPr="00A62310">
        <w:rPr>
          <w:color w:val="000000"/>
        </w:rPr>
        <w:t>27.</w:t>
      </w:r>
      <w:r w:rsidRPr="00A62310">
        <w:t xml:space="preserve">4 </w:t>
      </w:r>
      <w:r w:rsidRPr="00A62310">
        <w:rPr>
          <w:color w:val="000000"/>
        </w:rPr>
        <w:t xml:space="preserve">and 29.65, </w:t>
      </w:r>
      <w:r w:rsidRPr="00A62310">
        <w:t xml:space="preserve">with </w:t>
      </w:r>
      <w:r w:rsidRPr="00A62310">
        <w:rPr>
          <w:color w:val="000000"/>
        </w:rPr>
        <w:t>31.7</w:t>
      </w:r>
      <w:r w:rsidRPr="00A62310">
        <w:t xml:space="preserve"> found as </w:t>
      </w:r>
      <w:r w:rsidRPr="00A62310">
        <w:rPr>
          <w:color w:val="000000"/>
        </w:rPr>
        <w:t>t</w:t>
      </w:r>
      <w:r w:rsidR="00FA5050" w:rsidRPr="00A62310">
        <w:rPr>
          <w:color w:val="000000"/>
        </w:rPr>
        <w:t>he highest C</w:t>
      </w:r>
      <w:r w:rsidR="00597AD0" w:rsidRPr="00A62310">
        <w:rPr>
          <w:color w:val="000000"/>
        </w:rPr>
        <w:t>T</w:t>
      </w:r>
      <w:r w:rsidR="00FA5050" w:rsidRPr="00A62310">
        <w:rPr>
          <w:color w:val="000000"/>
        </w:rPr>
        <w:t xml:space="preserve"> values </w:t>
      </w:r>
      <w:r w:rsidRPr="00A62310">
        <w:rPr>
          <w:color w:val="000000"/>
        </w:rPr>
        <w:t xml:space="preserve">for ORF1ab, </w:t>
      </w:r>
      <w:r w:rsidR="00FA5050" w:rsidRPr="00A62310">
        <w:rPr>
          <w:color w:val="000000"/>
        </w:rPr>
        <w:t>N</w:t>
      </w:r>
      <w:r w:rsidRPr="00A62310">
        <w:rPr>
          <w:color w:val="000000"/>
        </w:rPr>
        <w:t xml:space="preserve">, </w:t>
      </w:r>
      <w:r w:rsidR="00FA5050" w:rsidRPr="00A62310">
        <w:t>human RNase-P gene</w:t>
      </w:r>
      <w:r w:rsidR="00FA5050" w:rsidRPr="00A62310">
        <w:rPr>
          <w:color w:val="000000"/>
        </w:rPr>
        <w:t xml:space="preserve"> while the lowest CT values were 22.11, 11.00, and 20.20 </w:t>
      </w:r>
      <w:r w:rsidRPr="00A62310">
        <w:rPr>
          <w:color w:val="000000"/>
        </w:rPr>
        <w:t xml:space="preserve">using </w:t>
      </w:r>
      <w:r w:rsidR="00FA5050" w:rsidRPr="00A62310">
        <w:rPr>
          <w:color w:val="000000"/>
        </w:rPr>
        <w:t>AFC RT-PCR kit. Supplementary Figure SF</w:t>
      </w:r>
      <w:r w:rsidR="001F67EB" w:rsidRPr="00A62310">
        <w:rPr>
          <w:color w:val="000000"/>
        </w:rPr>
        <w:t>1</w:t>
      </w:r>
      <w:r w:rsidRPr="00A62310">
        <w:rPr>
          <w:color w:val="000000"/>
        </w:rPr>
        <w:t xml:space="preserve"> is </w:t>
      </w:r>
      <w:r w:rsidR="00597AD0" w:rsidRPr="00A62310">
        <w:rPr>
          <w:color w:val="000000"/>
        </w:rPr>
        <w:t>used</w:t>
      </w:r>
      <w:r w:rsidRPr="00A62310">
        <w:rPr>
          <w:color w:val="000000"/>
        </w:rPr>
        <w:t xml:space="preserve"> for showing </w:t>
      </w:r>
      <w:r w:rsidR="006167A4" w:rsidRPr="00A62310">
        <w:rPr>
          <w:color w:val="000000"/>
        </w:rPr>
        <w:t xml:space="preserve">the </w:t>
      </w:r>
      <w:r w:rsidRPr="00A62310">
        <w:rPr>
          <w:color w:val="000000"/>
        </w:rPr>
        <w:t>quality control of this study</w:t>
      </w:r>
      <w:r w:rsidR="008A53D5" w:rsidRPr="00A62310">
        <w:rPr>
          <w:bCs/>
          <w:color w:val="000000" w:themeColor="text1"/>
        </w:rPr>
        <w:t>.</w:t>
      </w:r>
    </w:p>
    <w:p w14:paraId="42F3AF08" w14:textId="77777777" w:rsidR="008A53D5" w:rsidRPr="00A62310" w:rsidRDefault="008A53D5" w:rsidP="008A53D5">
      <w:pPr>
        <w:pStyle w:val="Heading2"/>
        <w:rPr>
          <w:rFonts w:ascii="Times New Roman" w:hAnsi="Times New Roman" w:cs="Times New Roman"/>
          <w:color w:val="000000" w:themeColor="text1"/>
        </w:rPr>
      </w:pPr>
      <w:r w:rsidRPr="00A62310">
        <w:rPr>
          <w:rFonts w:ascii="Times New Roman" w:hAnsi="Times New Roman" w:cs="Times New Roman"/>
          <w:color w:val="000000" w:themeColor="text1"/>
        </w:rPr>
        <w:t>3.</w:t>
      </w:r>
      <w:r w:rsidR="009B40ED">
        <w:rPr>
          <w:rFonts w:ascii="Times New Roman" w:hAnsi="Times New Roman" w:cs="Times New Roman"/>
          <w:color w:val="000000" w:themeColor="text1"/>
        </w:rPr>
        <w:t>2</w:t>
      </w:r>
      <w:r w:rsidRPr="00A62310">
        <w:rPr>
          <w:rFonts w:ascii="Times New Roman" w:hAnsi="Times New Roman" w:cs="Times New Roman"/>
          <w:color w:val="000000" w:themeColor="text1"/>
        </w:rPr>
        <w:t xml:space="preserve"> Analysis of clinical data</w:t>
      </w:r>
    </w:p>
    <w:p w14:paraId="198EA24C" w14:textId="77777777" w:rsidR="0054033D" w:rsidRPr="00A62310" w:rsidRDefault="008A53D5" w:rsidP="0054033D">
      <w:pPr>
        <w:jc w:val="both"/>
        <w:rPr>
          <w:rFonts w:ascii="Times New Roman" w:hAnsi="Times New Roman" w:cs="Times New Roman"/>
          <w:sz w:val="24"/>
          <w:szCs w:val="24"/>
        </w:rPr>
      </w:pPr>
      <w:r w:rsidRPr="00A62310">
        <w:rPr>
          <w:rFonts w:ascii="Times New Roman" w:hAnsi="Times New Roman" w:cs="Times New Roman"/>
          <w:color w:val="000000" w:themeColor="text1"/>
          <w:sz w:val="24"/>
          <w:szCs w:val="24"/>
        </w:rPr>
        <w:br/>
      </w:r>
      <w:r w:rsidR="0054033D" w:rsidRPr="00A62310">
        <w:rPr>
          <w:rFonts w:ascii="Times New Roman" w:hAnsi="Times New Roman" w:cs="Times New Roman"/>
          <w:sz w:val="24"/>
          <w:szCs w:val="24"/>
        </w:rPr>
        <w:t xml:space="preserve">The findings of the study revealed that about 7.27% </w:t>
      </w:r>
      <w:r w:rsidR="006167A4" w:rsidRPr="00A62310">
        <w:rPr>
          <w:rFonts w:ascii="Times New Roman" w:hAnsi="Times New Roman" w:cs="Times New Roman"/>
          <w:sz w:val="24"/>
          <w:szCs w:val="24"/>
        </w:rPr>
        <w:t xml:space="preserve">of </w:t>
      </w:r>
      <w:r w:rsidR="0054033D" w:rsidRPr="00A62310">
        <w:rPr>
          <w:rFonts w:ascii="Times New Roman" w:hAnsi="Times New Roman" w:cs="Times New Roman"/>
          <w:sz w:val="24"/>
          <w:szCs w:val="24"/>
        </w:rPr>
        <w:t xml:space="preserve">respondents were overweight/obese and less than 18 years old. Most of the respondents were 18-29 years old (39.09%) and overweight/obese. About 36.36% of the overweight/obese respondents were from blood group “B” and it </w:t>
      </w:r>
      <w:r w:rsidR="00633983" w:rsidRPr="00A62310">
        <w:rPr>
          <w:rFonts w:ascii="Times New Roman" w:hAnsi="Times New Roman" w:cs="Times New Roman"/>
          <w:sz w:val="24"/>
          <w:szCs w:val="24"/>
        </w:rPr>
        <w:t xml:space="preserve">was </w:t>
      </w:r>
      <w:r w:rsidR="0054033D" w:rsidRPr="00A62310">
        <w:rPr>
          <w:rFonts w:ascii="Times New Roman" w:hAnsi="Times New Roman" w:cs="Times New Roman"/>
          <w:sz w:val="24"/>
          <w:szCs w:val="24"/>
        </w:rPr>
        <w:t xml:space="preserve">followed by “O” (28.18%), “A” (26.36%), and “AB” (9.09%). </w:t>
      </w:r>
      <w:r w:rsidR="006167A4" w:rsidRPr="00A62310">
        <w:rPr>
          <w:rFonts w:ascii="Times New Roman" w:hAnsi="Times New Roman" w:cs="Times New Roman"/>
          <w:sz w:val="24"/>
          <w:szCs w:val="24"/>
        </w:rPr>
        <w:t>The m</w:t>
      </w:r>
      <w:r w:rsidR="0054033D" w:rsidRPr="00A62310">
        <w:rPr>
          <w:rFonts w:ascii="Times New Roman" w:hAnsi="Times New Roman" w:cs="Times New Roman"/>
          <w:sz w:val="24"/>
          <w:szCs w:val="24"/>
        </w:rPr>
        <w:t xml:space="preserve">ajority of the overweight/obese respondents </w:t>
      </w:r>
      <w:r w:rsidR="00633983" w:rsidRPr="00A62310">
        <w:rPr>
          <w:rFonts w:ascii="Times New Roman" w:hAnsi="Times New Roman" w:cs="Times New Roman"/>
          <w:sz w:val="24"/>
          <w:szCs w:val="24"/>
        </w:rPr>
        <w:t xml:space="preserve">were </w:t>
      </w:r>
      <w:r w:rsidR="0054033D" w:rsidRPr="00A62310">
        <w:rPr>
          <w:rFonts w:ascii="Times New Roman" w:hAnsi="Times New Roman" w:cs="Times New Roman"/>
          <w:sz w:val="24"/>
          <w:szCs w:val="24"/>
        </w:rPr>
        <w:t>bachelor</w:t>
      </w:r>
      <w:r w:rsidR="006167A4" w:rsidRPr="00A62310">
        <w:rPr>
          <w:rFonts w:ascii="Times New Roman" w:hAnsi="Times New Roman" w:cs="Times New Roman"/>
          <w:sz w:val="24"/>
          <w:szCs w:val="24"/>
        </w:rPr>
        <w:t xml:space="preserve"> students</w:t>
      </w:r>
      <w:r w:rsidR="0054033D" w:rsidRPr="00A62310">
        <w:rPr>
          <w:rFonts w:ascii="Times New Roman" w:hAnsi="Times New Roman" w:cs="Times New Roman"/>
          <w:sz w:val="24"/>
          <w:szCs w:val="24"/>
        </w:rPr>
        <w:t xml:space="preserve"> or higher degree holder</w:t>
      </w:r>
      <w:r w:rsidR="006167A4" w:rsidRPr="00A62310">
        <w:rPr>
          <w:rFonts w:ascii="Times New Roman" w:hAnsi="Times New Roman" w:cs="Times New Roman"/>
          <w:sz w:val="24"/>
          <w:szCs w:val="24"/>
        </w:rPr>
        <w:t>s</w:t>
      </w:r>
      <w:r w:rsidR="0054033D" w:rsidRPr="00A62310">
        <w:rPr>
          <w:rFonts w:ascii="Times New Roman" w:hAnsi="Times New Roman" w:cs="Times New Roman"/>
          <w:sz w:val="24"/>
          <w:szCs w:val="24"/>
        </w:rPr>
        <w:t xml:space="preserve"> (32.73%). Maximum respondents (48.18%) reported </w:t>
      </w:r>
      <w:r w:rsidR="00633983" w:rsidRPr="00A62310">
        <w:rPr>
          <w:rFonts w:ascii="Times New Roman" w:hAnsi="Times New Roman" w:cs="Times New Roman"/>
          <w:sz w:val="24"/>
          <w:szCs w:val="24"/>
        </w:rPr>
        <w:t xml:space="preserve">that </w:t>
      </w:r>
      <w:r w:rsidR="0054033D" w:rsidRPr="00A62310">
        <w:rPr>
          <w:rFonts w:ascii="Times New Roman" w:hAnsi="Times New Roman" w:cs="Times New Roman"/>
          <w:sz w:val="24"/>
          <w:szCs w:val="24"/>
        </w:rPr>
        <w:t xml:space="preserve">they traveled </w:t>
      </w:r>
      <w:r w:rsidR="00633983" w:rsidRPr="00A62310">
        <w:rPr>
          <w:rFonts w:ascii="Times New Roman" w:hAnsi="Times New Roman" w:cs="Times New Roman"/>
          <w:sz w:val="24"/>
          <w:szCs w:val="24"/>
        </w:rPr>
        <w:t xml:space="preserve">to </w:t>
      </w:r>
      <w:r w:rsidR="0054033D" w:rsidRPr="00A62310">
        <w:rPr>
          <w:rFonts w:ascii="Times New Roman" w:hAnsi="Times New Roman" w:cs="Times New Roman"/>
          <w:sz w:val="24"/>
          <w:szCs w:val="24"/>
        </w:rPr>
        <w:t>local market</w:t>
      </w:r>
      <w:r w:rsidR="00633983" w:rsidRPr="00A62310">
        <w:rPr>
          <w:rFonts w:ascii="Times New Roman" w:hAnsi="Times New Roman" w:cs="Times New Roman"/>
          <w:sz w:val="24"/>
          <w:szCs w:val="24"/>
        </w:rPr>
        <w:t>s</w:t>
      </w:r>
      <w:r w:rsidR="0054033D" w:rsidRPr="00A62310">
        <w:rPr>
          <w:rFonts w:ascii="Times New Roman" w:hAnsi="Times New Roman" w:cs="Times New Roman"/>
          <w:sz w:val="24"/>
          <w:szCs w:val="24"/>
        </w:rPr>
        <w:t xml:space="preserve"> before COVID-19 and they</w:t>
      </w:r>
      <w:r w:rsidR="00597AD0" w:rsidRPr="00A62310">
        <w:rPr>
          <w:rFonts w:ascii="Times New Roman" w:hAnsi="Times New Roman" w:cs="Times New Roman"/>
          <w:sz w:val="24"/>
          <w:szCs w:val="24"/>
        </w:rPr>
        <w:t xml:space="preserve"> </w:t>
      </w:r>
      <w:r w:rsidR="00633983" w:rsidRPr="00A62310">
        <w:rPr>
          <w:rFonts w:ascii="Times New Roman" w:hAnsi="Times New Roman" w:cs="Times New Roman"/>
          <w:sz w:val="24"/>
          <w:szCs w:val="24"/>
        </w:rPr>
        <w:t xml:space="preserve">were </w:t>
      </w:r>
      <w:r w:rsidR="0054033D" w:rsidRPr="00A62310">
        <w:rPr>
          <w:rFonts w:ascii="Times New Roman" w:hAnsi="Times New Roman" w:cs="Times New Roman"/>
          <w:sz w:val="24"/>
          <w:szCs w:val="24"/>
        </w:rPr>
        <w:t xml:space="preserve">also overweight/obese. More than half of the respondents (73.64%) frequently </w:t>
      </w:r>
      <w:r w:rsidR="00633983" w:rsidRPr="00A62310">
        <w:rPr>
          <w:rFonts w:ascii="Times New Roman" w:hAnsi="Times New Roman" w:cs="Times New Roman"/>
          <w:sz w:val="24"/>
          <w:szCs w:val="24"/>
        </w:rPr>
        <w:t xml:space="preserve">ate </w:t>
      </w:r>
      <w:r w:rsidR="0054033D" w:rsidRPr="00A62310">
        <w:rPr>
          <w:rFonts w:ascii="Times New Roman" w:hAnsi="Times New Roman" w:cs="Times New Roman"/>
          <w:sz w:val="24"/>
          <w:szCs w:val="24"/>
        </w:rPr>
        <w:t xml:space="preserve">fruits and they </w:t>
      </w:r>
      <w:r w:rsidR="00633983" w:rsidRPr="00A62310">
        <w:rPr>
          <w:rFonts w:ascii="Times New Roman" w:hAnsi="Times New Roman" w:cs="Times New Roman"/>
          <w:sz w:val="24"/>
          <w:szCs w:val="24"/>
        </w:rPr>
        <w:t xml:space="preserve">were </w:t>
      </w:r>
      <w:r w:rsidR="0054033D" w:rsidRPr="00A62310">
        <w:rPr>
          <w:rFonts w:ascii="Times New Roman" w:hAnsi="Times New Roman" w:cs="Times New Roman"/>
          <w:sz w:val="24"/>
          <w:szCs w:val="24"/>
        </w:rPr>
        <w:t xml:space="preserve">overweight/obese. About 52% </w:t>
      </w:r>
      <w:r w:rsidR="006167A4" w:rsidRPr="00A62310">
        <w:rPr>
          <w:rFonts w:ascii="Times New Roman" w:hAnsi="Times New Roman" w:cs="Times New Roman"/>
          <w:sz w:val="24"/>
          <w:szCs w:val="24"/>
        </w:rPr>
        <w:t xml:space="preserve">of </w:t>
      </w:r>
      <w:r w:rsidR="0054033D" w:rsidRPr="00A62310">
        <w:rPr>
          <w:rFonts w:ascii="Times New Roman" w:hAnsi="Times New Roman" w:cs="Times New Roman"/>
          <w:sz w:val="24"/>
          <w:szCs w:val="24"/>
        </w:rPr>
        <w:t>respondents</w:t>
      </w:r>
      <w:r w:rsidR="00FF0026" w:rsidRPr="00A62310">
        <w:rPr>
          <w:rFonts w:ascii="Times New Roman" w:hAnsi="Times New Roman" w:cs="Times New Roman"/>
          <w:sz w:val="24"/>
          <w:szCs w:val="24"/>
        </w:rPr>
        <w:t xml:space="preserve"> </w:t>
      </w:r>
      <w:r w:rsidR="0054033D" w:rsidRPr="00A62310">
        <w:rPr>
          <w:rFonts w:ascii="Times New Roman" w:hAnsi="Times New Roman" w:cs="Times New Roman"/>
          <w:sz w:val="24"/>
          <w:szCs w:val="24"/>
        </w:rPr>
        <w:t xml:space="preserve">were obese who exercise occasionally. Less than 50% of the respondents haven’t any COVID-19 symptoms who were overweight/obese. 23.56% </w:t>
      </w:r>
      <w:r w:rsidR="006167A4" w:rsidRPr="00A62310">
        <w:rPr>
          <w:rFonts w:ascii="Times New Roman" w:hAnsi="Times New Roman" w:cs="Times New Roman"/>
          <w:sz w:val="24"/>
          <w:szCs w:val="24"/>
        </w:rPr>
        <w:t xml:space="preserve">of </w:t>
      </w:r>
      <w:r w:rsidR="0054033D" w:rsidRPr="00A62310">
        <w:rPr>
          <w:rFonts w:ascii="Times New Roman" w:hAnsi="Times New Roman" w:cs="Times New Roman"/>
          <w:sz w:val="24"/>
          <w:szCs w:val="24"/>
        </w:rPr>
        <w:t xml:space="preserve">overweight/obese patients </w:t>
      </w:r>
      <w:r w:rsidR="006167A4" w:rsidRPr="00A62310">
        <w:rPr>
          <w:rFonts w:ascii="Times New Roman" w:hAnsi="Times New Roman" w:cs="Times New Roman"/>
          <w:sz w:val="24"/>
          <w:szCs w:val="24"/>
        </w:rPr>
        <w:t xml:space="preserve">were </w:t>
      </w:r>
      <w:r w:rsidR="0054033D" w:rsidRPr="00A62310">
        <w:rPr>
          <w:rFonts w:ascii="Times New Roman" w:hAnsi="Times New Roman" w:cs="Times New Roman"/>
          <w:sz w:val="24"/>
          <w:szCs w:val="24"/>
        </w:rPr>
        <w:t xml:space="preserve">exposed </w:t>
      </w:r>
      <w:r w:rsidR="006167A4" w:rsidRPr="00A62310">
        <w:rPr>
          <w:rFonts w:ascii="Times New Roman" w:hAnsi="Times New Roman" w:cs="Times New Roman"/>
          <w:sz w:val="24"/>
          <w:szCs w:val="24"/>
        </w:rPr>
        <w:t>to</w:t>
      </w:r>
      <w:r w:rsidR="0054033D" w:rsidRPr="00A62310">
        <w:rPr>
          <w:rFonts w:ascii="Times New Roman" w:hAnsi="Times New Roman" w:cs="Times New Roman"/>
          <w:sz w:val="24"/>
          <w:szCs w:val="24"/>
        </w:rPr>
        <w:t xml:space="preserve"> positive patients</w:t>
      </w:r>
      <w:r w:rsidR="006167A4" w:rsidRPr="00A62310">
        <w:rPr>
          <w:rFonts w:ascii="Times New Roman" w:hAnsi="Times New Roman" w:cs="Times New Roman"/>
          <w:sz w:val="24"/>
          <w:szCs w:val="24"/>
        </w:rPr>
        <w:t xml:space="preserve"> (Figure 5</w:t>
      </w:r>
      <w:proofErr w:type="gramStart"/>
      <w:r w:rsidR="006167A4" w:rsidRPr="00A62310">
        <w:rPr>
          <w:rFonts w:ascii="Times New Roman" w:hAnsi="Times New Roman" w:cs="Times New Roman"/>
          <w:sz w:val="24"/>
          <w:szCs w:val="24"/>
        </w:rPr>
        <w:t>a,b</w:t>
      </w:r>
      <w:proofErr w:type="gramEnd"/>
      <w:r w:rsidR="006167A4" w:rsidRPr="00A62310">
        <w:rPr>
          <w:rFonts w:ascii="Times New Roman" w:hAnsi="Times New Roman" w:cs="Times New Roman"/>
          <w:sz w:val="24"/>
          <w:szCs w:val="24"/>
        </w:rPr>
        <w:t>)</w:t>
      </w:r>
      <w:r w:rsidR="0054033D" w:rsidRPr="00A62310">
        <w:rPr>
          <w:rFonts w:ascii="Times New Roman" w:hAnsi="Times New Roman" w:cs="Times New Roman"/>
          <w:sz w:val="24"/>
          <w:szCs w:val="24"/>
        </w:rPr>
        <w:t>. An overview of various factors associated with the respondent</w:t>
      </w:r>
      <w:r w:rsidR="006167A4" w:rsidRPr="00A62310">
        <w:rPr>
          <w:rFonts w:ascii="Times New Roman" w:hAnsi="Times New Roman" w:cs="Times New Roman"/>
          <w:sz w:val="24"/>
          <w:szCs w:val="24"/>
        </w:rPr>
        <w:t>'</w:t>
      </w:r>
      <w:r w:rsidR="0054033D" w:rsidRPr="00A62310">
        <w:rPr>
          <w:rFonts w:ascii="Times New Roman" w:hAnsi="Times New Roman" w:cs="Times New Roman"/>
          <w:sz w:val="24"/>
          <w:szCs w:val="24"/>
        </w:rPr>
        <w:t xml:space="preserve">s BMI status </w:t>
      </w:r>
      <w:r w:rsidR="00633983" w:rsidRPr="00A62310">
        <w:rPr>
          <w:rFonts w:ascii="Times New Roman" w:hAnsi="Times New Roman" w:cs="Times New Roman"/>
          <w:sz w:val="24"/>
          <w:szCs w:val="24"/>
        </w:rPr>
        <w:t xml:space="preserve">is </w:t>
      </w:r>
      <w:r w:rsidR="0054033D" w:rsidRPr="00A62310">
        <w:rPr>
          <w:rFonts w:ascii="Times New Roman" w:hAnsi="Times New Roman" w:cs="Times New Roman"/>
          <w:sz w:val="24"/>
          <w:szCs w:val="24"/>
        </w:rPr>
        <w:t xml:space="preserve">demonstrated in Table </w:t>
      </w:r>
      <w:r w:rsidR="006167A4" w:rsidRPr="00A62310">
        <w:rPr>
          <w:rFonts w:ascii="Times New Roman" w:hAnsi="Times New Roman" w:cs="Times New Roman"/>
          <w:sz w:val="24"/>
          <w:szCs w:val="24"/>
        </w:rPr>
        <w:t>3</w:t>
      </w:r>
      <w:r w:rsidR="0054033D" w:rsidRPr="00A62310">
        <w:rPr>
          <w:rFonts w:ascii="Times New Roman" w:hAnsi="Times New Roman" w:cs="Times New Roman"/>
          <w:sz w:val="24"/>
          <w:szCs w:val="24"/>
        </w:rPr>
        <w:t>. No association was found between COVID-19 treatment, occupation, hand washing with so</w:t>
      </w:r>
      <w:r w:rsidR="006167A4" w:rsidRPr="00A62310">
        <w:rPr>
          <w:rFonts w:ascii="Times New Roman" w:hAnsi="Times New Roman" w:cs="Times New Roman"/>
          <w:sz w:val="24"/>
          <w:szCs w:val="24"/>
        </w:rPr>
        <w:t>a</w:t>
      </w:r>
      <w:r w:rsidR="0054033D" w:rsidRPr="00A62310">
        <w:rPr>
          <w:rFonts w:ascii="Times New Roman" w:hAnsi="Times New Roman" w:cs="Times New Roman"/>
          <w:sz w:val="24"/>
          <w:szCs w:val="24"/>
        </w:rPr>
        <w:t xml:space="preserve">p, hand washing with hand washing solution, hand washing with hand sanitizer, hand washing with just water, protein food taking, Vitamin supplement taking, water taking, and other risk factors with of the respondents BMI status (p &gt; 0.20). </w:t>
      </w:r>
      <w:proofErr w:type="spellStart"/>
      <w:r w:rsidR="0054033D" w:rsidRPr="00A62310">
        <w:rPr>
          <w:rFonts w:ascii="Times New Roman" w:hAnsi="Times New Roman" w:cs="Times New Roman"/>
          <w:sz w:val="24"/>
          <w:szCs w:val="24"/>
        </w:rPr>
        <w:t>Respondents’age</w:t>
      </w:r>
      <w:proofErr w:type="spellEnd"/>
      <w:r w:rsidR="0054033D" w:rsidRPr="00A62310">
        <w:rPr>
          <w:rFonts w:ascii="Times New Roman" w:hAnsi="Times New Roman" w:cs="Times New Roman"/>
          <w:sz w:val="24"/>
          <w:szCs w:val="24"/>
        </w:rPr>
        <w:t xml:space="preserve"> group, blood group, education, travel history, fruits, exercise, and symptoms showed a significant association among the respondent</w:t>
      </w:r>
      <w:r w:rsidR="006167A4" w:rsidRPr="00A62310">
        <w:rPr>
          <w:rFonts w:ascii="Times New Roman" w:hAnsi="Times New Roman" w:cs="Times New Roman"/>
          <w:sz w:val="24"/>
          <w:szCs w:val="24"/>
        </w:rPr>
        <w:t>'</w:t>
      </w:r>
      <w:r w:rsidR="0054033D" w:rsidRPr="00A62310">
        <w:rPr>
          <w:rFonts w:ascii="Times New Roman" w:hAnsi="Times New Roman" w:cs="Times New Roman"/>
          <w:sz w:val="24"/>
          <w:szCs w:val="24"/>
        </w:rPr>
        <w:t xml:space="preserve">s BMI status (Table </w:t>
      </w:r>
      <w:r w:rsidR="006167A4" w:rsidRPr="00A62310">
        <w:rPr>
          <w:rFonts w:ascii="Times New Roman" w:hAnsi="Times New Roman" w:cs="Times New Roman"/>
          <w:sz w:val="24"/>
          <w:szCs w:val="24"/>
        </w:rPr>
        <w:t>3</w:t>
      </w:r>
      <w:r w:rsidR="0054033D" w:rsidRPr="00A62310">
        <w:rPr>
          <w:rFonts w:ascii="Times New Roman" w:hAnsi="Times New Roman" w:cs="Times New Roman"/>
          <w:sz w:val="24"/>
          <w:szCs w:val="24"/>
        </w:rPr>
        <w:t xml:space="preserve">). </w:t>
      </w:r>
    </w:p>
    <w:p w14:paraId="0FF4EFAA" w14:textId="77777777" w:rsidR="00FA5050" w:rsidRPr="00A62310" w:rsidRDefault="00FA5050" w:rsidP="00FA5050">
      <w:pPr>
        <w:jc w:val="both"/>
        <w:rPr>
          <w:rFonts w:ascii="Times New Roman" w:hAnsi="Times New Roman" w:cs="Times New Roman"/>
          <w:sz w:val="24"/>
          <w:szCs w:val="24"/>
        </w:rPr>
      </w:pPr>
      <w:r w:rsidRPr="00A62310">
        <w:rPr>
          <w:rFonts w:ascii="Times New Roman" w:hAnsi="Times New Roman" w:cs="Times New Roman"/>
          <w:sz w:val="24"/>
          <w:szCs w:val="24"/>
        </w:rPr>
        <w:t xml:space="preserve">Table </w:t>
      </w:r>
      <w:r w:rsidR="006167A4" w:rsidRPr="00A62310">
        <w:rPr>
          <w:rFonts w:ascii="Times New Roman" w:hAnsi="Times New Roman" w:cs="Times New Roman"/>
          <w:sz w:val="24"/>
          <w:szCs w:val="24"/>
        </w:rPr>
        <w:t>3</w:t>
      </w:r>
      <w:r w:rsidRPr="00A62310">
        <w:rPr>
          <w:rFonts w:ascii="Times New Roman" w:hAnsi="Times New Roman" w:cs="Times New Roman"/>
          <w:sz w:val="24"/>
          <w:szCs w:val="24"/>
        </w:rPr>
        <w:t xml:space="preserve">: </w:t>
      </w:r>
      <w:r w:rsidR="006167A4" w:rsidRPr="00A62310">
        <w:rPr>
          <w:rFonts w:ascii="Times New Roman" w:hAnsi="Times New Roman" w:cs="Times New Roman"/>
          <w:sz w:val="24"/>
          <w:szCs w:val="24"/>
        </w:rPr>
        <w:t xml:space="preserve">Summary of </w:t>
      </w:r>
      <w:proofErr w:type="gramStart"/>
      <w:r w:rsidR="006167A4" w:rsidRPr="00A62310">
        <w:rPr>
          <w:rFonts w:ascii="Times New Roman" w:hAnsi="Times New Roman" w:cs="Times New Roman"/>
          <w:sz w:val="24"/>
          <w:szCs w:val="24"/>
        </w:rPr>
        <w:t>questionaries based</w:t>
      </w:r>
      <w:proofErr w:type="gramEnd"/>
      <w:r w:rsidR="006167A4" w:rsidRPr="00A62310">
        <w:rPr>
          <w:rFonts w:ascii="Times New Roman" w:hAnsi="Times New Roman" w:cs="Times New Roman"/>
          <w:sz w:val="24"/>
          <w:szCs w:val="24"/>
        </w:rPr>
        <w:t xml:space="preserve"> data analysis (</w:t>
      </w:r>
      <w:r w:rsidRPr="00A62310">
        <w:rPr>
          <w:rFonts w:ascii="Times New Roman" w:hAnsi="Times New Roman" w:cs="Times New Roman"/>
          <w:sz w:val="24"/>
          <w:szCs w:val="24"/>
        </w:rPr>
        <w:t>Chi-square Test</w:t>
      </w:r>
      <w:r w:rsidR="006167A4" w:rsidRPr="00A6231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FA5050" w:rsidRPr="00A62310" w14:paraId="741CFFA5" w14:textId="77777777" w:rsidTr="00FF0026">
        <w:tc>
          <w:tcPr>
            <w:tcW w:w="1870" w:type="dxa"/>
            <w:vMerge w:val="restart"/>
            <w:shd w:val="clear" w:color="auto" w:fill="D9D9D9" w:themeFill="background1" w:themeFillShade="D9"/>
            <w:vAlign w:val="center"/>
          </w:tcPr>
          <w:p w14:paraId="429B0D1F"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Characteristics</w:t>
            </w:r>
          </w:p>
        </w:tc>
        <w:tc>
          <w:tcPr>
            <w:tcW w:w="5610" w:type="dxa"/>
            <w:gridSpan w:val="3"/>
            <w:shd w:val="clear" w:color="auto" w:fill="D9D9D9" w:themeFill="background1" w:themeFillShade="D9"/>
          </w:tcPr>
          <w:p w14:paraId="51533939"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Overweight/Obese</w:t>
            </w:r>
          </w:p>
        </w:tc>
        <w:tc>
          <w:tcPr>
            <w:tcW w:w="1870" w:type="dxa"/>
            <w:vMerge w:val="restart"/>
            <w:shd w:val="clear" w:color="auto" w:fill="D9D9D9" w:themeFill="background1" w:themeFillShade="D9"/>
            <w:vAlign w:val="center"/>
          </w:tcPr>
          <w:p w14:paraId="00C72D2E"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P-value</w:t>
            </w:r>
          </w:p>
        </w:tc>
      </w:tr>
      <w:tr w:rsidR="00FA5050" w:rsidRPr="00A62310" w14:paraId="7BB773F2" w14:textId="77777777" w:rsidTr="00FF0026">
        <w:tc>
          <w:tcPr>
            <w:tcW w:w="1870" w:type="dxa"/>
            <w:vMerge/>
          </w:tcPr>
          <w:p w14:paraId="17885727" w14:textId="77777777" w:rsidR="00FA5050" w:rsidRPr="00A62310" w:rsidRDefault="00FA5050" w:rsidP="001D0153">
            <w:pPr>
              <w:jc w:val="both"/>
              <w:rPr>
                <w:rFonts w:ascii="Times New Roman" w:hAnsi="Times New Roman" w:cs="Times New Roman"/>
                <w:b/>
                <w:sz w:val="24"/>
                <w:szCs w:val="24"/>
              </w:rPr>
            </w:pPr>
          </w:p>
        </w:tc>
        <w:tc>
          <w:tcPr>
            <w:tcW w:w="1870" w:type="dxa"/>
            <w:shd w:val="clear" w:color="auto" w:fill="D9D9D9" w:themeFill="background1" w:themeFillShade="D9"/>
          </w:tcPr>
          <w:p w14:paraId="64843C12"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Yes</w:t>
            </w:r>
          </w:p>
          <w:p w14:paraId="400174A0"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n (%)</w:t>
            </w:r>
          </w:p>
        </w:tc>
        <w:tc>
          <w:tcPr>
            <w:tcW w:w="1870" w:type="dxa"/>
            <w:shd w:val="clear" w:color="auto" w:fill="D9D9D9" w:themeFill="background1" w:themeFillShade="D9"/>
          </w:tcPr>
          <w:p w14:paraId="12E40228"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No</w:t>
            </w:r>
          </w:p>
          <w:p w14:paraId="50337ED0"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n (%)</w:t>
            </w:r>
          </w:p>
        </w:tc>
        <w:tc>
          <w:tcPr>
            <w:tcW w:w="1870" w:type="dxa"/>
            <w:shd w:val="clear" w:color="auto" w:fill="D9D9D9" w:themeFill="background1" w:themeFillShade="D9"/>
          </w:tcPr>
          <w:p w14:paraId="6294D9F0"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Total</w:t>
            </w:r>
          </w:p>
          <w:p w14:paraId="0379A701"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n (%)</w:t>
            </w:r>
          </w:p>
        </w:tc>
        <w:tc>
          <w:tcPr>
            <w:tcW w:w="1870" w:type="dxa"/>
            <w:vMerge/>
          </w:tcPr>
          <w:p w14:paraId="6D088A88" w14:textId="77777777" w:rsidR="00FA5050" w:rsidRPr="00A62310" w:rsidRDefault="00FA5050" w:rsidP="001D0153">
            <w:pPr>
              <w:jc w:val="both"/>
              <w:rPr>
                <w:rFonts w:ascii="Times New Roman" w:hAnsi="Times New Roman" w:cs="Times New Roman"/>
                <w:sz w:val="24"/>
                <w:szCs w:val="24"/>
              </w:rPr>
            </w:pPr>
          </w:p>
        </w:tc>
      </w:tr>
      <w:tr w:rsidR="00FA5050" w:rsidRPr="00A62310" w14:paraId="27361F62" w14:textId="77777777" w:rsidTr="001D0153">
        <w:tc>
          <w:tcPr>
            <w:tcW w:w="1870" w:type="dxa"/>
          </w:tcPr>
          <w:p w14:paraId="47E80486"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lastRenderedPageBreak/>
              <w:t>Sex</w:t>
            </w:r>
          </w:p>
        </w:tc>
        <w:tc>
          <w:tcPr>
            <w:tcW w:w="1870" w:type="dxa"/>
          </w:tcPr>
          <w:p w14:paraId="2B025B07" w14:textId="77777777" w:rsidR="00FA5050" w:rsidRPr="00A62310" w:rsidRDefault="00FA5050" w:rsidP="001D0153">
            <w:pPr>
              <w:jc w:val="both"/>
              <w:rPr>
                <w:rFonts w:ascii="Times New Roman" w:hAnsi="Times New Roman" w:cs="Times New Roman"/>
                <w:sz w:val="24"/>
                <w:szCs w:val="24"/>
              </w:rPr>
            </w:pPr>
          </w:p>
        </w:tc>
        <w:tc>
          <w:tcPr>
            <w:tcW w:w="1870" w:type="dxa"/>
          </w:tcPr>
          <w:p w14:paraId="146AE6EC" w14:textId="77777777" w:rsidR="00FA5050" w:rsidRPr="00A62310" w:rsidRDefault="00FA5050" w:rsidP="001D0153">
            <w:pPr>
              <w:jc w:val="both"/>
              <w:rPr>
                <w:rFonts w:ascii="Times New Roman" w:hAnsi="Times New Roman" w:cs="Times New Roman"/>
                <w:sz w:val="24"/>
                <w:szCs w:val="24"/>
              </w:rPr>
            </w:pPr>
          </w:p>
        </w:tc>
        <w:tc>
          <w:tcPr>
            <w:tcW w:w="1870" w:type="dxa"/>
          </w:tcPr>
          <w:p w14:paraId="6429BB3B" w14:textId="77777777" w:rsidR="00FA5050" w:rsidRPr="00A62310" w:rsidRDefault="00FA5050" w:rsidP="001D0153">
            <w:pPr>
              <w:jc w:val="both"/>
              <w:rPr>
                <w:rFonts w:ascii="Times New Roman" w:hAnsi="Times New Roman" w:cs="Times New Roman"/>
                <w:sz w:val="24"/>
                <w:szCs w:val="24"/>
              </w:rPr>
            </w:pPr>
          </w:p>
        </w:tc>
        <w:tc>
          <w:tcPr>
            <w:tcW w:w="1870" w:type="dxa"/>
          </w:tcPr>
          <w:p w14:paraId="3000BBEC" w14:textId="77777777" w:rsidR="00FA5050" w:rsidRPr="00A62310" w:rsidRDefault="00FA5050" w:rsidP="001D0153">
            <w:pPr>
              <w:jc w:val="both"/>
              <w:rPr>
                <w:rFonts w:ascii="Times New Roman" w:hAnsi="Times New Roman" w:cs="Times New Roman"/>
                <w:sz w:val="24"/>
                <w:szCs w:val="24"/>
              </w:rPr>
            </w:pPr>
          </w:p>
        </w:tc>
      </w:tr>
      <w:tr w:rsidR="00FA5050" w:rsidRPr="00A62310" w14:paraId="060B2DC7" w14:textId="77777777" w:rsidTr="001D0153">
        <w:tc>
          <w:tcPr>
            <w:tcW w:w="1870" w:type="dxa"/>
          </w:tcPr>
          <w:p w14:paraId="625EB3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Male</w:t>
            </w:r>
          </w:p>
        </w:tc>
        <w:tc>
          <w:tcPr>
            <w:tcW w:w="1870" w:type="dxa"/>
          </w:tcPr>
          <w:p w14:paraId="6618A7C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82 (74.55)</w:t>
            </w:r>
          </w:p>
        </w:tc>
        <w:tc>
          <w:tcPr>
            <w:tcW w:w="1870" w:type="dxa"/>
          </w:tcPr>
          <w:p w14:paraId="5AE9C10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148 (77.49)</w:t>
            </w:r>
          </w:p>
        </w:tc>
        <w:tc>
          <w:tcPr>
            <w:tcW w:w="1870" w:type="dxa"/>
          </w:tcPr>
          <w:p w14:paraId="549E2E4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230 (76.41)</w:t>
            </w:r>
          </w:p>
        </w:tc>
        <w:tc>
          <w:tcPr>
            <w:tcW w:w="1870" w:type="dxa"/>
          </w:tcPr>
          <w:p w14:paraId="53628813" w14:textId="08164740"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w:t>
            </w:r>
            <w:ins w:id="145" w:author="Mohammad Nayeem Hasan" w:date="2023-06-06T12:57:00Z">
              <w:r w:rsidR="000E4220">
                <w:rPr>
                  <w:rFonts w:ascii="Times New Roman" w:hAnsi="Times New Roman" w:cs="Times New Roman"/>
                  <w:sz w:val="24"/>
                  <w:szCs w:val="24"/>
                </w:rPr>
                <w:t>0</w:t>
              </w:r>
            </w:ins>
            <w:del w:id="146" w:author="Mohammad Nayeem Hasan" w:date="2023-06-06T12:57:00Z">
              <w:r w:rsidRPr="00A62310" w:rsidDel="000E4220">
                <w:rPr>
                  <w:rFonts w:ascii="Times New Roman" w:hAnsi="Times New Roman" w:cs="Times New Roman"/>
                  <w:sz w:val="24"/>
                  <w:szCs w:val="24"/>
                </w:rPr>
                <w:delText>6</w:delText>
              </w:r>
            </w:del>
            <w:r w:rsidRPr="00A62310">
              <w:rPr>
                <w:rFonts w:ascii="Times New Roman" w:hAnsi="Times New Roman" w:cs="Times New Roman"/>
                <w:sz w:val="24"/>
                <w:szCs w:val="24"/>
              </w:rPr>
              <w:t>62</w:t>
            </w:r>
          </w:p>
        </w:tc>
      </w:tr>
      <w:tr w:rsidR="00FA5050" w:rsidRPr="00A62310" w14:paraId="373BFC3C" w14:textId="77777777" w:rsidTr="001D0153">
        <w:tc>
          <w:tcPr>
            <w:tcW w:w="1870" w:type="dxa"/>
          </w:tcPr>
          <w:p w14:paraId="75E7DBD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Female</w:t>
            </w:r>
          </w:p>
        </w:tc>
        <w:tc>
          <w:tcPr>
            <w:tcW w:w="1870" w:type="dxa"/>
          </w:tcPr>
          <w:p w14:paraId="5AE9E24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28 (25.45)</w:t>
            </w:r>
          </w:p>
        </w:tc>
        <w:tc>
          <w:tcPr>
            <w:tcW w:w="1870" w:type="dxa"/>
          </w:tcPr>
          <w:p w14:paraId="599AC4E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43 (22.51)</w:t>
            </w:r>
          </w:p>
        </w:tc>
        <w:tc>
          <w:tcPr>
            <w:tcW w:w="1870" w:type="dxa"/>
          </w:tcPr>
          <w:p w14:paraId="2180256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71 (23.59)</w:t>
            </w:r>
          </w:p>
        </w:tc>
        <w:tc>
          <w:tcPr>
            <w:tcW w:w="1870" w:type="dxa"/>
          </w:tcPr>
          <w:p w14:paraId="4C280B07" w14:textId="77777777" w:rsidR="00FA5050" w:rsidRPr="00A62310" w:rsidRDefault="00FA5050" w:rsidP="001D0153">
            <w:pPr>
              <w:jc w:val="both"/>
              <w:rPr>
                <w:rFonts w:ascii="Times New Roman" w:hAnsi="Times New Roman" w:cs="Times New Roman"/>
                <w:sz w:val="24"/>
                <w:szCs w:val="24"/>
              </w:rPr>
            </w:pPr>
          </w:p>
        </w:tc>
      </w:tr>
      <w:tr w:rsidR="00FA5050" w:rsidRPr="00A62310" w14:paraId="22AEFDED" w14:textId="77777777" w:rsidTr="001D0153">
        <w:tc>
          <w:tcPr>
            <w:tcW w:w="1870" w:type="dxa"/>
          </w:tcPr>
          <w:p w14:paraId="13486AD5"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Age group</w:t>
            </w:r>
          </w:p>
        </w:tc>
        <w:tc>
          <w:tcPr>
            <w:tcW w:w="1870" w:type="dxa"/>
          </w:tcPr>
          <w:p w14:paraId="5C372978" w14:textId="77777777" w:rsidR="00FA5050" w:rsidRPr="00A62310" w:rsidRDefault="00FA5050" w:rsidP="001D0153">
            <w:pPr>
              <w:jc w:val="both"/>
              <w:rPr>
                <w:rFonts w:ascii="Times New Roman" w:hAnsi="Times New Roman" w:cs="Times New Roman"/>
                <w:sz w:val="24"/>
                <w:szCs w:val="24"/>
              </w:rPr>
            </w:pPr>
          </w:p>
        </w:tc>
        <w:tc>
          <w:tcPr>
            <w:tcW w:w="1870" w:type="dxa"/>
          </w:tcPr>
          <w:p w14:paraId="4B3ED45C" w14:textId="77777777" w:rsidR="00FA5050" w:rsidRPr="00A62310" w:rsidRDefault="00FA5050" w:rsidP="001D0153">
            <w:pPr>
              <w:jc w:val="both"/>
              <w:rPr>
                <w:rFonts w:ascii="Times New Roman" w:hAnsi="Times New Roman" w:cs="Times New Roman"/>
                <w:sz w:val="24"/>
                <w:szCs w:val="24"/>
              </w:rPr>
            </w:pPr>
          </w:p>
        </w:tc>
        <w:tc>
          <w:tcPr>
            <w:tcW w:w="1870" w:type="dxa"/>
          </w:tcPr>
          <w:p w14:paraId="44659940" w14:textId="77777777" w:rsidR="00FA5050" w:rsidRPr="00A62310" w:rsidRDefault="00FA5050" w:rsidP="001D0153">
            <w:pPr>
              <w:jc w:val="both"/>
              <w:rPr>
                <w:rFonts w:ascii="Times New Roman" w:hAnsi="Times New Roman" w:cs="Times New Roman"/>
                <w:sz w:val="24"/>
                <w:szCs w:val="24"/>
              </w:rPr>
            </w:pPr>
          </w:p>
        </w:tc>
        <w:tc>
          <w:tcPr>
            <w:tcW w:w="1870" w:type="dxa"/>
          </w:tcPr>
          <w:p w14:paraId="08B4FF33" w14:textId="77777777" w:rsidR="00FA5050" w:rsidRPr="00A62310" w:rsidRDefault="00FA5050" w:rsidP="001D0153">
            <w:pPr>
              <w:jc w:val="both"/>
              <w:rPr>
                <w:rFonts w:ascii="Times New Roman" w:hAnsi="Times New Roman" w:cs="Times New Roman"/>
                <w:sz w:val="24"/>
                <w:szCs w:val="24"/>
              </w:rPr>
            </w:pPr>
          </w:p>
        </w:tc>
      </w:tr>
      <w:tr w:rsidR="00FA5050" w:rsidRPr="00A62310" w14:paraId="2E88A15E" w14:textId="77777777" w:rsidTr="001D0153">
        <w:tc>
          <w:tcPr>
            <w:tcW w:w="1870" w:type="dxa"/>
          </w:tcPr>
          <w:p w14:paraId="2E5041F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&lt;18</w:t>
            </w:r>
          </w:p>
        </w:tc>
        <w:tc>
          <w:tcPr>
            <w:tcW w:w="1870" w:type="dxa"/>
          </w:tcPr>
          <w:p w14:paraId="58007F6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 (7.27)</w:t>
            </w:r>
          </w:p>
        </w:tc>
        <w:tc>
          <w:tcPr>
            <w:tcW w:w="1870" w:type="dxa"/>
          </w:tcPr>
          <w:p w14:paraId="2624228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 (9.42)</w:t>
            </w:r>
          </w:p>
        </w:tc>
        <w:tc>
          <w:tcPr>
            <w:tcW w:w="1870" w:type="dxa"/>
          </w:tcPr>
          <w:p w14:paraId="534D70E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26 (8.64)</w:t>
            </w:r>
          </w:p>
        </w:tc>
        <w:tc>
          <w:tcPr>
            <w:tcW w:w="1870" w:type="dxa"/>
          </w:tcPr>
          <w:p w14:paraId="5CF1424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0.008</w:t>
            </w:r>
          </w:p>
        </w:tc>
      </w:tr>
      <w:tr w:rsidR="00FA5050" w:rsidRPr="00A62310" w14:paraId="11F0D6FE" w14:textId="77777777" w:rsidTr="001D0153">
        <w:tc>
          <w:tcPr>
            <w:tcW w:w="1870" w:type="dxa"/>
          </w:tcPr>
          <w:p w14:paraId="4AA36B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18-29</w:t>
            </w:r>
          </w:p>
        </w:tc>
        <w:tc>
          <w:tcPr>
            <w:tcW w:w="1870" w:type="dxa"/>
          </w:tcPr>
          <w:p w14:paraId="7A5F7A2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43 (39.09)</w:t>
            </w:r>
          </w:p>
        </w:tc>
        <w:tc>
          <w:tcPr>
            <w:tcW w:w="1870" w:type="dxa"/>
          </w:tcPr>
          <w:p w14:paraId="3BDEA2B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40 (20.94)</w:t>
            </w:r>
          </w:p>
        </w:tc>
        <w:tc>
          <w:tcPr>
            <w:tcW w:w="1870" w:type="dxa"/>
          </w:tcPr>
          <w:p w14:paraId="6714C08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83 (27.57)</w:t>
            </w:r>
          </w:p>
        </w:tc>
        <w:tc>
          <w:tcPr>
            <w:tcW w:w="1870" w:type="dxa"/>
          </w:tcPr>
          <w:p w14:paraId="222C20BE" w14:textId="77777777" w:rsidR="00FA5050" w:rsidRPr="00A62310" w:rsidRDefault="00FA5050" w:rsidP="001D0153">
            <w:pPr>
              <w:jc w:val="both"/>
              <w:rPr>
                <w:rFonts w:ascii="Times New Roman" w:hAnsi="Times New Roman" w:cs="Times New Roman"/>
                <w:sz w:val="24"/>
                <w:szCs w:val="24"/>
              </w:rPr>
            </w:pPr>
          </w:p>
        </w:tc>
      </w:tr>
      <w:tr w:rsidR="00FA5050" w:rsidRPr="00A62310" w14:paraId="2058165F" w14:textId="77777777" w:rsidTr="001D0153">
        <w:tc>
          <w:tcPr>
            <w:tcW w:w="1870" w:type="dxa"/>
          </w:tcPr>
          <w:p w14:paraId="5F748A1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30-43</w:t>
            </w:r>
          </w:p>
        </w:tc>
        <w:tc>
          <w:tcPr>
            <w:tcW w:w="1870" w:type="dxa"/>
          </w:tcPr>
          <w:p w14:paraId="14E1861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40 (36.36)</w:t>
            </w:r>
          </w:p>
        </w:tc>
        <w:tc>
          <w:tcPr>
            <w:tcW w:w="1870" w:type="dxa"/>
          </w:tcPr>
          <w:p w14:paraId="2AE116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84 (43.98)</w:t>
            </w:r>
          </w:p>
        </w:tc>
        <w:tc>
          <w:tcPr>
            <w:tcW w:w="1870" w:type="dxa"/>
          </w:tcPr>
          <w:p w14:paraId="18288AD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124 (41.20)</w:t>
            </w:r>
          </w:p>
        </w:tc>
        <w:tc>
          <w:tcPr>
            <w:tcW w:w="1870" w:type="dxa"/>
          </w:tcPr>
          <w:p w14:paraId="6663DE68" w14:textId="77777777" w:rsidR="00FA5050" w:rsidRPr="00A62310" w:rsidRDefault="00FA5050" w:rsidP="001D0153">
            <w:pPr>
              <w:jc w:val="both"/>
              <w:rPr>
                <w:rFonts w:ascii="Times New Roman" w:hAnsi="Times New Roman" w:cs="Times New Roman"/>
                <w:sz w:val="24"/>
                <w:szCs w:val="24"/>
              </w:rPr>
            </w:pPr>
          </w:p>
        </w:tc>
      </w:tr>
      <w:tr w:rsidR="00FA5050" w:rsidRPr="00A62310" w14:paraId="27B52686" w14:textId="77777777" w:rsidTr="001D0153">
        <w:tc>
          <w:tcPr>
            <w:tcW w:w="1870" w:type="dxa"/>
          </w:tcPr>
          <w:p w14:paraId="6E5F052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44+</w:t>
            </w:r>
          </w:p>
        </w:tc>
        <w:tc>
          <w:tcPr>
            <w:tcW w:w="1870" w:type="dxa"/>
          </w:tcPr>
          <w:p w14:paraId="4E550C9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19 (17.27)</w:t>
            </w:r>
          </w:p>
        </w:tc>
        <w:tc>
          <w:tcPr>
            <w:tcW w:w="1870" w:type="dxa"/>
          </w:tcPr>
          <w:p w14:paraId="2FD201C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49 (25.65)</w:t>
            </w:r>
          </w:p>
        </w:tc>
        <w:tc>
          <w:tcPr>
            <w:tcW w:w="1870" w:type="dxa"/>
          </w:tcPr>
          <w:p w14:paraId="269C381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68 (22.59)</w:t>
            </w:r>
          </w:p>
        </w:tc>
        <w:tc>
          <w:tcPr>
            <w:tcW w:w="1870" w:type="dxa"/>
          </w:tcPr>
          <w:p w14:paraId="521FC428" w14:textId="77777777" w:rsidR="00FA5050" w:rsidRPr="00A62310" w:rsidRDefault="00FA5050" w:rsidP="001D0153">
            <w:pPr>
              <w:jc w:val="both"/>
              <w:rPr>
                <w:rFonts w:ascii="Times New Roman" w:hAnsi="Times New Roman" w:cs="Times New Roman"/>
                <w:sz w:val="24"/>
                <w:szCs w:val="24"/>
              </w:rPr>
            </w:pPr>
          </w:p>
        </w:tc>
      </w:tr>
      <w:tr w:rsidR="00FA5050" w:rsidRPr="00A62310" w14:paraId="19CC03D6" w14:textId="77777777" w:rsidTr="001D0153">
        <w:tc>
          <w:tcPr>
            <w:tcW w:w="1870" w:type="dxa"/>
          </w:tcPr>
          <w:p w14:paraId="6B939D0C"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Blood group</w:t>
            </w:r>
          </w:p>
        </w:tc>
        <w:tc>
          <w:tcPr>
            <w:tcW w:w="1870" w:type="dxa"/>
          </w:tcPr>
          <w:p w14:paraId="18FCC24F" w14:textId="77777777" w:rsidR="00FA5050" w:rsidRPr="00A62310" w:rsidRDefault="00FA5050" w:rsidP="001D0153">
            <w:pPr>
              <w:jc w:val="both"/>
              <w:rPr>
                <w:rFonts w:ascii="Times New Roman" w:hAnsi="Times New Roman" w:cs="Times New Roman"/>
                <w:sz w:val="24"/>
                <w:szCs w:val="24"/>
              </w:rPr>
            </w:pPr>
          </w:p>
        </w:tc>
        <w:tc>
          <w:tcPr>
            <w:tcW w:w="1870" w:type="dxa"/>
          </w:tcPr>
          <w:p w14:paraId="33B7085F" w14:textId="77777777" w:rsidR="00FA5050" w:rsidRPr="00A62310" w:rsidRDefault="00FA5050" w:rsidP="001D0153">
            <w:pPr>
              <w:jc w:val="both"/>
              <w:rPr>
                <w:rFonts w:ascii="Times New Roman" w:hAnsi="Times New Roman" w:cs="Times New Roman"/>
                <w:sz w:val="24"/>
                <w:szCs w:val="24"/>
              </w:rPr>
            </w:pPr>
          </w:p>
        </w:tc>
        <w:tc>
          <w:tcPr>
            <w:tcW w:w="1870" w:type="dxa"/>
          </w:tcPr>
          <w:p w14:paraId="0FC8FCC8" w14:textId="77777777" w:rsidR="00FA5050" w:rsidRPr="00A62310" w:rsidRDefault="00FA5050" w:rsidP="001D0153">
            <w:pPr>
              <w:jc w:val="both"/>
              <w:rPr>
                <w:rFonts w:ascii="Times New Roman" w:hAnsi="Times New Roman" w:cs="Times New Roman"/>
                <w:sz w:val="24"/>
                <w:szCs w:val="24"/>
              </w:rPr>
            </w:pPr>
          </w:p>
        </w:tc>
        <w:tc>
          <w:tcPr>
            <w:tcW w:w="1870" w:type="dxa"/>
          </w:tcPr>
          <w:p w14:paraId="2C963716" w14:textId="77777777" w:rsidR="00FA5050" w:rsidRPr="00A62310" w:rsidRDefault="00FA5050" w:rsidP="001D0153">
            <w:pPr>
              <w:jc w:val="both"/>
              <w:rPr>
                <w:rFonts w:ascii="Times New Roman" w:hAnsi="Times New Roman" w:cs="Times New Roman"/>
                <w:sz w:val="24"/>
                <w:szCs w:val="24"/>
              </w:rPr>
            </w:pPr>
          </w:p>
        </w:tc>
      </w:tr>
      <w:tr w:rsidR="00FA5050" w:rsidRPr="00A62310" w14:paraId="45B9D145" w14:textId="77777777" w:rsidTr="001D0153">
        <w:tc>
          <w:tcPr>
            <w:tcW w:w="1870" w:type="dxa"/>
          </w:tcPr>
          <w:p w14:paraId="42BBEF1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A</w:t>
            </w:r>
          </w:p>
        </w:tc>
        <w:tc>
          <w:tcPr>
            <w:tcW w:w="1870" w:type="dxa"/>
          </w:tcPr>
          <w:p w14:paraId="3ED0816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29 (26.36)</w:t>
            </w:r>
          </w:p>
        </w:tc>
        <w:tc>
          <w:tcPr>
            <w:tcW w:w="1870" w:type="dxa"/>
          </w:tcPr>
          <w:p w14:paraId="6002094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54 (28.27)</w:t>
            </w:r>
          </w:p>
        </w:tc>
        <w:tc>
          <w:tcPr>
            <w:tcW w:w="1870" w:type="dxa"/>
          </w:tcPr>
          <w:p w14:paraId="492B3BC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83 (27.57)</w:t>
            </w:r>
          </w:p>
        </w:tc>
        <w:tc>
          <w:tcPr>
            <w:tcW w:w="1870" w:type="dxa"/>
          </w:tcPr>
          <w:p w14:paraId="1AA1A16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0.077</w:t>
            </w:r>
          </w:p>
        </w:tc>
      </w:tr>
      <w:tr w:rsidR="00FA5050" w:rsidRPr="00A62310" w14:paraId="31415B66" w14:textId="77777777" w:rsidTr="001D0153">
        <w:tc>
          <w:tcPr>
            <w:tcW w:w="1870" w:type="dxa"/>
          </w:tcPr>
          <w:p w14:paraId="049E30A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AB</w:t>
            </w:r>
          </w:p>
        </w:tc>
        <w:tc>
          <w:tcPr>
            <w:tcW w:w="1870" w:type="dxa"/>
          </w:tcPr>
          <w:p w14:paraId="43BCBE9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10 (9.09)</w:t>
            </w:r>
          </w:p>
        </w:tc>
        <w:tc>
          <w:tcPr>
            <w:tcW w:w="1870" w:type="dxa"/>
          </w:tcPr>
          <w:p w14:paraId="3AE9B8B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33 (17.28)</w:t>
            </w:r>
          </w:p>
        </w:tc>
        <w:tc>
          <w:tcPr>
            <w:tcW w:w="1870" w:type="dxa"/>
          </w:tcPr>
          <w:p w14:paraId="335F63D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43 (14.29)</w:t>
            </w:r>
          </w:p>
        </w:tc>
        <w:tc>
          <w:tcPr>
            <w:tcW w:w="1870" w:type="dxa"/>
          </w:tcPr>
          <w:p w14:paraId="6D85635A" w14:textId="77777777" w:rsidR="00FA5050" w:rsidRPr="00A62310" w:rsidRDefault="00FA5050" w:rsidP="001D0153">
            <w:pPr>
              <w:jc w:val="both"/>
              <w:rPr>
                <w:rFonts w:ascii="Times New Roman" w:hAnsi="Times New Roman" w:cs="Times New Roman"/>
                <w:sz w:val="24"/>
                <w:szCs w:val="24"/>
              </w:rPr>
            </w:pPr>
          </w:p>
        </w:tc>
      </w:tr>
      <w:tr w:rsidR="00FA5050" w:rsidRPr="00A62310" w14:paraId="5EA53117" w14:textId="77777777" w:rsidTr="001D0153">
        <w:tc>
          <w:tcPr>
            <w:tcW w:w="1870" w:type="dxa"/>
          </w:tcPr>
          <w:p w14:paraId="335C1A8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B</w:t>
            </w:r>
          </w:p>
        </w:tc>
        <w:tc>
          <w:tcPr>
            <w:tcW w:w="1870" w:type="dxa"/>
          </w:tcPr>
          <w:p w14:paraId="6F72183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40 (36.36)</w:t>
            </w:r>
          </w:p>
        </w:tc>
        <w:tc>
          <w:tcPr>
            <w:tcW w:w="1870" w:type="dxa"/>
          </w:tcPr>
          <w:p w14:paraId="0717BCC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70 (36.65)</w:t>
            </w:r>
          </w:p>
        </w:tc>
        <w:tc>
          <w:tcPr>
            <w:tcW w:w="1870" w:type="dxa"/>
          </w:tcPr>
          <w:p w14:paraId="34B25DE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110 (36.54)</w:t>
            </w:r>
          </w:p>
        </w:tc>
        <w:tc>
          <w:tcPr>
            <w:tcW w:w="1870" w:type="dxa"/>
          </w:tcPr>
          <w:p w14:paraId="39C89266" w14:textId="77777777" w:rsidR="00FA5050" w:rsidRPr="00A62310" w:rsidRDefault="00FA5050" w:rsidP="001D0153">
            <w:pPr>
              <w:jc w:val="both"/>
              <w:rPr>
                <w:rFonts w:ascii="Times New Roman" w:hAnsi="Times New Roman" w:cs="Times New Roman"/>
                <w:sz w:val="24"/>
                <w:szCs w:val="24"/>
              </w:rPr>
            </w:pPr>
          </w:p>
        </w:tc>
      </w:tr>
      <w:tr w:rsidR="00FA5050" w:rsidRPr="00A62310" w14:paraId="18627FB2" w14:textId="77777777" w:rsidTr="001D0153">
        <w:tc>
          <w:tcPr>
            <w:tcW w:w="1870" w:type="dxa"/>
          </w:tcPr>
          <w:p w14:paraId="025917A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O</w:t>
            </w:r>
          </w:p>
        </w:tc>
        <w:tc>
          <w:tcPr>
            <w:tcW w:w="1870" w:type="dxa"/>
          </w:tcPr>
          <w:p w14:paraId="2EEC078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31 (28.18)</w:t>
            </w:r>
          </w:p>
        </w:tc>
        <w:tc>
          <w:tcPr>
            <w:tcW w:w="1870" w:type="dxa"/>
          </w:tcPr>
          <w:p w14:paraId="2FEA8F6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34 (17.80)</w:t>
            </w:r>
          </w:p>
        </w:tc>
        <w:tc>
          <w:tcPr>
            <w:tcW w:w="1870" w:type="dxa"/>
          </w:tcPr>
          <w:p w14:paraId="548D4C5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65 (21.59)</w:t>
            </w:r>
          </w:p>
        </w:tc>
        <w:tc>
          <w:tcPr>
            <w:tcW w:w="1870" w:type="dxa"/>
          </w:tcPr>
          <w:p w14:paraId="4BB5CC11" w14:textId="77777777" w:rsidR="00FA5050" w:rsidRPr="00A62310" w:rsidRDefault="00FA5050" w:rsidP="001D0153">
            <w:pPr>
              <w:jc w:val="both"/>
              <w:rPr>
                <w:rFonts w:ascii="Times New Roman" w:hAnsi="Times New Roman" w:cs="Times New Roman"/>
                <w:sz w:val="24"/>
                <w:szCs w:val="24"/>
              </w:rPr>
            </w:pPr>
          </w:p>
        </w:tc>
      </w:tr>
      <w:tr w:rsidR="00FA5050" w:rsidRPr="00A62310" w14:paraId="59EC1FBD" w14:textId="77777777" w:rsidTr="001D0153">
        <w:tc>
          <w:tcPr>
            <w:tcW w:w="1870" w:type="dxa"/>
          </w:tcPr>
          <w:p w14:paraId="15C98923"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Education</w:t>
            </w:r>
          </w:p>
        </w:tc>
        <w:tc>
          <w:tcPr>
            <w:tcW w:w="1870" w:type="dxa"/>
          </w:tcPr>
          <w:p w14:paraId="6F9EC367" w14:textId="77777777" w:rsidR="00FA5050" w:rsidRPr="00A62310" w:rsidRDefault="00FA5050" w:rsidP="001D0153">
            <w:pPr>
              <w:jc w:val="both"/>
              <w:rPr>
                <w:rFonts w:ascii="Times New Roman" w:hAnsi="Times New Roman" w:cs="Times New Roman"/>
                <w:sz w:val="24"/>
                <w:szCs w:val="24"/>
              </w:rPr>
            </w:pPr>
          </w:p>
        </w:tc>
        <w:tc>
          <w:tcPr>
            <w:tcW w:w="1870" w:type="dxa"/>
          </w:tcPr>
          <w:p w14:paraId="38BB2F65" w14:textId="77777777" w:rsidR="00FA5050" w:rsidRPr="00A62310" w:rsidRDefault="00FA5050" w:rsidP="001D0153">
            <w:pPr>
              <w:jc w:val="both"/>
              <w:rPr>
                <w:rFonts w:ascii="Times New Roman" w:hAnsi="Times New Roman" w:cs="Times New Roman"/>
                <w:sz w:val="24"/>
                <w:szCs w:val="24"/>
              </w:rPr>
            </w:pPr>
          </w:p>
        </w:tc>
        <w:tc>
          <w:tcPr>
            <w:tcW w:w="1870" w:type="dxa"/>
          </w:tcPr>
          <w:p w14:paraId="0015FB9B" w14:textId="77777777" w:rsidR="00FA5050" w:rsidRPr="00A62310" w:rsidRDefault="00FA5050" w:rsidP="001D0153">
            <w:pPr>
              <w:jc w:val="both"/>
              <w:rPr>
                <w:rFonts w:ascii="Times New Roman" w:hAnsi="Times New Roman" w:cs="Times New Roman"/>
                <w:sz w:val="24"/>
                <w:szCs w:val="24"/>
              </w:rPr>
            </w:pPr>
          </w:p>
        </w:tc>
        <w:tc>
          <w:tcPr>
            <w:tcW w:w="1870" w:type="dxa"/>
          </w:tcPr>
          <w:p w14:paraId="6662087A" w14:textId="77777777" w:rsidR="00FA5050" w:rsidRPr="00A62310" w:rsidRDefault="00FA5050" w:rsidP="001D0153">
            <w:pPr>
              <w:jc w:val="both"/>
              <w:rPr>
                <w:rFonts w:ascii="Times New Roman" w:hAnsi="Times New Roman" w:cs="Times New Roman"/>
                <w:sz w:val="24"/>
                <w:szCs w:val="24"/>
              </w:rPr>
            </w:pPr>
          </w:p>
        </w:tc>
      </w:tr>
      <w:tr w:rsidR="00FA5050" w:rsidRPr="00A62310" w14:paraId="1F7A13B5" w14:textId="77777777" w:rsidTr="001D0153">
        <w:tc>
          <w:tcPr>
            <w:tcW w:w="1870" w:type="dxa"/>
          </w:tcPr>
          <w:p w14:paraId="528A80F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Bachelor or Higher</w:t>
            </w:r>
          </w:p>
        </w:tc>
        <w:tc>
          <w:tcPr>
            <w:tcW w:w="1870" w:type="dxa"/>
          </w:tcPr>
          <w:p w14:paraId="2682150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36 (32.73)</w:t>
            </w:r>
          </w:p>
        </w:tc>
        <w:tc>
          <w:tcPr>
            <w:tcW w:w="1870" w:type="dxa"/>
          </w:tcPr>
          <w:p w14:paraId="676DF8E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84 (43.98)</w:t>
            </w:r>
          </w:p>
        </w:tc>
        <w:tc>
          <w:tcPr>
            <w:tcW w:w="1870" w:type="dxa"/>
          </w:tcPr>
          <w:p w14:paraId="00F2685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120 (39.87)</w:t>
            </w:r>
          </w:p>
        </w:tc>
        <w:tc>
          <w:tcPr>
            <w:tcW w:w="1870" w:type="dxa"/>
          </w:tcPr>
          <w:p w14:paraId="6E99DB2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0.114</w:t>
            </w:r>
          </w:p>
        </w:tc>
      </w:tr>
      <w:tr w:rsidR="00FA5050" w:rsidRPr="00A62310" w14:paraId="6F5F3645" w14:textId="77777777" w:rsidTr="001D0153">
        <w:tc>
          <w:tcPr>
            <w:tcW w:w="1870" w:type="dxa"/>
          </w:tcPr>
          <w:p w14:paraId="2952DB5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Below SSC</w:t>
            </w:r>
          </w:p>
        </w:tc>
        <w:tc>
          <w:tcPr>
            <w:tcW w:w="1870" w:type="dxa"/>
          </w:tcPr>
          <w:p w14:paraId="6AB5C1F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32 (29.09)</w:t>
            </w:r>
          </w:p>
        </w:tc>
        <w:tc>
          <w:tcPr>
            <w:tcW w:w="1870" w:type="dxa"/>
          </w:tcPr>
          <w:p w14:paraId="59DE27D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35 (18.32)</w:t>
            </w:r>
          </w:p>
        </w:tc>
        <w:tc>
          <w:tcPr>
            <w:tcW w:w="1870" w:type="dxa"/>
          </w:tcPr>
          <w:p w14:paraId="3AAC706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67 (22.26)</w:t>
            </w:r>
          </w:p>
        </w:tc>
        <w:tc>
          <w:tcPr>
            <w:tcW w:w="1870" w:type="dxa"/>
          </w:tcPr>
          <w:p w14:paraId="045FEEF7" w14:textId="77777777" w:rsidR="00FA5050" w:rsidRPr="00A62310" w:rsidRDefault="00FA5050" w:rsidP="001D0153">
            <w:pPr>
              <w:jc w:val="both"/>
              <w:rPr>
                <w:rFonts w:ascii="Times New Roman" w:hAnsi="Times New Roman" w:cs="Times New Roman"/>
                <w:sz w:val="24"/>
                <w:szCs w:val="24"/>
              </w:rPr>
            </w:pPr>
          </w:p>
        </w:tc>
      </w:tr>
      <w:tr w:rsidR="00FA5050" w:rsidRPr="00A62310" w14:paraId="295F0043" w14:textId="77777777" w:rsidTr="001D0153">
        <w:tc>
          <w:tcPr>
            <w:tcW w:w="1870" w:type="dxa"/>
          </w:tcPr>
          <w:p w14:paraId="32B1EC4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HSC</w:t>
            </w:r>
          </w:p>
        </w:tc>
        <w:tc>
          <w:tcPr>
            <w:tcW w:w="1870" w:type="dxa"/>
          </w:tcPr>
          <w:p w14:paraId="6EC2395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31 (28.18)</w:t>
            </w:r>
          </w:p>
        </w:tc>
        <w:tc>
          <w:tcPr>
            <w:tcW w:w="1870" w:type="dxa"/>
          </w:tcPr>
          <w:p w14:paraId="2C1E4E0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55 (28.80)</w:t>
            </w:r>
          </w:p>
        </w:tc>
        <w:tc>
          <w:tcPr>
            <w:tcW w:w="1870" w:type="dxa"/>
          </w:tcPr>
          <w:p w14:paraId="21A4BFA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86 (28.57)</w:t>
            </w:r>
          </w:p>
        </w:tc>
        <w:tc>
          <w:tcPr>
            <w:tcW w:w="1870" w:type="dxa"/>
          </w:tcPr>
          <w:p w14:paraId="48596AB2" w14:textId="77777777" w:rsidR="00FA5050" w:rsidRPr="00A62310" w:rsidRDefault="00FA5050" w:rsidP="001D0153">
            <w:pPr>
              <w:jc w:val="both"/>
              <w:rPr>
                <w:rFonts w:ascii="Times New Roman" w:hAnsi="Times New Roman" w:cs="Times New Roman"/>
                <w:sz w:val="24"/>
                <w:szCs w:val="24"/>
              </w:rPr>
            </w:pPr>
          </w:p>
        </w:tc>
      </w:tr>
      <w:tr w:rsidR="00FA5050" w:rsidRPr="00A62310" w14:paraId="1DAAEFA3" w14:textId="77777777" w:rsidTr="001D0153">
        <w:tc>
          <w:tcPr>
            <w:tcW w:w="1870" w:type="dxa"/>
          </w:tcPr>
          <w:p w14:paraId="3C99DCC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SSC</w:t>
            </w:r>
          </w:p>
        </w:tc>
        <w:tc>
          <w:tcPr>
            <w:tcW w:w="1870" w:type="dxa"/>
          </w:tcPr>
          <w:p w14:paraId="75B6F72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 (10.00)</w:t>
            </w:r>
          </w:p>
        </w:tc>
        <w:tc>
          <w:tcPr>
            <w:tcW w:w="1870" w:type="dxa"/>
          </w:tcPr>
          <w:p w14:paraId="0735B7D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 (8.90)</w:t>
            </w:r>
          </w:p>
        </w:tc>
        <w:tc>
          <w:tcPr>
            <w:tcW w:w="1870" w:type="dxa"/>
          </w:tcPr>
          <w:p w14:paraId="32D99C9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28 (9.30)</w:t>
            </w:r>
          </w:p>
        </w:tc>
        <w:tc>
          <w:tcPr>
            <w:tcW w:w="1870" w:type="dxa"/>
          </w:tcPr>
          <w:p w14:paraId="61589076" w14:textId="77777777" w:rsidR="00FA5050" w:rsidRPr="00A62310" w:rsidRDefault="00FA5050" w:rsidP="001D0153">
            <w:pPr>
              <w:jc w:val="both"/>
              <w:rPr>
                <w:rFonts w:ascii="Times New Roman" w:hAnsi="Times New Roman" w:cs="Times New Roman"/>
                <w:sz w:val="24"/>
                <w:szCs w:val="24"/>
              </w:rPr>
            </w:pPr>
          </w:p>
        </w:tc>
      </w:tr>
      <w:tr w:rsidR="00FA5050" w:rsidRPr="00A62310" w14:paraId="526ED121" w14:textId="77777777" w:rsidTr="001D0153">
        <w:tc>
          <w:tcPr>
            <w:tcW w:w="1870" w:type="dxa"/>
          </w:tcPr>
          <w:p w14:paraId="41B801DA"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Coronavirus treatment</w:t>
            </w:r>
          </w:p>
        </w:tc>
        <w:tc>
          <w:tcPr>
            <w:tcW w:w="1870" w:type="dxa"/>
          </w:tcPr>
          <w:p w14:paraId="4B2BE688" w14:textId="77777777" w:rsidR="00FA5050" w:rsidRPr="00A62310" w:rsidRDefault="00FA5050" w:rsidP="001D0153">
            <w:pPr>
              <w:jc w:val="both"/>
              <w:rPr>
                <w:rFonts w:ascii="Times New Roman" w:hAnsi="Times New Roman" w:cs="Times New Roman"/>
                <w:sz w:val="24"/>
                <w:szCs w:val="24"/>
              </w:rPr>
            </w:pPr>
          </w:p>
        </w:tc>
        <w:tc>
          <w:tcPr>
            <w:tcW w:w="1870" w:type="dxa"/>
          </w:tcPr>
          <w:p w14:paraId="6E37BD2E" w14:textId="77777777" w:rsidR="00FA5050" w:rsidRPr="00A62310" w:rsidRDefault="00FA5050" w:rsidP="001D0153">
            <w:pPr>
              <w:jc w:val="both"/>
              <w:rPr>
                <w:rFonts w:ascii="Times New Roman" w:hAnsi="Times New Roman" w:cs="Times New Roman"/>
                <w:sz w:val="24"/>
                <w:szCs w:val="24"/>
              </w:rPr>
            </w:pPr>
          </w:p>
        </w:tc>
        <w:tc>
          <w:tcPr>
            <w:tcW w:w="1870" w:type="dxa"/>
          </w:tcPr>
          <w:p w14:paraId="6B617C61" w14:textId="77777777" w:rsidR="00FA5050" w:rsidRPr="00A62310" w:rsidRDefault="00FA5050" w:rsidP="001D0153">
            <w:pPr>
              <w:jc w:val="both"/>
              <w:rPr>
                <w:rFonts w:ascii="Times New Roman" w:hAnsi="Times New Roman" w:cs="Times New Roman"/>
                <w:sz w:val="24"/>
                <w:szCs w:val="24"/>
              </w:rPr>
            </w:pPr>
          </w:p>
        </w:tc>
        <w:tc>
          <w:tcPr>
            <w:tcW w:w="1870" w:type="dxa"/>
          </w:tcPr>
          <w:p w14:paraId="15ED7A05" w14:textId="77777777" w:rsidR="00FA5050" w:rsidRPr="00A62310" w:rsidRDefault="00FA5050" w:rsidP="001D0153">
            <w:pPr>
              <w:jc w:val="both"/>
              <w:rPr>
                <w:rFonts w:ascii="Times New Roman" w:hAnsi="Times New Roman" w:cs="Times New Roman"/>
                <w:sz w:val="24"/>
                <w:szCs w:val="24"/>
              </w:rPr>
            </w:pPr>
          </w:p>
        </w:tc>
      </w:tr>
      <w:tr w:rsidR="00FA5050" w:rsidRPr="00A62310" w14:paraId="0CF55D8E" w14:textId="77777777" w:rsidTr="001D0153">
        <w:tc>
          <w:tcPr>
            <w:tcW w:w="1870" w:type="dxa"/>
          </w:tcPr>
          <w:p w14:paraId="0059CB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No</w:t>
            </w:r>
          </w:p>
        </w:tc>
        <w:tc>
          <w:tcPr>
            <w:tcW w:w="1870" w:type="dxa"/>
          </w:tcPr>
          <w:p w14:paraId="0FE02E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101 (91.82)</w:t>
            </w:r>
          </w:p>
        </w:tc>
        <w:tc>
          <w:tcPr>
            <w:tcW w:w="1870" w:type="dxa"/>
          </w:tcPr>
          <w:p w14:paraId="26642E1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174 (91.10)</w:t>
            </w:r>
          </w:p>
        </w:tc>
        <w:tc>
          <w:tcPr>
            <w:tcW w:w="1870" w:type="dxa"/>
          </w:tcPr>
          <w:p w14:paraId="6C49889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275 (91.36)</w:t>
            </w:r>
          </w:p>
        </w:tc>
        <w:tc>
          <w:tcPr>
            <w:tcW w:w="1870" w:type="dxa"/>
          </w:tcPr>
          <w:p w14:paraId="5C0A29E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0.994</w:t>
            </w:r>
          </w:p>
        </w:tc>
      </w:tr>
      <w:tr w:rsidR="00FA5050" w:rsidRPr="00A62310" w14:paraId="55F5291C" w14:textId="77777777" w:rsidTr="001D0153">
        <w:tc>
          <w:tcPr>
            <w:tcW w:w="1870" w:type="dxa"/>
          </w:tcPr>
          <w:p w14:paraId="3C12C8A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Yes</w:t>
            </w:r>
          </w:p>
        </w:tc>
        <w:tc>
          <w:tcPr>
            <w:tcW w:w="1870" w:type="dxa"/>
          </w:tcPr>
          <w:p w14:paraId="37A7C39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9 (8.18)</w:t>
            </w:r>
          </w:p>
        </w:tc>
        <w:tc>
          <w:tcPr>
            <w:tcW w:w="1870" w:type="dxa"/>
          </w:tcPr>
          <w:p w14:paraId="3A0788C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 (8.90)</w:t>
            </w:r>
          </w:p>
        </w:tc>
        <w:tc>
          <w:tcPr>
            <w:tcW w:w="1870" w:type="dxa"/>
          </w:tcPr>
          <w:p w14:paraId="4E16AC4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26 (8.64)</w:t>
            </w:r>
          </w:p>
        </w:tc>
        <w:tc>
          <w:tcPr>
            <w:tcW w:w="1870" w:type="dxa"/>
          </w:tcPr>
          <w:p w14:paraId="56DC2145" w14:textId="77777777" w:rsidR="00FA5050" w:rsidRPr="00A62310" w:rsidRDefault="00FA5050" w:rsidP="001D0153">
            <w:pPr>
              <w:jc w:val="both"/>
              <w:rPr>
                <w:rFonts w:ascii="Times New Roman" w:hAnsi="Times New Roman" w:cs="Times New Roman"/>
                <w:sz w:val="24"/>
                <w:szCs w:val="24"/>
              </w:rPr>
            </w:pPr>
          </w:p>
        </w:tc>
      </w:tr>
      <w:tr w:rsidR="00FA5050" w:rsidRPr="00A62310" w14:paraId="3A6BD9E3" w14:textId="77777777" w:rsidTr="001D0153">
        <w:tc>
          <w:tcPr>
            <w:tcW w:w="1870" w:type="dxa"/>
          </w:tcPr>
          <w:p w14:paraId="3936F73B"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Occupation</w:t>
            </w:r>
          </w:p>
        </w:tc>
        <w:tc>
          <w:tcPr>
            <w:tcW w:w="1870" w:type="dxa"/>
          </w:tcPr>
          <w:p w14:paraId="0CB76708" w14:textId="77777777" w:rsidR="00FA5050" w:rsidRPr="00A62310" w:rsidRDefault="00FA5050" w:rsidP="001D0153">
            <w:pPr>
              <w:jc w:val="both"/>
              <w:rPr>
                <w:rFonts w:ascii="Times New Roman" w:hAnsi="Times New Roman" w:cs="Times New Roman"/>
                <w:sz w:val="24"/>
                <w:szCs w:val="24"/>
              </w:rPr>
            </w:pPr>
          </w:p>
        </w:tc>
        <w:tc>
          <w:tcPr>
            <w:tcW w:w="1870" w:type="dxa"/>
          </w:tcPr>
          <w:p w14:paraId="72F85427" w14:textId="77777777" w:rsidR="00FA5050" w:rsidRPr="00A62310" w:rsidRDefault="00FA5050" w:rsidP="001D0153">
            <w:pPr>
              <w:jc w:val="both"/>
              <w:rPr>
                <w:rFonts w:ascii="Times New Roman" w:hAnsi="Times New Roman" w:cs="Times New Roman"/>
                <w:sz w:val="24"/>
                <w:szCs w:val="24"/>
              </w:rPr>
            </w:pPr>
          </w:p>
        </w:tc>
        <w:tc>
          <w:tcPr>
            <w:tcW w:w="1870" w:type="dxa"/>
          </w:tcPr>
          <w:p w14:paraId="3BC1497D" w14:textId="77777777" w:rsidR="00FA5050" w:rsidRPr="00A62310" w:rsidRDefault="00FA5050" w:rsidP="001D0153">
            <w:pPr>
              <w:jc w:val="both"/>
              <w:rPr>
                <w:rFonts w:ascii="Times New Roman" w:hAnsi="Times New Roman" w:cs="Times New Roman"/>
                <w:sz w:val="24"/>
                <w:szCs w:val="24"/>
              </w:rPr>
            </w:pPr>
          </w:p>
        </w:tc>
        <w:tc>
          <w:tcPr>
            <w:tcW w:w="1870" w:type="dxa"/>
          </w:tcPr>
          <w:p w14:paraId="012D1ADA" w14:textId="77777777" w:rsidR="00FA5050" w:rsidRPr="00A62310" w:rsidRDefault="00FA5050" w:rsidP="001D0153">
            <w:pPr>
              <w:jc w:val="both"/>
              <w:rPr>
                <w:rFonts w:ascii="Times New Roman" w:hAnsi="Times New Roman" w:cs="Times New Roman"/>
                <w:sz w:val="24"/>
                <w:szCs w:val="24"/>
              </w:rPr>
            </w:pPr>
          </w:p>
        </w:tc>
      </w:tr>
      <w:tr w:rsidR="00FA5050" w:rsidRPr="00A62310" w14:paraId="0C5B3380" w14:textId="77777777" w:rsidTr="001D0153">
        <w:tc>
          <w:tcPr>
            <w:tcW w:w="1870" w:type="dxa"/>
          </w:tcPr>
          <w:p w14:paraId="5692B84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Business</w:t>
            </w:r>
          </w:p>
        </w:tc>
        <w:tc>
          <w:tcPr>
            <w:tcW w:w="1870" w:type="dxa"/>
          </w:tcPr>
          <w:p w14:paraId="55B34BE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26 (23.64)</w:t>
            </w:r>
          </w:p>
        </w:tc>
        <w:tc>
          <w:tcPr>
            <w:tcW w:w="1870" w:type="dxa"/>
          </w:tcPr>
          <w:p w14:paraId="5A75041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44 (23.04)</w:t>
            </w:r>
          </w:p>
        </w:tc>
        <w:tc>
          <w:tcPr>
            <w:tcW w:w="1870" w:type="dxa"/>
          </w:tcPr>
          <w:p w14:paraId="562BA2C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70 (23.26)</w:t>
            </w:r>
          </w:p>
        </w:tc>
        <w:tc>
          <w:tcPr>
            <w:tcW w:w="1870" w:type="dxa"/>
          </w:tcPr>
          <w:p w14:paraId="631088C1" w14:textId="3E2F7538"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w:t>
            </w:r>
            <w:ins w:id="147" w:author="Mohammad Nayeem Hasan" w:date="2023-06-06T13:01:00Z">
              <w:r w:rsidR="000E4220">
                <w:rPr>
                  <w:rFonts w:ascii="Times New Roman" w:hAnsi="Times New Roman" w:cs="Times New Roman"/>
                  <w:sz w:val="24"/>
                  <w:szCs w:val="24"/>
                </w:rPr>
                <w:t>1</w:t>
              </w:r>
            </w:ins>
            <w:del w:id="148" w:author="Mohammad Nayeem Hasan" w:date="2023-06-06T13:01:00Z">
              <w:r w:rsidRPr="00A62310" w:rsidDel="000E4220">
                <w:rPr>
                  <w:rFonts w:ascii="Times New Roman" w:hAnsi="Times New Roman" w:cs="Times New Roman"/>
                  <w:sz w:val="24"/>
                  <w:szCs w:val="24"/>
                </w:rPr>
                <w:delText>3</w:delText>
              </w:r>
            </w:del>
            <w:r w:rsidRPr="00A62310">
              <w:rPr>
                <w:rFonts w:ascii="Times New Roman" w:hAnsi="Times New Roman" w:cs="Times New Roman"/>
                <w:sz w:val="24"/>
                <w:szCs w:val="24"/>
              </w:rPr>
              <w:t>18</w:t>
            </w:r>
          </w:p>
        </w:tc>
      </w:tr>
      <w:tr w:rsidR="00FA5050" w:rsidRPr="00A62310" w14:paraId="59D45081" w14:textId="77777777" w:rsidTr="001D0153">
        <w:tc>
          <w:tcPr>
            <w:tcW w:w="1870" w:type="dxa"/>
          </w:tcPr>
          <w:p w14:paraId="21D371B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Government</w:t>
            </w:r>
          </w:p>
        </w:tc>
        <w:tc>
          <w:tcPr>
            <w:tcW w:w="1870" w:type="dxa"/>
          </w:tcPr>
          <w:p w14:paraId="47BF615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 (16.36)</w:t>
            </w:r>
          </w:p>
        </w:tc>
        <w:tc>
          <w:tcPr>
            <w:tcW w:w="1870" w:type="dxa"/>
          </w:tcPr>
          <w:p w14:paraId="1406F06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25 (13.09)</w:t>
            </w:r>
          </w:p>
        </w:tc>
        <w:tc>
          <w:tcPr>
            <w:tcW w:w="1870" w:type="dxa"/>
          </w:tcPr>
          <w:p w14:paraId="6940403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43 (14.29)</w:t>
            </w:r>
          </w:p>
        </w:tc>
        <w:tc>
          <w:tcPr>
            <w:tcW w:w="1870" w:type="dxa"/>
          </w:tcPr>
          <w:p w14:paraId="60EC06F8" w14:textId="77777777" w:rsidR="00FA5050" w:rsidRPr="00A62310" w:rsidRDefault="00FA5050" w:rsidP="001D0153">
            <w:pPr>
              <w:jc w:val="both"/>
              <w:rPr>
                <w:rFonts w:ascii="Times New Roman" w:hAnsi="Times New Roman" w:cs="Times New Roman"/>
                <w:sz w:val="24"/>
                <w:szCs w:val="24"/>
              </w:rPr>
            </w:pPr>
          </w:p>
        </w:tc>
      </w:tr>
      <w:tr w:rsidR="00FA5050" w:rsidRPr="00A62310" w14:paraId="685E3779" w14:textId="77777777" w:rsidTr="001D0153">
        <w:tc>
          <w:tcPr>
            <w:tcW w:w="1870" w:type="dxa"/>
          </w:tcPr>
          <w:p w14:paraId="41213AB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Health worker</w:t>
            </w:r>
          </w:p>
        </w:tc>
        <w:tc>
          <w:tcPr>
            <w:tcW w:w="1870" w:type="dxa"/>
          </w:tcPr>
          <w:p w14:paraId="32D6F7E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(4.55)</w:t>
            </w:r>
          </w:p>
        </w:tc>
        <w:tc>
          <w:tcPr>
            <w:tcW w:w="1870" w:type="dxa"/>
          </w:tcPr>
          <w:p w14:paraId="7BF1BFF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 (8.90)</w:t>
            </w:r>
          </w:p>
        </w:tc>
        <w:tc>
          <w:tcPr>
            <w:tcW w:w="1870" w:type="dxa"/>
          </w:tcPr>
          <w:p w14:paraId="045F7A6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22 (7.31)</w:t>
            </w:r>
          </w:p>
        </w:tc>
        <w:tc>
          <w:tcPr>
            <w:tcW w:w="1870" w:type="dxa"/>
          </w:tcPr>
          <w:p w14:paraId="5DE6552B" w14:textId="77777777" w:rsidR="00FA5050" w:rsidRPr="00A62310" w:rsidRDefault="00FA5050" w:rsidP="001D0153">
            <w:pPr>
              <w:jc w:val="both"/>
              <w:rPr>
                <w:rFonts w:ascii="Times New Roman" w:hAnsi="Times New Roman" w:cs="Times New Roman"/>
                <w:sz w:val="24"/>
                <w:szCs w:val="24"/>
              </w:rPr>
            </w:pPr>
          </w:p>
        </w:tc>
      </w:tr>
      <w:tr w:rsidR="00FA5050" w:rsidRPr="00A62310" w14:paraId="4E9614BA" w14:textId="77777777" w:rsidTr="001D0153">
        <w:tc>
          <w:tcPr>
            <w:tcW w:w="1870" w:type="dxa"/>
          </w:tcPr>
          <w:p w14:paraId="0183098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Housewife</w:t>
            </w:r>
          </w:p>
        </w:tc>
        <w:tc>
          <w:tcPr>
            <w:tcW w:w="1870" w:type="dxa"/>
          </w:tcPr>
          <w:p w14:paraId="1B11617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20 (18.18)</w:t>
            </w:r>
          </w:p>
        </w:tc>
        <w:tc>
          <w:tcPr>
            <w:tcW w:w="1870" w:type="dxa"/>
          </w:tcPr>
          <w:p w14:paraId="04D457B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22 (11.52)</w:t>
            </w:r>
          </w:p>
        </w:tc>
        <w:tc>
          <w:tcPr>
            <w:tcW w:w="1870" w:type="dxa"/>
          </w:tcPr>
          <w:p w14:paraId="6135CBC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42 (13.95)</w:t>
            </w:r>
          </w:p>
        </w:tc>
        <w:tc>
          <w:tcPr>
            <w:tcW w:w="1870" w:type="dxa"/>
          </w:tcPr>
          <w:p w14:paraId="67D76DA4" w14:textId="77777777" w:rsidR="00FA5050" w:rsidRPr="00A62310" w:rsidRDefault="00FA5050" w:rsidP="001D0153">
            <w:pPr>
              <w:jc w:val="both"/>
              <w:rPr>
                <w:rFonts w:ascii="Times New Roman" w:hAnsi="Times New Roman" w:cs="Times New Roman"/>
                <w:sz w:val="24"/>
                <w:szCs w:val="24"/>
              </w:rPr>
            </w:pPr>
          </w:p>
        </w:tc>
      </w:tr>
      <w:tr w:rsidR="00FA5050" w:rsidRPr="00A62310" w14:paraId="1A096017" w14:textId="77777777" w:rsidTr="001D0153">
        <w:tc>
          <w:tcPr>
            <w:tcW w:w="1870" w:type="dxa"/>
          </w:tcPr>
          <w:p w14:paraId="6EA60FD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None</w:t>
            </w:r>
          </w:p>
        </w:tc>
        <w:tc>
          <w:tcPr>
            <w:tcW w:w="1870" w:type="dxa"/>
          </w:tcPr>
          <w:p w14:paraId="73BA970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 (15.45)</w:t>
            </w:r>
          </w:p>
        </w:tc>
        <w:tc>
          <w:tcPr>
            <w:tcW w:w="1870" w:type="dxa"/>
          </w:tcPr>
          <w:p w14:paraId="583FCA6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41 (21.47)</w:t>
            </w:r>
          </w:p>
        </w:tc>
        <w:tc>
          <w:tcPr>
            <w:tcW w:w="1870" w:type="dxa"/>
          </w:tcPr>
          <w:p w14:paraId="2245489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58 (19.27)</w:t>
            </w:r>
          </w:p>
        </w:tc>
        <w:tc>
          <w:tcPr>
            <w:tcW w:w="1870" w:type="dxa"/>
          </w:tcPr>
          <w:p w14:paraId="56FF4510" w14:textId="77777777" w:rsidR="00FA5050" w:rsidRPr="00A62310" w:rsidRDefault="00FA5050" w:rsidP="001D0153">
            <w:pPr>
              <w:jc w:val="both"/>
              <w:rPr>
                <w:rFonts w:ascii="Times New Roman" w:hAnsi="Times New Roman" w:cs="Times New Roman"/>
                <w:sz w:val="24"/>
                <w:szCs w:val="24"/>
              </w:rPr>
            </w:pPr>
          </w:p>
        </w:tc>
      </w:tr>
      <w:tr w:rsidR="00FA5050" w:rsidRPr="00A62310" w14:paraId="51058893" w14:textId="77777777" w:rsidTr="001D0153">
        <w:tc>
          <w:tcPr>
            <w:tcW w:w="1870" w:type="dxa"/>
          </w:tcPr>
          <w:p w14:paraId="74B80DB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Private</w:t>
            </w:r>
          </w:p>
        </w:tc>
        <w:tc>
          <w:tcPr>
            <w:tcW w:w="1870" w:type="dxa"/>
          </w:tcPr>
          <w:p w14:paraId="53F2607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24 (21.82)</w:t>
            </w:r>
          </w:p>
        </w:tc>
        <w:tc>
          <w:tcPr>
            <w:tcW w:w="1870" w:type="dxa"/>
          </w:tcPr>
          <w:p w14:paraId="146BD0B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42 (21.99)</w:t>
            </w:r>
          </w:p>
        </w:tc>
        <w:tc>
          <w:tcPr>
            <w:tcW w:w="1870" w:type="dxa"/>
          </w:tcPr>
          <w:p w14:paraId="073285E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66 (21.93)</w:t>
            </w:r>
          </w:p>
        </w:tc>
        <w:tc>
          <w:tcPr>
            <w:tcW w:w="1870" w:type="dxa"/>
          </w:tcPr>
          <w:p w14:paraId="3848843A" w14:textId="77777777" w:rsidR="00FA5050" w:rsidRPr="00A62310" w:rsidRDefault="00FA5050" w:rsidP="001D0153">
            <w:pPr>
              <w:jc w:val="both"/>
              <w:rPr>
                <w:rFonts w:ascii="Times New Roman" w:hAnsi="Times New Roman" w:cs="Times New Roman"/>
                <w:sz w:val="24"/>
                <w:szCs w:val="24"/>
              </w:rPr>
            </w:pPr>
          </w:p>
        </w:tc>
      </w:tr>
      <w:tr w:rsidR="00FA5050" w:rsidRPr="00A62310" w14:paraId="2CFB9100" w14:textId="77777777" w:rsidTr="001D0153">
        <w:tc>
          <w:tcPr>
            <w:tcW w:w="1870" w:type="dxa"/>
          </w:tcPr>
          <w:p w14:paraId="5C5551A2"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Travel history</w:t>
            </w:r>
          </w:p>
        </w:tc>
        <w:tc>
          <w:tcPr>
            <w:tcW w:w="1870" w:type="dxa"/>
          </w:tcPr>
          <w:p w14:paraId="502992B6" w14:textId="77777777" w:rsidR="00FA5050" w:rsidRPr="00A62310" w:rsidRDefault="00FA5050" w:rsidP="001D0153">
            <w:pPr>
              <w:jc w:val="both"/>
              <w:rPr>
                <w:rFonts w:ascii="Times New Roman" w:hAnsi="Times New Roman" w:cs="Times New Roman"/>
                <w:sz w:val="24"/>
                <w:szCs w:val="24"/>
              </w:rPr>
            </w:pPr>
          </w:p>
        </w:tc>
        <w:tc>
          <w:tcPr>
            <w:tcW w:w="1870" w:type="dxa"/>
          </w:tcPr>
          <w:p w14:paraId="65EE284E" w14:textId="77777777" w:rsidR="00FA5050" w:rsidRPr="00A62310" w:rsidRDefault="00FA5050" w:rsidP="001D0153">
            <w:pPr>
              <w:jc w:val="both"/>
              <w:rPr>
                <w:rFonts w:ascii="Times New Roman" w:hAnsi="Times New Roman" w:cs="Times New Roman"/>
                <w:sz w:val="24"/>
                <w:szCs w:val="24"/>
              </w:rPr>
            </w:pPr>
          </w:p>
        </w:tc>
        <w:tc>
          <w:tcPr>
            <w:tcW w:w="1870" w:type="dxa"/>
          </w:tcPr>
          <w:p w14:paraId="7C8D3084" w14:textId="77777777" w:rsidR="00FA5050" w:rsidRPr="00A62310" w:rsidRDefault="00FA5050" w:rsidP="001D0153">
            <w:pPr>
              <w:jc w:val="both"/>
              <w:rPr>
                <w:rFonts w:ascii="Times New Roman" w:hAnsi="Times New Roman" w:cs="Times New Roman"/>
                <w:sz w:val="24"/>
                <w:szCs w:val="24"/>
              </w:rPr>
            </w:pPr>
          </w:p>
        </w:tc>
        <w:tc>
          <w:tcPr>
            <w:tcW w:w="1870" w:type="dxa"/>
          </w:tcPr>
          <w:p w14:paraId="4F8B45A4" w14:textId="77777777" w:rsidR="00FA5050" w:rsidRPr="00A62310" w:rsidRDefault="00FA5050" w:rsidP="001D0153">
            <w:pPr>
              <w:jc w:val="both"/>
              <w:rPr>
                <w:rFonts w:ascii="Times New Roman" w:hAnsi="Times New Roman" w:cs="Times New Roman"/>
                <w:sz w:val="24"/>
                <w:szCs w:val="24"/>
              </w:rPr>
            </w:pPr>
          </w:p>
        </w:tc>
      </w:tr>
      <w:tr w:rsidR="00FA5050" w:rsidRPr="00A62310" w14:paraId="14CA7701" w14:textId="77777777" w:rsidTr="001D0153">
        <w:tc>
          <w:tcPr>
            <w:tcW w:w="1870" w:type="dxa"/>
          </w:tcPr>
          <w:p w14:paraId="49F6807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Bank</w:t>
            </w:r>
          </w:p>
        </w:tc>
        <w:tc>
          <w:tcPr>
            <w:tcW w:w="1870" w:type="dxa"/>
          </w:tcPr>
          <w:p w14:paraId="10AB62C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 (7.27)</w:t>
            </w:r>
          </w:p>
        </w:tc>
        <w:tc>
          <w:tcPr>
            <w:tcW w:w="1870" w:type="dxa"/>
          </w:tcPr>
          <w:p w14:paraId="19F8FDF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(2.62)</w:t>
            </w:r>
          </w:p>
        </w:tc>
        <w:tc>
          <w:tcPr>
            <w:tcW w:w="1870" w:type="dxa"/>
          </w:tcPr>
          <w:p w14:paraId="0034349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13 (4.32)</w:t>
            </w:r>
          </w:p>
        </w:tc>
        <w:tc>
          <w:tcPr>
            <w:tcW w:w="1870" w:type="dxa"/>
          </w:tcPr>
          <w:p w14:paraId="6DD162D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0.035</w:t>
            </w:r>
          </w:p>
        </w:tc>
      </w:tr>
      <w:tr w:rsidR="00FA5050" w:rsidRPr="00A62310" w14:paraId="2CFC704B" w14:textId="77777777" w:rsidTr="001D0153">
        <w:tc>
          <w:tcPr>
            <w:tcW w:w="1870" w:type="dxa"/>
          </w:tcPr>
          <w:p w14:paraId="3644249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Health care facility</w:t>
            </w:r>
          </w:p>
        </w:tc>
        <w:tc>
          <w:tcPr>
            <w:tcW w:w="1870" w:type="dxa"/>
          </w:tcPr>
          <w:p w14:paraId="6F3BF29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 (10.00)</w:t>
            </w:r>
          </w:p>
        </w:tc>
        <w:tc>
          <w:tcPr>
            <w:tcW w:w="1870" w:type="dxa"/>
          </w:tcPr>
          <w:p w14:paraId="69D781B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30 (15.71)</w:t>
            </w:r>
          </w:p>
        </w:tc>
        <w:tc>
          <w:tcPr>
            <w:tcW w:w="1870" w:type="dxa"/>
          </w:tcPr>
          <w:p w14:paraId="0B98667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41 (13.62)</w:t>
            </w:r>
          </w:p>
        </w:tc>
        <w:tc>
          <w:tcPr>
            <w:tcW w:w="1870" w:type="dxa"/>
          </w:tcPr>
          <w:p w14:paraId="709F5E95" w14:textId="77777777" w:rsidR="00FA5050" w:rsidRPr="00A62310" w:rsidRDefault="00FA5050" w:rsidP="001D0153">
            <w:pPr>
              <w:jc w:val="both"/>
              <w:rPr>
                <w:rFonts w:ascii="Times New Roman" w:hAnsi="Times New Roman" w:cs="Times New Roman"/>
                <w:sz w:val="24"/>
                <w:szCs w:val="24"/>
              </w:rPr>
            </w:pPr>
          </w:p>
        </w:tc>
      </w:tr>
      <w:tr w:rsidR="00FA5050" w:rsidRPr="00A62310" w14:paraId="5998787F" w14:textId="77777777" w:rsidTr="001D0153">
        <w:tc>
          <w:tcPr>
            <w:tcW w:w="1870" w:type="dxa"/>
          </w:tcPr>
          <w:p w14:paraId="6B6CB1F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None/Home</w:t>
            </w:r>
          </w:p>
        </w:tc>
        <w:tc>
          <w:tcPr>
            <w:tcW w:w="1870" w:type="dxa"/>
          </w:tcPr>
          <w:p w14:paraId="43F3CD2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(2.73)</w:t>
            </w:r>
          </w:p>
        </w:tc>
        <w:tc>
          <w:tcPr>
            <w:tcW w:w="1870" w:type="dxa"/>
          </w:tcPr>
          <w:p w14:paraId="7B1175F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 (0.52)</w:t>
            </w:r>
          </w:p>
        </w:tc>
        <w:tc>
          <w:tcPr>
            <w:tcW w:w="1870" w:type="dxa"/>
          </w:tcPr>
          <w:p w14:paraId="67E7F5D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(1.33)</w:t>
            </w:r>
          </w:p>
        </w:tc>
        <w:tc>
          <w:tcPr>
            <w:tcW w:w="1870" w:type="dxa"/>
          </w:tcPr>
          <w:p w14:paraId="48CF73C0" w14:textId="77777777" w:rsidR="00FA5050" w:rsidRPr="00A62310" w:rsidRDefault="00FA5050" w:rsidP="001D0153">
            <w:pPr>
              <w:jc w:val="both"/>
              <w:rPr>
                <w:rFonts w:ascii="Times New Roman" w:hAnsi="Times New Roman" w:cs="Times New Roman"/>
                <w:sz w:val="24"/>
                <w:szCs w:val="24"/>
              </w:rPr>
            </w:pPr>
          </w:p>
        </w:tc>
      </w:tr>
      <w:tr w:rsidR="00FA5050" w:rsidRPr="00A62310" w14:paraId="47E221E8" w14:textId="77777777" w:rsidTr="001D0153">
        <w:tc>
          <w:tcPr>
            <w:tcW w:w="1870" w:type="dxa"/>
          </w:tcPr>
          <w:p w14:paraId="4953819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Local market</w:t>
            </w:r>
          </w:p>
        </w:tc>
        <w:tc>
          <w:tcPr>
            <w:tcW w:w="1870" w:type="dxa"/>
          </w:tcPr>
          <w:p w14:paraId="23A0704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53 (48.18)</w:t>
            </w:r>
          </w:p>
        </w:tc>
        <w:tc>
          <w:tcPr>
            <w:tcW w:w="1870" w:type="dxa"/>
          </w:tcPr>
          <w:p w14:paraId="5D01150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98 (51.31)</w:t>
            </w:r>
          </w:p>
        </w:tc>
        <w:tc>
          <w:tcPr>
            <w:tcW w:w="1870" w:type="dxa"/>
          </w:tcPr>
          <w:p w14:paraId="0D8FE22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151 (50.17)</w:t>
            </w:r>
          </w:p>
        </w:tc>
        <w:tc>
          <w:tcPr>
            <w:tcW w:w="1870" w:type="dxa"/>
          </w:tcPr>
          <w:p w14:paraId="63E4496F" w14:textId="77777777" w:rsidR="00FA5050" w:rsidRPr="00A62310" w:rsidRDefault="00FA5050" w:rsidP="001D0153">
            <w:pPr>
              <w:jc w:val="both"/>
              <w:rPr>
                <w:rFonts w:ascii="Times New Roman" w:hAnsi="Times New Roman" w:cs="Times New Roman"/>
                <w:sz w:val="24"/>
                <w:szCs w:val="24"/>
              </w:rPr>
            </w:pPr>
          </w:p>
        </w:tc>
      </w:tr>
      <w:tr w:rsidR="00FA5050" w:rsidRPr="00A62310" w14:paraId="7F1548D7" w14:textId="77777777" w:rsidTr="001D0153">
        <w:tc>
          <w:tcPr>
            <w:tcW w:w="1870" w:type="dxa"/>
          </w:tcPr>
          <w:p w14:paraId="493BA16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Relative’s house</w:t>
            </w:r>
          </w:p>
        </w:tc>
        <w:tc>
          <w:tcPr>
            <w:tcW w:w="1870" w:type="dxa"/>
          </w:tcPr>
          <w:p w14:paraId="0FAC3B1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 (15.45)</w:t>
            </w:r>
          </w:p>
        </w:tc>
        <w:tc>
          <w:tcPr>
            <w:tcW w:w="1870" w:type="dxa"/>
          </w:tcPr>
          <w:p w14:paraId="5D62FA0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16 (8.38)</w:t>
            </w:r>
          </w:p>
        </w:tc>
        <w:tc>
          <w:tcPr>
            <w:tcW w:w="1870" w:type="dxa"/>
          </w:tcPr>
          <w:p w14:paraId="391ECC3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33 (10.96)</w:t>
            </w:r>
          </w:p>
        </w:tc>
        <w:tc>
          <w:tcPr>
            <w:tcW w:w="1870" w:type="dxa"/>
          </w:tcPr>
          <w:p w14:paraId="6D8E1700" w14:textId="77777777" w:rsidR="00FA5050" w:rsidRPr="00A62310" w:rsidRDefault="00FA5050" w:rsidP="001D0153">
            <w:pPr>
              <w:jc w:val="both"/>
              <w:rPr>
                <w:rFonts w:ascii="Times New Roman" w:hAnsi="Times New Roman" w:cs="Times New Roman"/>
                <w:sz w:val="24"/>
                <w:szCs w:val="24"/>
              </w:rPr>
            </w:pPr>
          </w:p>
        </w:tc>
      </w:tr>
      <w:tr w:rsidR="00FA5050" w:rsidRPr="00A62310" w14:paraId="10E4F7F2" w14:textId="77777777" w:rsidTr="001D0153">
        <w:tc>
          <w:tcPr>
            <w:tcW w:w="1870" w:type="dxa"/>
          </w:tcPr>
          <w:p w14:paraId="6E986B6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Workplace</w:t>
            </w:r>
          </w:p>
        </w:tc>
        <w:tc>
          <w:tcPr>
            <w:tcW w:w="1870" w:type="dxa"/>
          </w:tcPr>
          <w:p w14:paraId="685CF54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 (21.47)</w:t>
            </w:r>
          </w:p>
        </w:tc>
        <w:tc>
          <w:tcPr>
            <w:tcW w:w="1870" w:type="dxa"/>
          </w:tcPr>
          <w:p w14:paraId="513B95A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41 (21.47)</w:t>
            </w:r>
          </w:p>
        </w:tc>
        <w:tc>
          <w:tcPr>
            <w:tcW w:w="1870" w:type="dxa"/>
          </w:tcPr>
          <w:p w14:paraId="75E97CE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59 (19.60)</w:t>
            </w:r>
          </w:p>
        </w:tc>
        <w:tc>
          <w:tcPr>
            <w:tcW w:w="1870" w:type="dxa"/>
          </w:tcPr>
          <w:p w14:paraId="1969F4E7" w14:textId="77777777" w:rsidR="00FA5050" w:rsidRPr="00A62310" w:rsidRDefault="00FA5050" w:rsidP="001D0153">
            <w:pPr>
              <w:jc w:val="both"/>
              <w:rPr>
                <w:rFonts w:ascii="Times New Roman" w:hAnsi="Times New Roman" w:cs="Times New Roman"/>
                <w:sz w:val="24"/>
                <w:szCs w:val="24"/>
              </w:rPr>
            </w:pPr>
          </w:p>
        </w:tc>
      </w:tr>
      <w:tr w:rsidR="00FA5050" w:rsidRPr="00A62310" w14:paraId="2BCE743C" w14:textId="77777777" w:rsidTr="001D0153">
        <w:tc>
          <w:tcPr>
            <w:tcW w:w="1870" w:type="dxa"/>
          </w:tcPr>
          <w:p w14:paraId="3B08B0F7"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Hand wash with soup (/day)</w:t>
            </w:r>
          </w:p>
        </w:tc>
        <w:tc>
          <w:tcPr>
            <w:tcW w:w="1870" w:type="dxa"/>
          </w:tcPr>
          <w:p w14:paraId="5779DA75" w14:textId="77777777" w:rsidR="00FA5050" w:rsidRPr="00A62310" w:rsidRDefault="00FA5050" w:rsidP="001D0153">
            <w:pPr>
              <w:jc w:val="both"/>
              <w:rPr>
                <w:rFonts w:ascii="Times New Roman" w:hAnsi="Times New Roman" w:cs="Times New Roman"/>
                <w:sz w:val="24"/>
                <w:szCs w:val="24"/>
              </w:rPr>
            </w:pPr>
          </w:p>
        </w:tc>
        <w:tc>
          <w:tcPr>
            <w:tcW w:w="1870" w:type="dxa"/>
          </w:tcPr>
          <w:p w14:paraId="78BE9577" w14:textId="77777777" w:rsidR="00FA5050" w:rsidRPr="00A62310" w:rsidRDefault="00FA5050" w:rsidP="001D0153">
            <w:pPr>
              <w:jc w:val="both"/>
              <w:rPr>
                <w:rFonts w:ascii="Times New Roman" w:hAnsi="Times New Roman" w:cs="Times New Roman"/>
                <w:sz w:val="24"/>
                <w:szCs w:val="24"/>
              </w:rPr>
            </w:pPr>
          </w:p>
        </w:tc>
        <w:tc>
          <w:tcPr>
            <w:tcW w:w="1870" w:type="dxa"/>
          </w:tcPr>
          <w:p w14:paraId="4278E3B3" w14:textId="77777777" w:rsidR="00FA5050" w:rsidRPr="00A62310" w:rsidRDefault="00FA5050" w:rsidP="001D0153">
            <w:pPr>
              <w:jc w:val="both"/>
              <w:rPr>
                <w:rFonts w:ascii="Times New Roman" w:hAnsi="Times New Roman" w:cs="Times New Roman"/>
                <w:sz w:val="24"/>
                <w:szCs w:val="24"/>
              </w:rPr>
            </w:pPr>
          </w:p>
        </w:tc>
        <w:tc>
          <w:tcPr>
            <w:tcW w:w="1870" w:type="dxa"/>
          </w:tcPr>
          <w:p w14:paraId="32C43267" w14:textId="77777777" w:rsidR="00FA5050" w:rsidRPr="00A62310" w:rsidRDefault="00FA5050" w:rsidP="001D0153">
            <w:pPr>
              <w:jc w:val="both"/>
              <w:rPr>
                <w:rFonts w:ascii="Times New Roman" w:hAnsi="Times New Roman" w:cs="Times New Roman"/>
                <w:sz w:val="24"/>
                <w:szCs w:val="24"/>
              </w:rPr>
            </w:pPr>
          </w:p>
        </w:tc>
      </w:tr>
      <w:tr w:rsidR="00FA5050" w:rsidRPr="00A62310" w14:paraId="69F9ABB2" w14:textId="77777777" w:rsidTr="001D0153">
        <w:tc>
          <w:tcPr>
            <w:tcW w:w="1870" w:type="dxa"/>
          </w:tcPr>
          <w:p w14:paraId="2A4DDAF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11-15 times</w:t>
            </w:r>
          </w:p>
        </w:tc>
        <w:tc>
          <w:tcPr>
            <w:tcW w:w="1870" w:type="dxa"/>
          </w:tcPr>
          <w:p w14:paraId="07D6264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29 (26.36)</w:t>
            </w:r>
          </w:p>
        </w:tc>
        <w:tc>
          <w:tcPr>
            <w:tcW w:w="1870" w:type="dxa"/>
          </w:tcPr>
          <w:p w14:paraId="3D871E8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58 (30.37)</w:t>
            </w:r>
          </w:p>
        </w:tc>
        <w:tc>
          <w:tcPr>
            <w:tcW w:w="1870" w:type="dxa"/>
          </w:tcPr>
          <w:p w14:paraId="03AAE56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87 (28.90)</w:t>
            </w:r>
          </w:p>
        </w:tc>
        <w:tc>
          <w:tcPr>
            <w:tcW w:w="1870" w:type="dxa"/>
          </w:tcPr>
          <w:p w14:paraId="4E2E86E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0.639</w:t>
            </w:r>
          </w:p>
        </w:tc>
      </w:tr>
      <w:tr w:rsidR="00FA5050" w:rsidRPr="00A62310" w14:paraId="34F40679" w14:textId="77777777" w:rsidTr="001D0153">
        <w:tc>
          <w:tcPr>
            <w:tcW w:w="1870" w:type="dxa"/>
          </w:tcPr>
          <w:p w14:paraId="2A3CC7D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16-20 times</w:t>
            </w:r>
          </w:p>
        </w:tc>
        <w:tc>
          <w:tcPr>
            <w:tcW w:w="1870" w:type="dxa"/>
          </w:tcPr>
          <w:p w14:paraId="78CA9C4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 (1.82)</w:t>
            </w:r>
          </w:p>
        </w:tc>
        <w:tc>
          <w:tcPr>
            <w:tcW w:w="1870" w:type="dxa"/>
          </w:tcPr>
          <w:p w14:paraId="0FDB2E1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(2.62)</w:t>
            </w:r>
          </w:p>
        </w:tc>
        <w:tc>
          <w:tcPr>
            <w:tcW w:w="1870" w:type="dxa"/>
          </w:tcPr>
          <w:p w14:paraId="6683BC0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 (2.33)</w:t>
            </w:r>
          </w:p>
        </w:tc>
        <w:tc>
          <w:tcPr>
            <w:tcW w:w="1870" w:type="dxa"/>
          </w:tcPr>
          <w:p w14:paraId="66D282E2" w14:textId="77777777" w:rsidR="00FA5050" w:rsidRPr="00A62310" w:rsidRDefault="00FA5050" w:rsidP="001D0153">
            <w:pPr>
              <w:jc w:val="both"/>
              <w:rPr>
                <w:rFonts w:ascii="Times New Roman" w:hAnsi="Times New Roman" w:cs="Times New Roman"/>
                <w:sz w:val="24"/>
                <w:szCs w:val="24"/>
              </w:rPr>
            </w:pPr>
          </w:p>
        </w:tc>
      </w:tr>
      <w:tr w:rsidR="00FA5050" w:rsidRPr="00A62310" w14:paraId="06A4231B" w14:textId="77777777" w:rsidTr="001D0153">
        <w:tc>
          <w:tcPr>
            <w:tcW w:w="1870" w:type="dxa"/>
          </w:tcPr>
          <w:p w14:paraId="10A918C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5-10 times</w:t>
            </w:r>
          </w:p>
        </w:tc>
        <w:tc>
          <w:tcPr>
            <w:tcW w:w="1870" w:type="dxa"/>
          </w:tcPr>
          <w:p w14:paraId="4228C62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64 (58.18)</w:t>
            </w:r>
          </w:p>
        </w:tc>
        <w:tc>
          <w:tcPr>
            <w:tcW w:w="1870" w:type="dxa"/>
          </w:tcPr>
          <w:p w14:paraId="314614D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110 (57.59)</w:t>
            </w:r>
          </w:p>
        </w:tc>
        <w:tc>
          <w:tcPr>
            <w:tcW w:w="1870" w:type="dxa"/>
          </w:tcPr>
          <w:p w14:paraId="689B4E8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174 (57.81)</w:t>
            </w:r>
          </w:p>
        </w:tc>
        <w:tc>
          <w:tcPr>
            <w:tcW w:w="1870" w:type="dxa"/>
          </w:tcPr>
          <w:p w14:paraId="2921897C" w14:textId="77777777" w:rsidR="00FA5050" w:rsidRPr="00A62310" w:rsidRDefault="00FA5050" w:rsidP="001D0153">
            <w:pPr>
              <w:jc w:val="both"/>
              <w:rPr>
                <w:rFonts w:ascii="Times New Roman" w:hAnsi="Times New Roman" w:cs="Times New Roman"/>
                <w:sz w:val="24"/>
                <w:szCs w:val="24"/>
              </w:rPr>
            </w:pPr>
          </w:p>
        </w:tc>
      </w:tr>
      <w:tr w:rsidR="00FA5050" w:rsidRPr="00A62310" w14:paraId="62CB66D0" w14:textId="77777777" w:rsidTr="001D0153">
        <w:tc>
          <w:tcPr>
            <w:tcW w:w="1870" w:type="dxa"/>
          </w:tcPr>
          <w:p w14:paraId="61E37A1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Less than 5</w:t>
            </w:r>
          </w:p>
        </w:tc>
        <w:tc>
          <w:tcPr>
            <w:tcW w:w="1870" w:type="dxa"/>
          </w:tcPr>
          <w:p w14:paraId="6ED0399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 (12.73)</w:t>
            </w:r>
          </w:p>
        </w:tc>
        <w:tc>
          <w:tcPr>
            <w:tcW w:w="1870" w:type="dxa"/>
          </w:tcPr>
          <w:p w14:paraId="453E699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15 (7.85)</w:t>
            </w:r>
          </w:p>
        </w:tc>
        <w:tc>
          <w:tcPr>
            <w:tcW w:w="1870" w:type="dxa"/>
          </w:tcPr>
          <w:p w14:paraId="06668D5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29 (9.63)</w:t>
            </w:r>
          </w:p>
        </w:tc>
        <w:tc>
          <w:tcPr>
            <w:tcW w:w="1870" w:type="dxa"/>
          </w:tcPr>
          <w:p w14:paraId="274A271E" w14:textId="77777777" w:rsidR="00FA5050" w:rsidRPr="00A62310" w:rsidRDefault="00FA5050" w:rsidP="001D0153">
            <w:pPr>
              <w:jc w:val="both"/>
              <w:rPr>
                <w:rFonts w:ascii="Times New Roman" w:hAnsi="Times New Roman" w:cs="Times New Roman"/>
                <w:sz w:val="24"/>
                <w:szCs w:val="24"/>
              </w:rPr>
            </w:pPr>
          </w:p>
        </w:tc>
      </w:tr>
      <w:tr w:rsidR="00FA5050" w:rsidRPr="00A62310" w14:paraId="24A3BA16" w14:textId="77777777" w:rsidTr="001D0153">
        <w:tc>
          <w:tcPr>
            <w:tcW w:w="1870" w:type="dxa"/>
          </w:tcPr>
          <w:p w14:paraId="30342D4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lastRenderedPageBreak/>
              <w:t>More than 20 times</w:t>
            </w:r>
          </w:p>
        </w:tc>
        <w:tc>
          <w:tcPr>
            <w:tcW w:w="1870" w:type="dxa"/>
          </w:tcPr>
          <w:p w14:paraId="5CB8DB7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 (0.91)</w:t>
            </w:r>
          </w:p>
        </w:tc>
        <w:tc>
          <w:tcPr>
            <w:tcW w:w="1870" w:type="dxa"/>
          </w:tcPr>
          <w:p w14:paraId="3AC8880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(1.57)</w:t>
            </w:r>
          </w:p>
        </w:tc>
        <w:tc>
          <w:tcPr>
            <w:tcW w:w="1870" w:type="dxa"/>
          </w:tcPr>
          <w:p w14:paraId="3A172A9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(1.33)</w:t>
            </w:r>
          </w:p>
        </w:tc>
        <w:tc>
          <w:tcPr>
            <w:tcW w:w="1870" w:type="dxa"/>
          </w:tcPr>
          <w:p w14:paraId="25C8D518" w14:textId="77777777" w:rsidR="00FA5050" w:rsidRPr="00A62310" w:rsidRDefault="00FA5050" w:rsidP="001D0153">
            <w:pPr>
              <w:jc w:val="both"/>
              <w:rPr>
                <w:rFonts w:ascii="Times New Roman" w:hAnsi="Times New Roman" w:cs="Times New Roman"/>
                <w:sz w:val="24"/>
                <w:szCs w:val="24"/>
              </w:rPr>
            </w:pPr>
          </w:p>
        </w:tc>
      </w:tr>
      <w:tr w:rsidR="00FA5050" w:rsidRPr="00A62310" w14:paraId="4172ACB2" w14:textId="77777777" w:rsidTr="001D0153">
        <w:tc>
          <w:tcPr>
            <w:tcW w:w="1870" w:type="dxa"/>
          </w:tcPr>
          <w:p w14:paraId="38269298"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Hand wash with handwashing solution (/day)</w:t>
            </w:r>
          </w:p>
        </w:tc>
        <w:tc>
          <w:tcPr>
            <w:tcW w:w="1870" w:type="dxa"/>
          </w:tcPr>
          <w:p w14:paraId="3AD29854" w14:textId="77777777" w:rsidR="00FA5050" w:rsidRPr="00A62310" w:rsidRDefault="00FA5050" w:rsidP="001D0153">
            <w:pPr>
              <w:jc w:val="both"/>
              <w:rPr>
                <w:rFonts w:ascii="Times New Roman" w:hAnsi="Times New Roman" w:cs="Times New Roman"/>
                <w:sz w:val="24"/>
                <w:szCs w:val="24"/>
              </w:rPr>
            </w:pPr>
          </w:p>
        </w:tc>
        <w:tc>
          <w:tcPr>
            <w:tcW w:w="1870" w:type="dxa"/>
          </w:tcPr>
          <w:p w14:paraId="3C2A9074" w14:textId="77777777" w:rsidR="00FA5050" w:rsidRPr="00A62310" w:rsidRDefault="00FA5050" w:rsidP="001D0153">
            <w:pPr>
              <w:jc w:val="both"/>
              <w:rPr>
                <w:rFonts w:ascii="Times New Roman" w:hAnsi="Times New Roman" w:cs="Times New Roman"/>
                <w:sz w:val="24"/>
                <w:szCs w:val="24"/>
              </w:rPr>
            </w:pPr>
          </w:p>
        </w:tc>
        <w:tc>
          <w:tcPr>
            <w:tcW w:w="1870" w:type="dxa"/>
          </w:tcPr>
          <w:p w14:paraId="47F485FC" w14:textId="77777777" w:rsidR="00FA5050" w:rsidRPr="00A62310" w:rsidRDefault="00FA5050" w:rsidP="001D0153">
            <w:pPr>
              <w:jc w:val="both"/>
              <w:rPr>
                <w:rFonts w:ascii="Times New Roman" w:hAnsi="Times New Roman" w:cs="Times New Roman"/>
                <w:sz w:val="24"/>
                <w:szCs w:val="24"/>
              </w:rPr>
            </w:pPr>
          </w:p>
        </w:tc>
        <w:tc>
          <w:tcPr>
            <w:tcW w:w="1870" w:type="dxa"/>
          </w:tcPr>
          <w:p w14:paraId="0AC4F834" w14:textId="77777777" w:rsidR="00FA5050" w:rsidRPr="00A62310" w:rsidRDefault="00FA5050" w:rsidP="001D0153">
            <w:pPr>
              <w:jc w:val="both"/>
              <w:rPr>
                <w:rFonts w:ascii="Times New Roman" w:hAnsi="Times New Roman" w:cs="Times New Roman"/>
                <w:sz w:val="24"/>
                <w:szCs w:val="24"/>
              </w:rPr>
            </w:pPr>
          </w:p>
        </w:tc>
      </w:tr>
      <w:tr w:rsidR="00FA5050" w:rsidRPr="00A62310" w14:paraId="772DC573" w14:textId="77777777" w:rsidTr="001D0153">
        <w:tc>
          <w:tcPr>
            <w:tcW w:w="1870" w:type="dxa"/>
          </w:tcPr>
          <w:p w14:paraId="6757FF4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11-15 times</w:t>
            </w:r>
          </w:p>
        </w:tc>
        <w:tc>
          <w:tcPr>
            <w:tcW w:w="1870" w:type="dxa"/>
          </w:tcPr>
          <w:p w14:paraId="35E9461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(4.55)</w:t>
            </w:r>
          </w:p>
        </w:tc>
        <w:tc>
          <w:tcPr>
            <w:tcW w:w="1870" w:type="dxa"/>
          </w:tcPr>
          <w:p w14:paraId="5132F7D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(1.57)</w:t>
            </w:r>
          </w:p>
        </w:tc>
        <w:tc>
          <w:tcPr>
            <w:tcW w:w="1870" w:type="dxa"/>
          </w:tcPr>
          <w:p w14:paraId="2B5B976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 (2.66)</w:t>
            </w:r>
          </w:p>
        </w:tc>
        <w:tc>
          <w:tcPr>
            <w:tcW w:w="1870" w:type="dxa"/>
          </w:tcPr>
          <w:p w14:paraId="73CC142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0.488</w:t>
            </w:r>
          </w:p>
        </w:tc>
      </w:tr>
      <w:tr w:rsidR="00FA5050" w:rsidRPr="00A62310" w14:paraId="50BC7B9F" w14:textId="77777777" w:rsidTr="001D0153">
        <w:tc>
          <w:tcPr>
            <w:tcW w:w="1870" w:type="dxa"/>
          </w:tcPr>
          <w:p w14:paraId="31FCD04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16-20 times</w:t>
            </w:r>
          </w:p>
        </w:tc>
        <w:tc>
          <w:tcPr>
            <w:tcW w:w="1870" w:type="dxa"/>
          </w:tcPr>
          <w:p w14:paraId="4ACF053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13 (11.82)</w:t>
            </w:r>
          </w:p>
        </w:tc>
        <w:tc>
          <w:tcPr>
            <w:tcW w:w="1870" w:type="dxa"/>
          </w:tcPr>
          <w:p w14:paraId="0308E00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 (9.42)</w:t>
            </w:r>
          </w:p>
        </w:tc>
        <w:tc>
          <w:tcPr>
            <w:tcW w:w="1870" w:type="dxa"/>
          </w:tcPr>
          <w:p w14:paraId="0686875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31 (10.30)</w:t>
            </w:r>
          </w:p>
        </w:tc>
        <w:tc>
          <w:tcPr>
            <w:tcW w:w="1870" w:type="dxa"/>
          </w:tcPr>
          <w:p w14:paraId="7201F90E" w14:textId="77777777" w:rsidR="00FA5050" w:rsidRPr="00A62310" w:rsidRDefault="00FA5050" w:rsidP="001D0153">
            <w:pPr>
              <w:jc w:val="both"/>
              <w:rPr>
                <w:rFonts w:ascii="Times New Roman" w:hAnsi="Times New Roman" w:cs="Times New Roman"/>
                <w:sz w:val="24"/>
                <w:szCs w:val="24"/>
              </w:rPr>
            </w:pPr>
          </w:p>
        </w:tc>
      </w:tr>
      <w:tr w:rsidR="00FA5050" w:rsidRPr="00A62310" w14:paraId="355FBBB8" w14:textId="77777777" w:rsidTr="001D0153">
        <w:tc>
          <w:tcPr>
            <w:tcW w:w="1870" w:type="dxa"/>
          </w:tcPr>
          <w:p w14:paraId="69DF62E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5-10 times</w:t>
            </w:r>
          </w:p>
        </w:tc>
        <w:tc>
          <w:tcPr>
            <w:tcW w:w="1870" w:type="dxa"/>
          </w:tcPr>
          <w:p w14:paraId="39E1C6C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17 (15.45)</w:t>
            </w:r>
          </w:p>
        </w:tc>
        <w:tc>
          <w:tcPr>
            <w:tcW w:w="1870" w:type="dxa"/>
          </w:tcPr>
          <w:p w14:paraId="2592B29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29 (15.18)</w:t>
            </w:r>
          </w:p>
        </w:tc>
        <w:tc>
          <w:tcPr>
            <w:tcW w:w="1870" w:type="dxa"/>
          </w:tcPr>
          <w:p w14:paraId="07DAABA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46 (15.28)</w:t>
            </w:r>
          </w:p>
        </w:tc>
        <w:tc>
          <w:tcPr>
            <w:tcW w:w="1870" w:type="dxa"/>
          </w:tcPr>
          <w:p w14:paraId="6AF7896B" w14:textId="77777777" w:rsidR="00FA5050" w:rsidRPr="00A62310" w:rsidRDefault="00FA5050" w:rsidP="001D0153">
            <w:pPr>
              <w:jc w:val="both"/>
              <w:rPr>
                <w:rFonts w:ascii="Times New Roman" w:hAnsi="Times New Roman" w:cs="Times New Roman"/>
                <w:sz w:val="24"/>
                <w:szCs w:val="24"/>
              </w:rPr>
            </w:pPr>
          </w:p>
        </w:tc>
      </w:tr>
      <w:tr w:rsidR="00FA5050" w:rsidRPr="00A62310" w14:paraId="336D3813" w14:textId="77777777" w:rsidTr="001D0153">
        <w:tc>
          <w:tcPr>
            <w:tcW w:w="1870" w:type="dxa"/>
          </w:tcPr>
          <w:p w14:paraId="34B1406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Less than 5</w:t>
            </w:r>
          </w:p>
        </w:tc>
        <w:tc>
          <w:tcPr>
            <w:tcW w:w="1870" w:type="dxa"/>
          </w:tcPr>
          <w:p w14:paraId="0F00C95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73 (66.36)</w:t>
            </w:r>
          </w:p>
        </w:tc>
        <w:tc>
          <w:tcPr>
            <w:tcW w:w="1870" w:type="dxa"/>
          </w:tcPr>
          <w:p w14:paraId="2C382C1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139 (72.77)</w:t>
            </w:r>
          </w:p>
        </w:tc>
        <w:tc>
          <w:tcPr>
            <w:tcW w:w="1870" w:type="dxa"/>
          </w:tcPr>
          <w:p w14:paraId="01FFB43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212 (70.43)</w:t>
            </w:r>
          </w:p>
        </w:tc>
        <w:tc>
          <w:tcPr>
            <w:tcW w:w="1870" w:type="dxa"/>
          </w:tcPr>
          <w:p w14:paraId="49B15741" w14:textId="77777777" w:rsidR="00FA5050" w:rsidRPr="00A62310" w:rsidRDefault="00FA5050" w:rsidP="001D0153">
            <w:pPr>
              <w:jc w:val="both"/>
              <w:rPr>
                <w:rFonts w:ascii="Times New Roman" w:hAnsi="Times New Roman" w:cs="Times New Roman"/>
                <w:sz w:val="24"/>
                <w:szCs w:val="24"/>
              </w:rPr>
            </w:pPr>
          </w:p>
        </w:tc>
      </w:tr>
      <w:tr w:rsidR="00FA5050" w:rsidRPr="00A62310" w14:paraId="7415E80A" w14:textId="77777777" w:rsidTr="001D0153">
        <w:tc>
          <w:tcPr>
            <w:tcW w:w="1870" w:type="dxa"/>
          </w:tcPr>
          <w:p w14:paraId="000D0B1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More than 20 times</w:t>
            </w:r>
          </w:p>
        </w:tc>
        <w:tc>
          <w:tcPr>
            <w:tcW w:w="1870" w:type="dxa"/>
          </w:tcPr>
          <w:p w14:paraId="0F704C0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 (1.82)</w:t>
            </w:r>
          </w:p>
        </w:tc>
        <w:tc>
          <w:tcPr>
            <w:tcW w:w="1870" w:type="dxa"/>
          </w:tcPr>
          <w:p w14:paraId="6222538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 (1.05)</w:t>
            </w:r>
          </w:p>
        </w:tc>
        <w:tc>
          <w:tcPr>
            <w:tcW w:w="1870" w:type="dxa"/>
          </w:tcPr>
          <w:p w14:paraId="59EA7FF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(1.33)</w:t>
            </w:r>
          </w:p>
        </w:tc>
        <w:tc>
          <w:tcPr>
            <w:tcW w:w="1870" w:type="dxa"/>
          </w:tcPr>
          <w:p w14:paraId="143C9B13" w14:textId="77777777" w:rsidR="00FA5050" w:rsidRPr="00A62310" w:rsidRDefault="00FA5050" w:rsidP="001D0153">
            <w:pPr>
              <w:jc w:val="both"/>
              <w:rPr>
                <w:rFonts w:ascii="Times New Roman" w:hAnsi="Times New Roman" w:cs="Times New Roman"/>
                <w:sz w:val="24"/>
                <w:szCs w:val="24"/>
              </w:rPr>
            </w:pPr>
          </w:p>
        </w:tc>
      </w:tr>
      <w:tr w:rsidR="00FA5050" w:rsidRPr="00A62310" w14:paraId="2D79C9F9" w14:textId="77777777" w:rsidTr="001D0153">
        <w:tc>
          <w:tcPr>
            <w:tcW w:w="1870" w:type="dxa"/>
          </w:tcPr>
          <w:p w14:paraId="0773B40F"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Hand wash with hand sanitizer (/day)</w:t>
            </w:r>
          </w:p>
        </w:tc>
        <w:tc>
          <w:tcPr>
            <w:tcW w:w="1870" w:type="dxa"/>
          </w:tcPr>
          <w:p w14:paraId="7CCF50A1" w14:textId="77777777" w:rsidR="00FA5050" w:rsidRPr="00A62310" w:rsidRDefault="00FA5050" w:rsidP="001D0153">
            <w:pPr>
              <w:jc w:val="both"/>
              <w:rPr>
                <w:rFonts w:ascii="Times New Roman" w:hAnsi="Times New Roman" w:cs="Times New Roman"/>
                <w:sz w:val="24"/>
                <w:szCs w:val="24"/>
              </w:rPr>
            </w:pPr>
          </w:p>
        </w:tc>
        <w:tc>
          <w:tcPr>
            <w:tcW w:w="1870" w:type="dxa"/>
          </w:tcPr>
          <w:p w14:paraId="38551EA2" w14:textId="77777777" w:rsidR="00FA5050" w:rsidRPr="00A62310" w:rsidRDefault="00FA5050" w:rsidP="001D0153">
            <w:pPr>
              <w:jc w:val="both"/>
              <w:rPr>
                <w:rFonts w:ascii="Times New Roman" w:hAnsi="Times New Roman" w:cs="Times New Roman"/>
                <w:sz w:val="24"/>
                <w:szCs w:val="24"/>
              </w:rPr>
            </w:pPr>
          </w:p>
        </w:tc>
        <w:tc>
          <w:tcPr>
            <w:tcW w:w="1870" w:type="dxa"/>
          </w:tcPr>
          <w:p w14:paraId="3485074B" w14:textId="77777777" w:rsidR="00FA5050" w:rsidRPr="00A62310" w:rsidRDefault="00FA5050" w:rsidP="001D0153">
            <w:pPr>
              <w:jc w:val="both"/>
              <w:rPr>
                <w:rFonts w:ascii="Times New Roman" w:hAnsi="Times New Roman" w:cs="Times New Roman"/>
                <w:sz w:val="24"/>
                <w:szCs w:val="24"/>
              </w:rPr>
            </w:pPr>
          </w:p>
        </w:tc>
        <w:tc>
          <w:tcPr>
            <w:tcW w:w="1870" w:type="dxa"/>
          </w:tcPr>
          <w:p w14:paraId="6E7584EF" w14:textId="77777777" w:rsidR="00FA5050" w:rsidRPr="00A62310" w:rsidRDefault="00FA5050" w:rsidP="001D0153">
            <w:pPr>
              <w:jc w:val="both"/>
              <w:rPr>
                <w:rFonts w:ascii="Times New Roman" w:hAnsi="Times New Roman" w:cs="Times New Roman"/>
                <w:sz w:val="24"/>
                <w:szCs w:val="24"/>
              </w:rPr>
            </w:pPr>
          </w:p>
        </w:tc>
      </w:tr>
      <w:tr w:rsidR="00FA5050" w:rsidRPr="00A62310" w14:paraId="04A23B55" w14:textId="77777777" w:rsidTr="001D0153">
        <w:tc>
          <w:tcPr>
            <w:tcW w:w="1870" w:type="dxa"/>
          </w:tcPr>
          <w:p w14:paraId="344626C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11-15 times</w:t>
            </w:r>
          </w:p>
        </w:tc>
        <w:tc>
          <w:tcPr>
            <w:tcW w:w="1870" w:type="dxa"/>
          </w:tcPr>
          <w:p w14:paraId="0249970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21 (19.09)</w:t>
            </w:r>
          </w:p>
        </w:tc>
        <w:tc>
          <w:tcPr>
            <w:tcW w:w="1870" w:type="dxa"/>
          </w:tcPr>
          <w:p w14:paraId="5C33A40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44 (23.04)</w:t>
            </w:r>
          </w:p>
        </w:tc>
        <w:tc>
          <w:tcPr>
            <w:tcW w:w="1870" w:type="dxa"/>
          </w:tcPr>
          <w:p w14:paraId="4427D0F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65 (21.59)</w:t>
            </w:r>
          </w:p>
        </w:tc>
        <w:tc>
          <w:tcPr>
            <w:tcW w:w="1870" w:type="dxa"/>
          </w:tcPr>
          <w:p w14:paraId="4688AEA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0.476</w:t>
            </w:r>
          </w:p>
        </w:tc>
      </w:tr>
      <w:tr w:rsidR="00FA5050" w:rsidRPr="00A62310" w14:paraId="3427368F" w14:textId="77777777" w:rsidTr="001D0153">
        <w:tc>
          <w:tcPr>
            <w:tcW w:w="1870" w:type="dxa"/>
          </w:tcPr>
          <w:p w14:paraId="5ECAD17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16-20 times</w:t>
            </w:r>
          </w:p>
        </w:tc>
        <w:tc>
          <w:tcPr>
            <w:tcW w:w="1870" w:type="dxa"/>
          </w:tcPr>
          <w:p w14:paraId="25D3AFA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 (0.00)</w:t>
            </w:r>
          </w:p>
        </w:tc>
        <w:tc>
          <w:tcPr>
            <w:tcW w:w="1870" w:type="dxa"/>
          </w:tcPr>
          <w:p w14:paraId="4506948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 xml:space="preserve">3 </w:t>
            </w:r>
            <w:proofErr w:type="gramStart"/>
            <w:r w:rsidRPr="00A62310">
              <w:rPr>
                <w:rFonts w:ascii="Times New Roman" w:hAnsi="Times New Roman" w:cs="Times New Roman"/>
                <w:sz w:val="24"/>
                <w:szCs w:val="24"/>
              </w:rPr>
              <w:t>( 1.57</w:t>
            </w:r>
            <w:proofErr w:type="gramEnd"/>
            <w:r w:rsidRPr="00A62310">
              <w:rPr>
                <w:rFonts w:ascii="Times New Roman" w:hAnsi="Times New Roman" w:cs="Times New Roman"/>
                <w:sz w:val="24"/>
                <w:szCs w:val="24"/>
              </w:rPr>
              <w:t>)</w:t>
            </w:r>
          </w:p>
        </w:tc>
        <w:tc>
          <w:tcPr>
            <w:tcW w:w="1870" w:type="dxa"/>
          </w:tcPr>
          <w:p w14:paraId="287DBAD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(1.00)</w:t>
            </w:r>
          </w:p>
        </w:tc>
        <w:tc>
          <w:tcPr>
            <w:tcW w:w="1870" w:type="dxa"/>
          </w:tcPr>
          <w:p w14:paraId="7A76A1B9" w14:textId="77777777" w:rsidR="00FA5050" w:rsidRPr="00A62310" w:rsidRDefault="00FA5050" w:rsidP="001D0153">
            <w:pPr>
              <w:jc w:val="both"/>
              <w:rPr>
                <w:rFonts w:ascii="Times New Roman" w:hAnsi="Times New Roman" w:cs="Times New Roman"/>
                <w:sz w:val="24"/>
                <w:szCs w:val="24"/>
              </w:rPr>
            </w:pPr>
          </w:p>
        </w:tc>
      </w:tr>
      <w:tr w:rsidR="00FA5050" w:rsidRPr="00A62310" w14:paraId="4EF96BB7" w14:textId="77777777" w:rsidTr="001D0153">
        <w:tc>
          <w:tcPr>
            <w:tcW w:w="1870" w:type="dxa"/>
          </w:tcPr>
          <w:p w14:paraId="5F64EBA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5-10 times</w:t>
            </w:r>
          </w:p>
        </w:tc>
        <w:tc>
          <w:tcPr>
            <w:tcW w:w="1870" w:type="dxa"/>
          </w:tcPr>
          <w:p w14:paraId="3DB07DF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34 (30.91)</w:t>
            </w:r>
          </w:p>
        </w:tc>
        <w:tc>
          <w:tcPr>
            <w:tcW w:w="1870" w:type="dxa"/>
          </w:tcPr>
          <w:p w14:paraId="36DD5DF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46 (24.08)</w:t>
            </w:r>
          </w:p>
        </w:tc>
        <w:tc>
          <w:tcPr>
            <w:tcW w:w="1870" w:type="dxa"/>
          </w:tcPr>
          <w:p w14:paraId="6569F85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80 (26.58)</w:t>
            </w:r>
          </w:p>
        </w:tc>
        <w:tc>
          <w:tcPr>
            <w:tcW w:w="1870" w:type="dxa"/>
          </w:tcPr>
          <w:p w14:paraId="2D69CD65" w14:textId="77777777" w:rsidR="00FA5050" w:rsidRPr="00A62310" w:rsidRDefault="00FA5050" w:rsidP="001D0153">
            <w:pPr>
              <w:jc w:val="both"/>
              <w:rPr>
                <w:rFonts w:ascii="Times New Roman" w:hAnsi="Times New Roman" w:cs="Times New Roman"/>
                <w:sz w:val="24"/>
                <w:szCs w:val="24"/>
              </w:rPr>
            </w:pPr>
          </w:p>
        </w:tc>
      </w:tr>
      <w:tr w:rsidR="00FA5050" w:rsidRPr="00A62310" w14:paraId="73FE182E" w14:textId="77777777" w:rsidTr="001D0153">
        <w:tc>
          <w:tcPr>
            <w:tcW w:w="1870" w:type="dxa"/>
          </w:tcPr>
          <w:p w14:paraId="51A6250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Less than 5</w:t>
            </w:r>
          </w:p>
        </w:tc>
        <w:tc>
          <w:tcPr>
            <w:tcW w:w="1870" w:type="dxa"/>
          </w:tcPr>
          <w:p w14:paraId="6DE70CF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53 (48.18)</w:t>
            </w:r>
          </w:p>
        </w:tc>
        <w:tc>
          <w:tcPr>
            <w:tcW w:w="1870" w:type="dxa"/>
          </w:tcPr>
          <w:p w14:paraId="53E9BCB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95 (49.74)</w:t>
            </w:r>
          </w:p>
        </w:tc>
        <w:tc>
          <w:tcPr>
            <w:tcW w:w="1870" w:type="dxa"/>
          </w:tcPr>
          <w:p w14:paraId="48F8C57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148 (49.17)</w:t>
            </w:r>
          </w:p>
        </w:tc>
        <w:tc>
          <w:tcPr>
            <w:tcW w:w="1870" w:type="dxa"/>
          </w:tcPr>
          <w:p w14:paraId="0ABC470B" w14:textId="77777777" w:rsidR="00FA5050" w:rsidRPr="00A62310" w:rsidRDefault="00FA5050" w:rsidP="001D0153">
            <w:pPr>
              <w:jc w:val="both"/>
              <w:rPr>
                <w:rFonts w:ascii="Times New Roman" w:hAnsi="Times New Roman" w:cs="Times New Roman"/>
                <w:sz w:val="24"/>
                <w:szCs w:val="24"/>
              </w:rPr>
            </w:pPr>
          </w:p>
        </w:tc>
      </w:tr>
      <w:tr w:rsidR="00FA5050" w:rsidRPr="00A62310" w14:paraId="01AD3791" w14:textId="77777777" w:rsidTr="001D0153">
        <w:tc>
          <w:tcPr>
            <w:tcW w:w="1870" w:type="dxa"/>
          </w:tcPr>
          <w:p w14:paraId="75F29CD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More than 20 times</w:t>
            </w:r>
          </w:p>
        </w:tc>
        <w:tc>
          <w:tcPr>
            <w:tcW w:w="1870" w:type="dxa"/>
          </w:tcPr>
          <w:p w14:paraId="7777AEF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 (1.82)</w:t>
            </w:r>
          </w:p>
        </w:tc>
        <w:tc>
          <w:tcPr>
            <w:tcW w:w="1870" w:type="dxa"/>
          </w:tcPr>
          <w:p w14:paraId="457FD88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(1.82)</w:t>
            </w:r>
          </w:p>
        </w:tc>
        <w:tc>
          <w:tcPr>
            <w:tcW w:w="1870" w:type="dxa"/>
          </w:tcPr>
          <w:p w14:paraId="54A27FB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(1.66)</w:t>
            </w:r>
          </w:p>
        </w:tc>
        <w:tc>
          <w:tcPr>
            <w:tcW w:w="1870" w:type="dxa"/>
          </w:tcPr>
          <w:p w14:paraId="7909A288" w14:textId="77777777" w:rsidR="00FA5050" w:rsidRPr="00A62310" w:rsidRDefault="00FA5050" w:rsidP="001D0153">
            <w:pPr>
              <w:jc w:val="both"/>
              <w:rPr>
                <w:rFonts w:ascii="Times New Roman" w:hAnsi="Times New Roman" w:cs="Times New Roman"/>
                <w:sz w:val="24"/>
                <w:szCs w:val="24"/>
              </w:rPr>
            </w:pPr>
          </w:p>
        </w:tc>
      </w:tr>
      <w:tr w:rsidR="00FA5050" w:rsidRPr="00A62310" w14:paraId="280ED380" w14:textId="77777777" w:rsidTr="001D0153">
        <w:tc>
          <w:tcPr>
            <w:tcW w:w="1870" w:type="dxa"/>
          </w:tcPr>
          <w:p w14:paraId="6D396866"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Hand wash with just water (/day)</w:t>
            </w:r>
          </w:p>
        </w:tc>
        <w:tc>
          <w:tcPr>
            <w:tcW w:w="1870" w:type="dxa"/>
          </w:tcPr>
          <w:p w14:paraId="4E671023" w14:textId="77777777" w:rsidR="00FA5050" w:rsidRPr="00A62310" w:rsidRDefault="00FA5050" w:rsidP="001D0153">
            <w:pPr>
              <w:jc w:val="both"/>
              <w:rPr>
                <w:rFonts w:ascii="Times New Roman" w:hAnsi="Times New Roman" w:cs="Times New Roman"/>
                <w:sz w:val="24"/>
                <w:szCs w:val="24"/>
              </w:rPr>
            </w:pPr>
          </w:p>
        </w:tc>
        <w:tc>
          <w:tcPr>
            <w:tcW w:w="1870" w:type="dxa"/>
          </w:tcPr>
          <w:p w14:paraId="62E2DBAA" w14:textId="77777777" w:rsidR="00FA5050" w:rsidRPr="00A62310" w:rsidRDefault="00FA5050" w:rsidP="001D0153">
            <w:pPr>
              <w:jc w:val="both"/>
              <w:rPr>
                <w:rFonts w:ascii="Times New Roman" w:hAnsi="Times New Roman" w:cs="Times New Roman"/>
                <w:sz w:val="24"/>
                <w:szCs w:val="24"/>
              </w:rPr>
            </w:pPr>
          </w:p>
        </w:tc>
        <w:tc>
          <w:tcPr>
            <w:tcW w:w="1870" w:type="dxa"/>
          </w:tcPr>
          <w:p w14:paraId="3411F781" w14:textId="77777777" w:rsidR="00FA5050" w:rsidRPr="00A62310" w:rsidRDefault="00FA5050" w:rsidP="001D0153">
            <w:pPr>
              <w:jc w:val="both"/>
              <w:rPr>
                <w:rFonts w:ascii="Times New Roman" w:hAnsi="Times New Roman" w:cs="Times New Roman"/>
                <w:sz w:val="24"/>
                <w:szCs w:val="24"/>
              </w:rPr>
            </w:pPr>
          </w:p>
        </w:tc>
        <w:tc>
          <w:tcPr>
            <w:tcW w:w="1870" w:type="dxa"/>
          </w:tcPr>
          <w:p w14:paraId="3050D52C" w14:textId="77777777" w:rsidR="00FA5050" w:rsidRPr="00A62310" w:rsidRDefault="00FA5050" w:rsidP="001D0153">
            <w:pPr>
              <w:jc w:val="both"/>
              <w:rPr>
                <w:rFonts w:ascii="Times New Roman" w:hAnsi="Times New Roman" w:cs="Times New Roman"/>
                <w:sz w:val="24"/>
                <w:szCs w:val="24"/>
              </w:rPr>
            </w:pPr>
          </w:p>
        </w:tc>
      </w:tr>
      <w:tr w:rsidR="00FA5050" w:rsidRPr="00A62310" w14:paraId="1FEAD03E" w14:textId="77777777" w:rsidTr="001D0153">
        <w:tc>
          <w:tcPr>
            <w:tcW w:w="1870" w:type="dxa"/>
          </w:tcPr>
          <w:p w14:paraId="5BD4992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11-15 times</w:t>
            </w:r>
          </w:p>
        </w:tc>
        <w:tc>
          <w:tcPr>
            <w:tcW w:w="1870" w:type="dxa"/>
          </w:tcPr>
          <w:p w14:paraId="0604949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22 (20.00)</w:t>
            </w:r>
          </w:p>
        </w:tc>
        <w:tc>
          <w:tcPr>
            <w:tcW w:w="1870" w:type="dxa"/>
          </w:tcPr>
          <w:p w14:paraId="78C4038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39 (20.42)</w:t>
            </w:r>
          </w:p>
        </w:tc>
        <w:tc>
          <w:tcPr>
            <w:tcW w:w="1870" w:type="dxa"/>
          </w:tcPr>
          <w:p w14:paraId="12C8E44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61 (20.27)</w:t>
            </w:r>
          </w:p>
        </w:tc>
        <w:tc>
          <w:tcPr>
            <w:tcW w:w="1870" w:type="dxa"/>
          </w:tcPr>
          <w:p w14:paraId="3FEA708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0.649</w:t>
            </w:r>
          </w:p>
        </w:tc>
      </w:tr>
      <w:tr w:rsidR="00FA5050" w:rsidRPr="00A62310" w14:paraId="7799E9C0" w14:textId="77777777" w:rsidTr="001D0153">
        <w:tc>
          <w:tcPr>
            <w:tcW w:w="1870" w:type="dxa"/>
          </w:tcPr>
          <w:p w14:paraId="0E43AA0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16-20 times</w:t>
            </w:r>
          </w:p>
        </w:tc>
        <w:tc>
          <w:tcPr>
            <w:tcW w:w="1870" w:type="dxa"/>
          </w:tcPr>
          <w:p w14:paraId="54DE774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(4.55)</w:t>
            </w:r>
          </w:p>
        </w:tc>
        <w:tc>
          <w:tcPr>
            <w:tcW w:w="1870" w:type="dxa"/>
          </w:tcPr>
          <w:p w14:paraId="7593BDF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 xml:space="preserve">7 </w:t>
            </w:r>
            <w:proofErr w:type="gramStart"/>
            <w:r w:rsidRPr="00A62310">
              <w:rPr>
                <w:rFonts w:ascii="Times New Roman" w:hAnsi="Times New Roman" w:cs="Times New Roman"/>
                <w:sz w:val="24"/>
                <w:szCs w:val="24"/>
              </w:rPr>
              <w:t>( 3.66</w:t>
            </w:r>
            <w:proofErr w:type="gramEnd"/>
            <w:r w:rsidRPr="00A62310">
              <w:rPr>
                <w:rFonts w:ascii="Times New Roman" w:hAnsi="Times New Roman" w:cs="Times New Roman"/>
                <w:sz w:val="24"/>
                <w:szCs w:val="24"/>
              </w:rPr>
              <w:t>)</w:t>
            </w:r>
          </w:p>
        </w:tc>
        <w:tc>
          <w:tcPr>
            <w:tcW w:w="1870" w:type="dxa"/>
          </w:tcPr>
          <w:p w14:paraId="3FEC2D6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12 (3.99)</w:t>
            </w:r>
          </w:p>
        </w:tc>
        <w:tc>
          <w:tcPr>
            <w:tcW w:w="1870" w:type="dxa"/>
          </w:tcPr>
          <w:p w14:paraId="6297E0DA" w14:textId="77777777" w:rsidR="00FA5050" w:rsidRPr="00A62310" w:rsidRDefault="00FA5050" w:rsidP="001D0153">
            <w:pPr>
              <w:jc w:val="both"/>
              <w:rPr>
                <w:rFonts w:ascii="Times New Roman" w:hAnsi="Times New Roman" w:cs="Times New Roman"/>
                <w:sz w:val="24"/>
                <w:szCs w:val="24"/>
              </w:rPr>
            </w:pPr>
          </w:p>
        </w:tc>
      </w:tr>
      <w:tr w:rsidR="00FA5050" w:rsidRPr="00A62310" w14:paraId="5E5AD739" w14:textId="77777777" w:rsidTr="001D0153">
        <w:tc>
          <w:tcPr>
            <w:tcW w:w="1870" w:type="dxa"/>
          </w:tcPr>
          <w:p w14:paraId="66A973C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5-10 times</w:t>
            </w:r>
          </w:p>
        </w:tc>
        <w:tc>
          <w:tcPr>
            <w:tcW w:w="1870" w:type="dxa"/>
          </w:tcPr>
          <w:p w14:paraId="0DCC152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41 (37.27)</w:t>
            </w:r>
          </w:p>
        </w:tc>
        <w:tc>
          <w:tcPr>
            <w:tcW w:w="1870" w:type="dxa"/>
          </w:tcPr>
          <w:p w14:paraId="6953596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69 (36.13)</w:t>
            </w:r>
          </w:p>
        </w:tc>
        <w:tc>
          <w:tcPr>
            <w:tcW w:w="1870" w:type="dxa"/>
          </w:tcPr>
          <w:p w14:paraId="3D9A542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110 (36.54)</w:t>
            </w:r>
          </w:p>
        </w:tc>
        <w:tc>
          <w:tcPr>
            <w:tcW w:w="1870" w:type="dxa"/>
          </w:tcPr>
          <w:p w14:paraId="649C61A5" w14:textId="77777777" w:rsidR="00FA5050" w:rsidRPr="00A62310" w:rsidRDefault="00FA5050" w:rsidP="001D0153">
            <w:pPr>
              <w:jc w:val="both"/>
              <w:rPr>
                <w:rFonts w:ascii="Times New Roman" w:hAnsi="Times New Roman" w:cs="Times New Roman"/>
                <w:sz w:val="24"/>
                <w:szCs w:val="24"/>
              </w:rPr>
            </w:pPr>
          </w:p>
        </w:tc>
      </w:tr>
      <w:tr w:rsidR="00FA5050" w:rsidRPr="00A62310" w14:paraId="5D34790F" w14:textId="77777777" w:rsidTr="001D0153">
        <w:tc>
          <w:tcPr>
            <w:tcW w:w="1870" w:type="dxa"/>
          </w:tcPr>
          <w:p w14:paraId="5DFF8F3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Less than 5</w:t>
            </w:r>
          </w:p>
        </w:tc>
        <w:tc>
          <w:tcPr>
            <w:tcW w:w="1870" w:type="dxa"/>
          </w:tcPr>
          <w:p w14:paraId="3025B48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42 (38.18)</w:t>
            </w:r>
          </w:p>
        </w:tc>
        <w:tc>
          <w:tcPr>
            <w:tcW w:w="1870" w:type="dxa"/>
          </w:tcPr>
          <w:p w14:paraId="318A80F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72 (37.70)</w:t>
            </w:r>
          </w:p>
        </w:tc>
        <w:tc>
          <w:tcPr>
            <w:tcW w:w="1870" w:type="dxa"/>
          </w:tcPr>
          <w:p w14:paraId="298193B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114 (37.87)</w:t>
            </w:r>
          </w:p>
        </w:tc>
        <w:tc>
          <w:tcPr>
            <w:tcW w:w="1870" w:type="dxa"/>
          </w:tcPr>
          <w:p w14:paraId="6B0C981D" w14:textId="77777777" w:rsidR="00FA5050" w:rsidRPr="00A62310" w:rsidRDefault="00FA5050" w:rsidP="001D0153">
            <w:pPr>
              <w:jc w:val="both"/>
              <w:rPr>
                <w:rFonts w:ascii="Times New Roman" w:hAnsi="Times New Roman" w:cs="Times New Roman"/>
                <w:sz w:val="24"/>
                <w:szCs w:val="24"/>
              </w:rPr>
            </w:pPr>
          </w:p>
        </w:tc>
      </w:tr>
      <w:tr w:rsidR="00FA5050" w:rsidRPr="00A62310" w14:paraId="2488CCCD" w14:textId="77777777" w:rsidTr="001D0153">
        <w:tc>
          <w:tcPr>
            <w:tcW w:w="1870" w:type="dxa"/>
          </w:tcPr>
          <w:p w14:paraId="41151D4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More than 20 times</w:t>
            </w:r>
          </w:p>
        </w:tc>
        <w:tc>
          <w:tcPr>
            <w:tcW w:w="1870" w:type="dxa"/>
          </w:tcPr>
          <w:p w14:paraId="6210E4B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 (0.00)</w:t>
            </w:r>
          </w:p>
        </w:tc>
        <w:tc>
          <w:tcPr>
            <w:tcW w:w="1870" w:type="dxa"/>
          </w:tcPr>
          <w:p w14:paraId="3D22211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(2.09)</w:t>
            </w:r>
          </w:p>
        </w:tc>
        <w:tc>
          <w:tcPr>
            <w:tcW w:w="1870" w:type="dxa"/>
          </w:tcPr>
          <w:p w14:paraId="615CFB9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(1.33)</w:t>
            </w:r>
          </w:p>
        </w:tc>
        <w:tc>
          <w:tcPr>
            <w:tcW w:w="1870" w:type="dxa"/>
          </w:tcPr>
          <w:p w14:paraId="472D00E9" w14:textId="77777777" w:rsidR="00FA5050" w:rsidRPr="00A62310" w:rsidRDefault="00FA5050" w:rsidP="001D0153">
            <w:pPr>
              <w:jc w:val="both"/>
              <w:rPr>
                <w:rFonts w:ascii="Times New Roman" w:hAnsi="Times New Roman" w:cs="Times New Roman"/>
                <w:sz w:val="24"/>
                <w:szCs w:val="24"/>
              </w:rPr>
            </w:pPr>
          </w:p>
        </w:tc>
      </w:tr>
      <w:tr w:rsidR="00FA5050" w:rsidRPr="00A62310" w14:paraId="1F3E4981" w14:textId="77777777" w:rsidTr="001D0153">
        <w:tc>
          <w:tcPr>
            <w:tcW w:w="1870" w:type="dxa"/>
          </w:tcPr>
          <w:p w14:paraId="2F25AC5D"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Fruits</w:t>
            </w:r>
          </w:p>
        </w:tc>
        <w:tc>
          <w:tcPr>
            <w:tcW w:w="1870" w:type="dxa"/>
          </w:tcPr>
          <w:p w14:paraId="53524819" w14:textId="77777777" w:rsidR="00FA5050" w:rsidRPr="00A62310" w:rsidRDefault="00FA5050" w:rsidP="001D0153">
            <w:pPr>
              <w:jc w:val="both"/>
              <w:rPr>
                <w:rFonts w:ascii="Times New Roman" w:hAnsi="Times New Roman" w:cs="Times New Roman"/>
                <w:sz w:val="24"/>
                <w:szCs w:val="24"/>
              </w:rPr>
            </w:pPr>
          </w:p>
        </w:tc>
        <w:tc>
          <w:tcPr>
            <w:tcW w:w="1870" w:type="dxa"/>
          </w:tcPr>
          <w:p w14:paraId="16A4B888" w14:textId="77777777" w:rsidR="00FA5050" w:rsidRPr="00A62310" w:rsidRDefault="00FA5050" w:rsidP="001D0153">
            <w:pPr>
              <w:jc w:val="both"/>
              <w:rPr>
                <w:rFonts w:ascii="Times New Roman" w:hAnsi="Times New Roman" w:cs="Times New Roman"/>
                <w:sz w:val="24"/>
                <w:szCs w:val="24"/>
              </w:rPr>
            </w:pPr>
          </w:p>
        </w:tc>
        <w:tc>
          <w:tcPr>
            <w:tcW w:w="1870" w:type="dxa"/>
          </w:tcPr>
          <w:p w14:paraId="4847FDE4" w14:textId="77777777" w:rsidR="00FA5050" w:rsidRPr="00A62310" w:rsidRDefault="00FA5050" w:rsidP="001D0153">
            <w:pPr>
              <w:jc w:val="both"/>
              <w:rPr>
                <w:rFonts w:ascii="Times New Roman" w:hAnsi="Times New Roman" w:cs="Times New Roman"/>
                <w:sz w:val="24"/>
                <w:szCs w:val="24"/>
              </w:rPr>
            </w:pPr>
          </w:p>
        </w:tc>
        <w:tc>
          <w:tcPr>
            <w:tcW w:w="1870" w:type="dxa"/>
          </w:tcPr>
          <w:p w14:paraId="0CE3EE6B" w14:textId="77777777" w:rsidR="00FA5050" w:rsidRPr="00A62310" w:rsidRDefault="00FA5050" w:rsidP="001D0153">
            <w:pPr>
              <w:jc w:val="both"/>
              <w:rPr>
                <w:rFonts w:ascii="Times New Roman" w:hAnsi="Times New Roman" w:cs="Times New Roman"/>
                <w:sz w:val="24"/>
                <w:szCs w:val="24"/>
              </w:rPr>
            </w:pPr>
          </w:p>
        </w:tc>
      </w:tr>
      <w:tr w:rsidR="00FA5050" w:rsidRPr="00A62310" w14:paraId="661732BD" w14:textId="77777777" w:rsidTr="001D0153">
        <w:tc>
          <w:tcPr>
            <w:tcW w:w="1870" w:type="dxa"/>
          </w:tcPr>
          <w:p w14:paraId="33968A0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Frequently</w:t>
            </w:r>
          </w:p>
        </w:tc>
        <w:tc>
          <w:tcPr>
            <w:tcW w:w="1870" w:type="dxa"/>
          </w:tcPr>
          <w:p w14:paraId="313A99F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81 (73.64)</w:t>
            </w:r>
          </w:p>
        </w:tc>
        <w:tc>
          <w:tcPr>
            <w:tcW w:w="1870" w:type="dxa"/>
          </w:tcPr>
          <w:p w14:paraId="30318DF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147 (76.96)</w:t>
            </w:r>
          </w:p>
        </w:tc>
        <w:tc>
          <w:tcPr>
            <w:tcW w:w="1870" w:type="dxa"/>
          </w:tcPr>
          <w:p w14:paraId="78212D6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228 (75.75)</w:t>
            </w:r>
          </w:p>
        </w:tc>
        <w:tc>
          <w:tcPr>
            <w:tcW w:w="1870" w:type="dxa"/>
          </w:tcPr>
          <w:p w14:paraId="2BD6AF7E" w14:textId="197E77C3"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w:t>
            </w:r>
            <w:ins w:id="149" w:author="Mohammad Nayeem Hasan" w:date="2023-06-06T15:54:00Z">
              <w:r w:rsidR="003A1F1A">
                <w:rPr>
                  <w:rFonts w:ascii="Times New Roman" w:hAnsi="Times New Roman" w:cs="Times New Roman"/>
                  <w:sz w:val="24"/>
                  <w:szCs w:val="24"/>
                </w:rPr>
                <w:t>0</w:t>
              </w:r>
            </w:ins>
            <w:r w:rsidRPr="00A62310">
              <w:rPr>
                <w:rFonts w:ascii="Times New Roman" w:hAnsi="Times New Roman" w:cs="Times New Roman"/>
                <w:sz w:val="24"/>
                <w:szCs w:val="24"/>
              </w:rPr>
              <w:t>18</w:t>
            </w:r>
            <w:del w:id="150" w:author="Mohammad Nayeem Hasan" w:date="2023-06-06T15:54:00Z">
              <w:r w:rsidRPr="00A62310" w:rsidDel="003A1F1A">
                <w:rPr>
                  <w:rFonts w:ascii="Times New Roman" w:hAnsi="Times New Roman" w:cs="Times New Roman"/>
                  <w:sz w:val="24"/>
                  <w:szCs w:val="24"/>
                </w:rPr>
                <w:delText>4</w:delText>
              </w:r>
            </w:del>
            <w:del w:id="151" w:author="Mohammad Nayeem Hasan" w:date="2023-06-06T13:14:00Z">
              <w:r w:rsidRPr="00A62310" w:rsidDel="00960822">
                <w:rPr>
                  <w:rFonts w:ascii="Times New Roman" w:hAnsi="Times New Roman" w:cs="Times New Roman"/>
                  <w:sz w:val="24"/>
                  <w:szCs w:val="24"/>
                </w:rPr>
                <w:delText>2</w:delText>
              </w:r>
            </w:del>
          </w:p>
        </w:tc>
      </w:tr>
      <w:tr w:rsidR="00FA5050" w:rsidRPr="00A62310" w14:paraId="2D630C1F" w14:textId="77777777" w:rsidTr="001D0153">
        <w:tc>
          <w:tcPr>
            <w:tcW w:w="1870" w:type="dxa"/>
          </w:tcPr>
          <w:p w14:paraId="23025ED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Occasionally</w:t>
            </w:r>
          </w:p>
        </w:tc>
        <w:tc>
          <w:tcPr>
            <w:tcW w:w="1870" w:type="dxa"/>
          </w:tcPr>
          <w:p w14:paraId="2CFC4FD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24 (21.82)</w:t>
            </w:r>
          </w:p>
        </w:tc>
        <w:tc>
          <w:tcPr>
            <w:tcW w:w="1870" w:type="dxa"/>
          </w:tcPr>
          <w:p w14:paraId="668EE13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30 (15.71)</w:t>
            </w:r>
          </w:p>
        </w:tc>
        <w:tc>
          <w:tcPr>
            <w:tcW w:w="1870" w:type="dxa"/>
          </w:tcPr>
          <w:p w14:paraId="1263B29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54 (17.94)</w:t>
            </w:r>
          </w:p>
        </w:tc>
        <w:tc>
          <w:tcPr>
            <w:tcW w:w="1870" w:type="dxa"/>
          </w:tcPr>
          <w:p w14:paraId="15C7CF29" w14:textId="77777777" w:rsidR="00FA5050" w:rsidRPr="00A62310" w:rsidRDefault="00FA5050" w:rsidP="001D0153">
            <w:pPr>
              <w:jc w:val="both"/>
              <w:rPr>
                <w:rFonts w:ascii="Times New Roman" w:hAnsi="Times New Roman" w:cs="Times New Roman"/>
                <w:sz w:val="24"/>
                <w:szCs w:val="24"/>
              </w:rPr>
            </w:pPr>
          </w:p>
        </w:tc>
      </w:tr>
      <w:tr w:rsidR="00FA5050" w:rsidRPr="00A62310" w14:paraId="7EE6D610" w14:textId="77777777" w:rsidTr="001D0153">
        <w:tc>
          <w:tcPr>
            <w:tcW w:w="1870" w:type="dxa"/>
          </w:tcPr>
          <w:p w14:paraId="4BD4CBE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Rarely</w:t>
            </w:r>
          </w:p>
        </w:tc>
        <w:tc>
          <w:tcPr>
            <w:tcW w:w="1870" w:type="dxa"/>
          </w:tcPr>
          <w:p w14:paraId="3D9EC05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(3.64)</w:t>
            </w:r>
          </w:p>
        </w:tc>
        <w:tc>
          <w:tcPr>
            <w:tcW w:w="1870" w:type="dxa"/>
          </w:tcPr>
          <w:p w14:paraId="0E46CE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(2.62)</w:t>
            </w:r>
          </w:p>
        </w:tc>
        <w:tc>
          <w:tcPr>
            <w:tcW w:w="1870" w:type="dxa"/>
          </w:tcPr>
          <w:p w14:paraId="4D6C39F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9 (2.99)</w:t>
            </w:r>
          </w:p>
        </w:tc>
        <w:tc>
          <w:tcPr>
            <w:tcW w:w="1870" w:type="dxa"/>
          </w:tcPr>
          <w:p w14:paraId="4BF7DD05" w14:textId="77777777" w:rsidR="00FA5050" w:rsidRPr="00A62310" w:rsidRDefault="00FA5050" w:rsidP="001D0153">
            <w:pPr>
              <w:jc w:val="both"/>
              <w:rPr>
                <w:rFonts w:ascii="Times New Roman" w:hAnsi="Times New Roman" w:cs="Times New Roman"/>
                <w:sz w:val="24"/>
                <w:szCs w:val="24"/>
              </w:rPr>
            </w:pPr>
          </w:p>
        </w:tc>
      </w:tr>
      <w:tr w:rsidR="00FA5050" w:rsidRPr="00A62310" w14:paraId="0305F98A" w14:textId="77777777" w:rsidTr="001D0153">
        <w:tc>
          <w:tcPr>
            <w:tcW w:w="1870" w:type="dxa"/>
          </w:tcPr>
          <w:p w14:paraId="78AF2E6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Very frequently</w:t>
            </w:r>
          </w:p>
        </w:tc>
        <w:tc>
          <w:tcPr>
            <w:tcW w:w="1870" w:type="dxa"/>
          </w:tcPr>
          <w:p w14:paraId="73950D4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 (0.91)</w:t>
            </w:r>
          </w:p>
        </w:tc>
        <w:tc>
          <w:tcPr>
            <w:tcW w:w="1870" w:type="dxa"/>
          </w:tcPr>
          <w:p w14:paraId="382C06A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9 (4.71)</w:t>
            </w:r>
          </w:p>
        </w:tc>
        <w:tc>
          <w:tcPr>
            <w:tcW w:w="1870" w:type="dxa"/>
          </w:tcPr>
          <w:p w14:paraId="0C074F9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10 (3.32)</w:t>
            </w:r>
          </w:p>
        </w:tc>
        <w:tc>
          <w:tcPr>
            <w:tcW w:w="1870" w:type="dxa"/>
          </w:tcPr>
          <w:p w14:paraId="0F852C6D" w14:textId="77777777" w:rsidR="00FA5050" w:rsidRPr="00A62310" w:rsidRDefault="00FA5050" w:rsidP="001D0153">
            <w:pPr>
              <w:jc w:val="both"/>
              <w:rPr>
                <w:rFonts w:ascii="Times New Roman" w:hAnsi="Times New Roman" w:cs="Times New Roman"/>
                <w:sz w:val="24"/>
                <w:szCs w:val="24"/>
              </w:rPr>
            </w:pPr>
          </w:p>
        </w:tc>
      </w:tr>
      <w:tr w:rsidR="00FA5050" w:rsidRPr="00A62310" w14:paraId="7AB6F774" w14:textId="77777777" w:rsidTr="001D0153">
        <w:tc>
          <w:tcPr>
            <w:tcW w:w="1870" w:type="dxa"/>
          </w:tcPr>
          <w:p w14:paraId="1742CF7E"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 xml:space="preserve">Protein food </w:t>
            </w:r>
          </w:p>
        </w:tc>
        <w:tc>
          <w:tcPr>
            <w:tcW w:w="1870" w:type="dxa"/>
          </w:tcPr>
          <w:p w14:paraId="791EDCA1" w14:textId="77777777" w:rsidR="00FA5050" w:rsidRPr="00A62310" w:rsidRDefault="00FA5050" w:rsidP="001D0153">
            <w:pPr>
              <w:jc w:val="both"/>
              <w:rPr>
                <w:rFonts w:ascii="Times New Roman" w:hAnsi="Times New Roman" w:cs="Times New Roman"/>
                <w:sz w:val="24"/>
                <w:szCs w:val="24"/>
              </w:rPr>
            </w:pPr>
          </w:p>
        </w:tc>
        <w:tc>
          <w:tcPr>
            <w:tcW w:w="1870" w:type="dxa"/>
          </w:tcPr>
          <w:p w14:paraId="300304C0" w14:textId="77777777" w:rsidR="00FA5050" w:rsidRPr="00A62310" w:rsidRDefault="00FA5050" w:rsidP="001D0153">
            <w:pPr>
              <w:jc w:val="both"/>
              <w:rPr>
                <w:rFonts w:ascii="Times New Roman" w:hAnsi="Times New Roman" w:cs="Times New Roman"/>
                <w:sz w:val="24"/>
                <w:szCs w:val="24"/>
              </w:rPr>
            </w:pPr>
          </w:p>
        </w:tc>
        <w:tc>
          <w:tcPr>
            <w:tcW w:w="1870" w:type="dxa"/>
          </w:tcPr>
          <w:p w14:paraId="7EDA01C1" w14:textId="77777777" w:rsidR="00FA5050" w:rsidRPr="00A62310" w:rsidRDefault="00FA5050" w:rsidP="001D0153">
            <w:pPr>
              <w:jc w:val="both"/>
              <w:rPr>
                <w:rFonts w:ascii="Times New Roman" w:hAnsi="Times New Roman" w:cs="Times New Roman"/>
                <w:sz w:val="24"/>
                <w:szCs w:val="24"/>
              </w:rPr>
            </w:pPr>
          </w:p>
        </w:tc>
        <w:tc>
          <w:tcPr>
            <w:tcW w:w="1870" w:type="dxa"/>
          </w:tcPr>
          <w:p w14:paraId="0C82384F" w14:textId="77777777" w:rsidR="00FA5050" w:rsidRPr="00A62310" w:rsidRDefault="00FA5050" w:rsidP="001D0153">
            <w:pPr>
              <w:jc w:val="both"/>
              <w:rPr>
                <w:rFonts w:ascii="Times New Roman" w:hAnsi="Times New Roman" w:cs="Times New Roman"/>
                <w:sz w:val="24"/>
                <w:szCs w:val="24"/>
              </w:rPr>
            </w:pPr>
          </w:p>
        </w:tc>
      </w:tr>
      <w:tr w:rsidR="00FA5050" w:rsidRPr="00A62310" w14:paraId="351B893F" w14:textId="77777777" w:rsidTr="001D0153">
        <w:tc>
          <w:tcPr>
            <w:tcW w:w="1870" w:type="dxa"/>
          </w:tcPr>
          <w:p w14:paraId="5840054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Frequently</w:t>
            </w:r>
          </w:p>
        </w:tc>
        <w:tc>
          <w:tcPr>
            <w:tcW w:w="1870" w:type="dxa"/>
          </w:tcPr>
          <w:p w14:paraId="2B17D44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75 (68.18)</w:t>
            </w:r>
          </w:p>
        </w:tc>
        <w:tc>
          <w:tcPr>
            <w:tcW w:w="1870" w:type="dxa"/>
          </w:tcPr>
          <w:p w14:paraId="4C3887C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130 (68.06)</w:t>
            </w:r>
          </w:p>
        </w:tc>
        <w:tc>
          <w:tcPr>
            <w:tcW w:w="1870" w:type="dxa"/>
          </w:tcPr>
          <w:p w14:paraId="2FBED10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205 (68.11)</w:t>
            </w:r>
          </w:p>
        </w:tc>
        <w:tc>
          <w:tcPr>
            <w:tcW w:w="1870" w:type="dxa"/>
          </w:tcPr>
          <w:p w14:paraId="46653E80" w14:textId="71C1B453"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w:t>
            </w:r>
            <w:ins w:id="152" w:author="Mohammad Nayeem Hasan" w:date="2023-06-06T13:14:00Z">
              <w:r w:rsidR="00960822">
                <w:rPr>
                  <w:rFonts w:ascii="Times New Roman" w:hAnsi="Times New Roman" w:cs="Times New Roman"/>
                  <w:sz w:val="24"/>
                  <w:szCs w:val="24"/>
                </w:rPr>
                <w:t>1</w:t>
              </w:r>
            </w:ins>
            <w:del w:id="153" w:author="Mohammad Nayeem Hasan" w:date="2023-06-06T13:14:00Z">
              <w:r w:rsidRPr="00A62310" w:rsidDel="00960822">
                <w:rPr>
                  <w:rFonts w:ascii="Times New Roman" w:hAnsi="Times New Roman" w:cs="Times New Roman"/>
                  <w:sz w:val="24"/>
                  <w:szCs w:val="24"/>
                </w:rPr>
                <w:delText>5</w:delText>
              </w:r>
            </w:del>
            <w:r w:rsidRPr="00A62310">
              <w:rPr>
                <w:rFonts w:ascii="Times New Roman" w:hAnsi="Times New Roman" w:cs="Times New Roman"/>
                <w:sz w:val="24"/>
                <w:szCs w:val="24"/>
              </w:rPr>
              <w:t>61</w:t>
            </w:r>
          </w:p>
        </w:tc>
      </w:tr>
      <w:tr w:rsidR="00FA5050" w:rsidRPr="00A62310" w14:paraId="46702E47" w14:textId="77777777" w:rsidTr="001D0153">
        <w:tc>
          <w:tcPr>
            <w:tcW w:w="1870" w:type="dxa"/>
          </w:tcPr>
          <w:p w14:paraId="7C6CFA1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Occasionally</w:t>
            </w:r>
          </w:p>
        </w:tc>
        <w:tc>
          <w:tcPr>
            <w:tcW w:w="1870" w:type="dxa"/>
          </w:tcPr>
          <w:p w14:paraId="7BC2699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10 (9.09)</w:t>
            </w:r>
          </w:p>
        </w:tc>
        <w:tc>
          <w:tcPr>
            <w:tcW w:w="1870" w:type="dxa"/>
          </w:tcPr>
          <w:p w14:paraId="6C5AAD9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 (7.33)</w:t>
            </w:r>
          </w:p>
        </w:tc>
        <w:tc>
          <w:tcPr>
            <w:tcW w:w="1870" w:type="dxa"/>
          </w:tcPr>
          <w:p w14:paraId="6DC22F9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24 (7.97)</w:t>
            </w:r>
          </w:p>
        </w:tc>
        <w:tc>
          <w:tcPr>
            <w:tcW w:w="1870" w:type="dxa"/>
          </w:tcPr>
          <w:p w14:paraId="4DA823BF" w14:textId="77777777" w:rsidR="00FA5050" w:rsidRPr="00A62310" w:rsidRDefault="00FA5050" w:rsidP="001D0153">
            <w:pPr>
              <w:jc w:val="both"/>
              <w:rPr>
                <w:rFonts w:ascii="Times New Roman" w:hAnsi="Times New Roman" w:cs="Times New Roman"/>
                <w:sz w:val="24"/>
                <w:szCs w:val="24"/>
              </w:rPr>
            </w:pPr>
          </w:p>
        </w:tc>
      </w:tr>
      <w:tr w:rsidR="00FA5050" w:rsidRPr="00A62310" w14:paraId="7A0039C3" w14:textId="77777777" w:rsidTr="001D0153">
        <w:tc>
          <w:tcPr>
            <w:tcW w:w="1870" w:type="dxa"/>
          </w:tcPr>
          <w:p w14:paraId="58AC361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Rarely</w:t>
            </w:r>
          </w:p>
        </w:tc>
        <w:tc>
          <w:tcPr>
            <w:tcW w:w="1870" w:type="dxa"/>
          </w:tcPr>
          <w:p w14:paraId="61A47B4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(3.64)</w:t>
            </w:r>
          </w:p>
        </w:tc>
        <w:tc>
          <w:tcPr>
            <w:tcW w:w="1870" w:type="dxa"/>
          </w:tcPr>
          <w:p w14:paraId="7E19577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(1.57)</w:t>
            </w:r>
          </w:p>
        </w:tc>
        <w:tc>
          <w:tcPr>
            <w:tcW w:w="1870" w:type="dxa"/>
          </w:tcPr>
          <w:p w14:paraId="2D3D247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 (2.33)</w:t>
            </w:r>
          </w:p>
        </w:tc>
        <w:tc>
          <w:tcPr>
            <w:tcW w:w="1870" w:type="dxa"/>
          </w:tcPr>
          <w:p w14:paraId="1DAC6736" w14:textId="77777777" w:rsidR="00FA5050" w:rsidRPr="00A62310" w:rsidRDefault="00FA5050" w:rsidP="001D0153">
            <w:pPr>
              <w:jc w:val="both"/>
              <w:rPr>
                <w:rFonts w:ascii="Times New Roman" w:hAnsi="Times New Roman" w:cs="Times New Roman"/>
                <w:sz w:val="24"/>
                <w:szCs w:val="24"/>
              </w:rPr>
            </w:pPr>
          </w:p>
        </w:tc>
      </w:tr>
      <w:tr w:rsidR="00FA5050" w:rsidRPr="00A62310" w14:paraId="1529BFBB" w14:textId="77777777" w:rsidTr="001D0153">
        <w:tc>
          <w:tcPr>
            <w:tcW w:w="1870" w:type="dxa"/>
          </w:tcPr>
          <w:p w14:paraId="75B4E20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Very frequently</w:t>
            </w:r>
          </w:p>
        </w:tc>
        <w:tc>
          <w:tcPr>
            <w:tcW w:w="1870" w:type="dxa"/>
          </w:tcPr>
          <w:p w14:paraId="3751027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21 (19.09)</w:t>
            </w:r>
          </w:p>
        </w:tc>
        <w:tc>
          <w:tcPr>
            <w:tcW w:w="1870" w:type="dxa"/>
          </w:tcPr>
          <w:p w14:paraId="39D743F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44 (23.04)</w:t>
            </w:r>
          </w:p>
        </w:tc>
        <w:tc>
          <w:tcPr>
            <w:tcW w:w="1870" w:type="dxa"/>
          </w:tcPr>
          <w:p w14:paraId="1256A32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65 (21.59)</w:t>
            </w:r>
          </w:p>
        </w:tc>
        <w:tc>
          <w:tcPr>
            <w:tcW w:w="1870" w:type="dxa"/>
          </w:tcPr>
          <w:p w14:paraId="20BD31BC" w14:textId="77777777" w:rsidR="00FA5050" w:rsidRPr="00A62310" w:rsidRDefault="00FA5050" w:rsidP="001D0153">
            <w:pPr>
              <w:jc w:val="both"/>
              <w:rPr>
                <w:rFonts w:ascii="Times New Roman" w:hAnsi="Times New Roman" w:cs="Times New Roman"/>
                <w:sz w:val="24"/>
                <w:szCs w:val="24"/>
              </w:rPr>
            </w:pPr>
          </w:p>
        </w:tc>
      </w:tr>
      <w:tr w:rsidR="00FA5050" w:rsidRPr="00A62310" w14:paraId="3C84B8F5" w14:textId="77777777" w:rsidTr="001D0153">
        <w:tc>
          <w:tcPr>
            <w:tcW w:w="1870" w:type="dxa"/>
          </w:tcPr>
          <w:p w14:paraId="7DAD38E1"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Vitamin Supplement</w:t>
            </w:r>
          </w:p>
        </w:tc>
        <w:tc>
          <w:tcPr>
            <w:tcW w:w="1870" w:type="dxa"/>
          </w:tcPr>
          <w:p w14:paraId="796C08AB" w14:textId="77777777" w:rsidR="00FA5050" w:rsidRPr="00A62310" w:rsidRDefault="00FA5050" w:rsidP="001D0153">
            <w:pPr>
              <w:jc w:val="both"/>
              <w:rPr>
                <w:rFonts w:ascii="Times New Roman" w:hAnsi="Times New Roman" w:cs="Times New Roman"/>
                <w:sz w:val="24"/>
                <w:szCs w:val="24"/>
              </w:rPr>
            </w:pPr>
          </w:p>
        </w:tc>
        <w:tc>
          <w:tcPr>
            <w:tcW w:w="1870" w:type="dxa"/>
          </w:tcPr>
          <w:p w14:paraId="40958EEB" w14:textId="77777777" w:rsidR="00FA5050" w:rsidRPr="00A62310" w:rsidRDefault="00FA5050" w:rsidP="001D0153">
            <w:pPr>
              <w:jc w:val="both"/>
              <w:rPr>
                <w:rFonts w:ascii="Times New Roman" w:hAnsi="Times New Roman" w:cs="Times New Roman"/>
                <w:sz w:val="24"/>
                <w:szCs w:val="24"/>
              </w:rPr>
            </w:pPr>
          </w:p>
        </w:tc>
        <w:tc>
          <w:tcPr>
            <w:tcW w:w="1870" w:type="dxa"/>
          </w:tcPr>
          <w:p w14:paraId="44989E85" w14:textId="77777777" w:rsidR="00FA5050" w:rsidRPr="00A62310" w:rsidRDefault="00FA5050" w:rsidP="001D0153">
            <w:pPr>
              <w:jc w:val="both"/>
              <w:rPr>
                <w:rFonts w:ascii="Times New Roman" w:hAnsi="Times New Roman" w:cs="Times New Roman"/>
                <w:sz w:val="24"/>
                <w:szCs w:val="24"/>
              </w:rPr>
            </w:pPr>
          </w:p>
        </w:tc>
        <w:tc>
          <w:tcPr>
            <w:tcW w:w="1870" w:type="dxa"/>
          </w:tcPr>
          <w:p w14:paraId="2E06234B" w14:textId="77777777" w:rsidR="00FA5050" w:rsidRPr="00A62310" w:rsidRDefault="00FA5050" w:rsidP="001D0153">
            <w:pPr>
              <w:jc w:val="both"/>
              <w:rPr>
                <w:rFonts w:ascii="Times New Roman" w:hAnsi="Times New Roman" w:cs="Times New Roman"/>
                <w:sz w:val="24"/>
                <w:szCs w:val="24"/>
              </w:rPr>
            </w:pPr>
          </w:p>
        </w:tc>
      </w:tr>
      <w:tr w:rsidR="00FA5050" w:rsidRPr="00A62310" w14:paraId="00CF5CD7" w14:textId="77777777" w:rsidTr="001D0153">
        <w:tc>
          <w:tcPr>
            <w:tcW w:w="1870" w:type="dxa"/>
          </w:tcPr>
          <w:p w14:paraId="4AB8582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Frequently</w:t>
            </w:r>
          </w:p>
        </w:tc>
        <w:tc>
          <w:tcPr>
            <w:tcW w:w="1870" w:type="dxa"/>
          </w:tcPr>
          <w:p w14:paraId="1D19F4F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9 (8.18)</w:t>
            </w:r>
          </w:p>
        </w:tc>
        <w:tc>
          <w:tcPr>
            <w:tcW w:w="1870" w:type="dxa"/>
          </w:tcPr>
          <w:p w14:paraId="07D818D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12 (6.28)</w:t>
            </w:r>
          </w:p>
        </w:tc>
        <w:tc>
          <w:tcPr>
            <w:tcW w:w="1870" w:type="dxa"/>
          </w:tcPr>
          <w:p w14:paraId="083E2A9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21 (6.98)</w:t>
            </w:r>
          </w:p>
        </w:tc>
        <w:tc>
          <w:tcPr>
            <w:tcW w:w="1870" w:type="dxa"/>
          </w:tcPr>
          <w:p w14:paraId="53F533C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0.890</w:t>
            </w:r>
          </w:p>
        </w:tc>
      </w:tr>
      <w:tr w:rsidR="00FA5050" w:rsidRPr="00A62310" w14:paraId="40CE73E1" w14:textId="77777777" w:rsidTr="001D0153">
        <w:tc>
          <w:tcPr>
            <w:tcW w:w="1870" w:type="dxa"/>
          </w:tcPr>
          <w:p w14:paraId="2E2962E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Occasionally</w:t>
            </w:r>
          </w:p>
        </w:tc>
        <w:tc>
          <w:tcPr>
            <w:tcW w:w="1870" w:type="dxa"/>
          </w:tcPr>
          <w:p w14:paraId="04C3CD4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31 (28.18)</w:t>
            </w:r>
          </w:p>
        </w:tc>
        <w:tc>
          <w:tcPr>
            <w:tcW w:w="1870" w:type="dxa"/>
          </w:tcPr>
          <w:p w14:paraId="66A6D2D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58 (30.37)</w:t>
            </w:r>
          </w:p>
        </w:tc>
        <w:tc>
          <w:tcPr>
            <w:tcW w:w="1870" w:type="dxa"/>
          </w:tcPr>
          <w:p w14:paraId="28F3E44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89 (29.57)</w:t>
            </w:r>
          </w:p>
        </w:tc>
        <w:tc>
          <w:tcPr>
            <w:tcW w:w="1870" w:type="dxa"/>
          </w:tcPr>
          <w:p w14:paraId="2F894951" w14:textId="77777777" w:rsidR="00FA5050" w:rsidRPr="00A62310" w:rsidRDefault="00FA5050" w:rsidP="001D0153">
            <w:pPr>
              <w:jc w:val="both"/>
              <w:rPr>
                <w:rFonts w:ascii="Times New Roman" w:hAnsi="Times New Roman" w:cs="Times New Roman"/>
                <w:sz w:val="24"/>
                <w:szCs w:val="24"/>
              </w:rPr>
            </w:pPr>
          </w:p>
        </w:tc>
      </w:tr>
      <w:tr w:rsidR="00FA5050" w:rsidRPr="00A62310" w14:paraId="5798E361" w14:textId="77777777" w:rsidTr="001D0153">
        <w:tc>
          <w:tcPr>
            <w:tcW w:w="1870" w:type="dxa"/>
          </w:tcPr>
          <w:p w14:paraId="4B40553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Rarely</w:t>
            </w:r>
          </w:p>
        </w:tc>
        <w:tc>
          <w:tcPr>
            <w:tcW w:w="1870" w:type="dxa"/>
          </w:tcPr>
          <w:p w14:paraId="7E119D41"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69 (62.73)</w:t>
            </w:r>
          </w:p>
        </w:tc>
        <w:tc>
          <w:tcPr>
            <w:tcW w:w="1870" w:type="dxa"/>
          </w:tcPr>
          <w:p w14:paraId="04CAC00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120 (62.83)</w:t>
            </w:r>
          </w:p>
        </w:tc>
        <w:tc>
          <w:tcPr>
            <w:tcW w:w="1870" w:type="dxa"/>
          </w:tcPr>
          <w:p w14:paraId="71347D5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189 (62.79)</w:t>
            </w:r>
          </w:p>
        </w:tc>
        <w:tc>
          <w:tcPr>
            <w:tcW w:w="1870" w:type="dxa"/>
          </w:tcPr>
          <w:p w14:paraId="05BA4FED" w14:textId="77777777" w:rsidR="00FA5050" w:rsidRPr="00A62310" w:rsidRDefault="00FA5050" w:rsidP="001D0153">
            <w:pPr>
              <w:jc w:val="both"/>
              <w:rPr>
                <w:rFonts w:ascii="Times New Roman" w:hAnsi="Times New Roman" w:cs="Times New Roman"/>
                <w:sz w:val="24"/>
                <w:szCs w:val="24"/>
              </w:rPr>
            </w:pPr>
          </w:p>
        </w:tc>
      </w:tr>
      <w:tr w:rsidR="00FA5050" w:rsidRPr="00A62310" w14:paraId="52F068C6" w14:textId="77777777" w:rsidTr="001D0153">
        <w:tc>
          <w:tcPr>
            <w:tcW w:w="1870" w:type="dxa"/>
          </w:tcPr>
          <w:p w14:paraId="1F57E77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Very frequently</w:t>
            </w:r>
          </w:p>
        </w:tc>
        <w:tc>
          <w:tcPr>
            <w:tcW w:w="1870" w:type="dxa"/>
          </w:tcPr>
          <w:p w14:paraId="0A588BC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 (0.91)</w:t>
            </w:r>
          </w:p>
        </w:tc>
        <w:tc>
          <w:tcPr>
            <w:tcW w:w="1870" w:type="dxa"/>
          </w:tcPr>
          <w:p w14:paraId="01F7950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 (0.52)</w:t>
            </w:r>
          </w:p>
        </w:tc>
        <w:tc>
          <w:tcPr>
            <w:tcW w:w="1870" w:type="dxa"/>
          </w:tcPr>
          <w:p w14:paraId="121C324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 (0.66)</w:t>
            </w:r>
          </w:p>
        </w:tc>
        <w:tc>
          <w:tcPr>
            <w:tcW w:w="1870" w:type="dxa"/>
          </w:tcPr>
          <w:p w14:paraId="5EC1FC14" w14:textId="77777777" w:rsidR="00FA5050" w:rsidRPr="00A62310" w:rsidRDefault="00FA5050" w:rsidP="001D0153">
            <w:pPr>
              <w:jc w:val="both"/>
              <w:rPr>
                <w:rFonts w:ascii="Times New Roman" w:hAnsi="Times New Roman" w:cs="Times New Roman"/>
                <w:sz w:val="24"/>
                <w:szCs w:val="24"/>
              </w:rPr>
            </w:pPr>
          </w:p>
        </w:tc>
      </w:tr>
      <w:tr w:rsidR="00FA5050" w:rsidRPr="00A62310" w14:paraId="39C5EBF1" w14:textId="77777777" w:rsidTr="001D0153">
        <w:tc>
          <w:tcPr>
            <w:tcW w:w="1870" w:type="dxa"/>
          </w:tcPr>
          <w:p w14:paraId="6BF06824"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lastRenderedPageBreak/>
              <w:t>Water</w:t>
            </w:r>
          </w:p>
        </w:tc>
        <w:tc>
          <w:tcPr>
            <w:tcW w:w="1870" w:type="dxa"/>
          </w:tcPr>
          <w:p w14:paraId="00D822B8" w14:textId="77777777" w:rsidR="00FA5050" w:rsidRPr="00A62310" w:rsidRDefault="00FA5050" w:rsidP="001D0153">
            <w:pPr>
              <w:jc w:val="both"/>
              <w:rPr>
                <w:rFonts w:ascii="Times New Roman" w:hAnsi="Times New Roman" w:cs="Times New Roman"/>
                <w:sz w:val="24"/>
                <w:szCs w:val="24"/>
              </w:rPr>
            </w:pPr>
          </w:p>
        </w:tc>
        <w:tc>
          <w:tcPr>
            <w:tcW w:w="1870" w:type="dxa"/>
          </w:tcPr>
          <w:p w14:paraId="7EB8A736" w14:textId="77777777" w:rsidR="00FA5050" w:rsidRPr="00A62310" w:rsidRDefault="00FA5050" w:rsidP="001D0153">
            <w:pPr>
              <w:jc w:val="both"/>
              <w:rPr>
                <w:rFonts w:ascii="Times New Roman" w:hAnsi="Times New Roman" w:cs="Times New Roman"/>
                <w:sz w:val="24"/>
                <w:szCs w:val="24"/>
              </w:rPr>
            </w:pPr>
          </w:p>
        </w:tc>
        <w:tc>
          <w:tcPr>
            <w:tcW w:w="1870" w:type="dxa"/>
          </w:tcPr>
          <w:p w14:paraId="0CF3AF91" w14:textId="77777777" w:rsidR="00FA5050" w:rsidRPr="00A62310" w:rsidRDefault="00FA5050" w:rsidP="001D0153">
            <w:pPr>
              <w:jc w:val="both"/>
              <w:rPr>
                <w:rFonts w:ascii="Times New Roman" w:hAnsi="Times New Roman" w:cs="Times New Roman"/>
                <w:sz w:val="24"/>
                <w:szCs w:val="24"/>
              </w:rPr>
            </w:pPr>
          </w:p>
        </w:tc>
        <w:tc>
          <w:tcPr>
            <w:tcW w:w="1870" w:type="dxa"/>
          </w:tcPr>
          <w:p w14:paraId="7BA310BC" w14:textId="77777777" w:rsidR="00FA5050" w:rsidRPr="00A62310" w:rsidRDefault="00FA5050" w:rsidP="001D0153">
            <w:pPr>
              <w:jc w:val="both"/>
              <w:rPr>
                <w:rFonts w:ascii="Times New Roman" w:hAnsi="Times New Roman" w:cs="Times New Roman"/>
                <w:sz w:val="24"/>
                <w:szCs w:val="24"/>
              </w:rPr>
            </w:pPr>
          </w:p>
        </w:tc>
      </w:tr>
      <w:tr w:rsidR="00FA5050" w:rsidRPr="00A62310" w14:paraId="324BF4D5" w14:textId="77777777" w:rsidTr="001D0153">
        <w:tc>
          <w:tcPr>
            <w:tcW w:w="1870" w:type="dxa"/>
          </w:tcPr>
          <w:p w14:paraId="78F948E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Frequently</w:t>
            </w:r>
          </w:p>
        </w:tc>
        <w:tc>
          <w:tcPr>
            <w:tcW w:w="1870" w:type="dxa"/>
          </w:tcPr>
          <w:p w14:paraId="0E6EA34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70 (63.64)</w:t>
            </w:r>
          </w:p>
        </w:tc>
        <w:tc>
          <w:tcPr>
            <w:tcW w:w="1870" w:type="dxa"/>
          </w:tcPr>
          <w:p w14:paraId="457AC13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131 (68.59)</w:t>
            </w:r>
          </w:p>
        </w:tc>
        <w:tc>
          <w:tcPr>
            <w:tcW w:w="1870" w:type="dxa"/>
          </w:tcPr>
          <w:p w14:paraId="115366C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201 (66.78)</w:t>
            </w:r>
          </w:p>
        </w:tc>
        <w:tc>
          <w:tcPr>
            <w:tcW w:w="1870" w:type="dxa"/>
          </w:tcPr>
          <w:p w14:paraId="479B77B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0.346</w:t>
            </w:r>
          </w:p>
        </w:tc>
      </w:tr>
      <w:tr w:rsidR="00FA5050" w:rsidRPr="00A62310" w14:paraId="4CFCE7B9" w14:textId="77777777" w:rsidTr="001D0153">
        <w:tc>
          <w:tcPr>
            <w:tcW w:w="1870" w:type="dxa"/>
          </w:tcPr>
          <w:p w14:paraId="26FC4AF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Occasionally</w:t>
            </w:r>
          </w:p>
        </w:tc>
        <w:tc>
          <w:tcPr>
            <w:tcW w:w="1870" w:type="dxa"/>
          </w:tcPr>
          <w:p w14:paraId="37D40F4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 (4.55)</w:t>
            </w:r>
          </w:p>
        </w:tc>
        <w:tc>
          <w:tcPr>
            <w:tcW w:w="1870" w:type="dxa"/>
          </w:tcPr>
          <w:p w14:paraId="5D5A660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 (1.57)</w:t>
            </w:r>
          </w:p>
        </w:tc>
        <w:tc>
          <w:tcPr>
            <w:tcW w:w="1870" w:type="dxa"/>
          </w:tcPr>
          <w:p w14:paraId="700877C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 (2.66)</w:t>
            </w:r>
          </w:p>
        </w:tc>
        <w:tc>
          <w:tcPr>
            <w:tcW w:w="1870" w:type="dxa"/>
          </w:tcPr>
          <w:p w14:paraId="0FE7DC58" w14:textId="77777777" w:rsidR="00FA5050" w:rsidRPr="00A62310" w:rsidRDefault="00FA5050" w:rsidP="001D0153">
            <w:pPr>
              <w:jc w:val="both"/>
              <w:rPr>
                <w:rFonts w:ascii="Times New Roman" w:hAnsi="Times New Roman" w:cs="Times New Roman"/>
                <w:sz w:val="24"/>
                <w:szCs w:val="24"/>
              </w:rPr>
            </w:pPr>
          </w:p>
        </w:tc>
      </w:tr>
      <w:tr w:rsidR="00FA5050" w:rsidRPr="00A62310" w14:paraId="7D8D1C92" w14:textId="77777777" w:rsidTr="001D0153">
        <w:tc>
          <w:tcPr>
            <w:tcW w:w="1870" w:type="dxa"/>
          </w:tcPr>
          <w:p w14:paraId="1D52703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Rarely</w:t>
            </w:r>
          </w:p>
        </w:tc>
        <w:tc>
          <w:tcPr>
            <w:tcW w:w="1870" w:type="dxa"/>
          </w:tcPr>
          <w:p w14:paraId="7EA69BF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 (1.82)</w:t>
            </w:r>
          </w:p>
        </w:tc>
        <w:tc>
          <w:tcPr>
            <w:tcW w:w="1870" w:type="dxa"/>
          </w:tcPr>
          <w:p w14:paraId="58B9DA8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 (3.14)</w:t>
            </w:r>
          </w:p>
        </w:tc>
        <w:tc>
          <w:tcPr>
            <w:tcW w:w="1870" w:type="dxa"/>
          </w:tcPr>
          <w:p w14:paraId="6D011C52"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 (2.66)</w:t>
            </w:r>
          </w:p>
        </w:tc>
        <w:tc>
          <w:tcPr>
            <w:tcW w:w="1870" w:type="dxa"/>
          </w:tcPr>
          <w:p w14:paraId="5EA8673B" w14:textId="77777777" w:rsidR="00FA5050" w:rsidRPr="00A62310" w:rsidRDefault="00FA5050" w:rsidP="001D0153">
            <w:pPr>
              <w:jc w:val="both"/>
              <w:rPr>
                <w:rFonts w:ascii="Times New Roman" w:hAnsi="Times New Roman" w:cs="Times New Roman"/>
                <w:sz w:val="24"/>
                <w:szCs w:val="24"/>
              </w:rPr>
            </w:pPr>
          </w:p>
        </w:tc>
      </w:tr>
      <w:tr w:rsidR="00FA5050" w:rsidRPr="00A62310" w14:paraId="07865A71" w14:textId="77777777" w:rsidTr="001D0153">
        <w:tc>
          <w:tcPr>
            <w:tcW w:w="1870" w:type="dxa"/>
          </w:tcPr>
          <w:p w14:paraId="298DFA9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Very frequently</w:t>
            </w:r>
          </w:p>
        </w:tc>
        <w:tc>
          <w:tcPr>
            <w:tcW w:w="1870" w:type="dxa"/>
          </w:tcPr>
          <w:p w14:paraId="46D3158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33 (30.00)</w:t>
            </w:r>
          </w:p>
        </w:tc>
        <w:tc>
          <w:tcPr>
            <w:tcW w:w="1870" w:type="dxa"/>
          </w:tcPr>
          <w:p w14:paraId="2AEE798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 (26.70)</w:t>
            </w:r>
          </w:p>
        </w:tc>
        <w:tc>
          <w:tcPr>
            <w:tcW w:w="1870" w:type="dxa"/>
          </w:tcPr>
          <w:p w14:paraId="19B8BF1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84 (27.91)</w:t>
            </w:r>
          </w:p>
        </w:tc>
        <w:tc>
          <w:tcPr>
            <w:tcW w:w="1870" w:type="dxa"/>
          </w:tcPr>
          <w:p w14:paraId="5F8835D7" w14:textId="77777777" w:rsidR="00FA5050" w:rsidRPr="00A62310" w:rsidRDefault="00FA5050" w:rsidP="001D0153">
            <w:pPr>
              <w:jc w:val="both"/>
              <w:rPr>
                <w:rFonts w:ascii="Times New Roman" w:hAnsi="Times New Roman" w:cs="Times New Roman"/>
                <w:sz w:val="24"/>
                <w:szCs w:val="24"/>
              </w:rPr>
            </w:pPr>
          </w:p>
        </w:tc>
      </w:tr>
      <w:tr w:rsidR="00FA5050" w:rsidRPr="00A62310" w14:paraId="0F2DB146" w14:textId="77777777" w:rsidTr="001D0153">
        <w:tc>
          <w:tcPr>
            <w:tcW w:w="1870" w:type="dxa"/>
          </w:tcPr>
          <w:p w14:paraId="484852A7"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Exercise</w:t>
            </w:r>
          </w:p>
        </w:tc>
        <w:tc>
          <w:tcPr>
            <w:tcW w:w="1870" w:type="dxa"/>
          </w:tcPr>
          <w:p w14:paraId="1997B3F3" w14:textId="77777777" w:rsidR="00FA5050" w:rsidRPr="00A62310" w:rsidRDefault="00FA5050" w:rsidP="001D0153">
            <w:pPr>
              <w:jc w:val="both"/>
              <w:rPr>
                <w:rFonts w:ascii="Times New Roman" w:hAnsi="Times New Roman" w:cs="Times New Roman"/>
                <w:sz w:val="24"/>
                <w:szCs w:val="24"/>
              </w:rPr>
            </w:pPr>
          </w:p>
        </w:tc>
        <w:tc>
          <w:tcPr>
            <w:tcW w:w="1870" w:type="dxa"/>
          </w:tcPr>
          <w:p w14:paraId="6BDF3E9A" w14:textId="77777777" w:rsidR="00FA5050" w:rsidRPr="00A62310" w:rsidRDefault="00FA5050" w:rsidP="001D0153">
            <w:pPr>
              <w:jc w:val="both"/>
              <w:rPr>
                <w:rFonts w:ascii="Times New Roman" w:hAnsi="Times New Roman" w:cs="Times New Roman"/>
                <w:sz w:val="24"/>
                <w:szCs w:val="24"/>
              </w:rPr>
            </w:pPr>
          </w:p>
        </w:tc>
        <w:tc>
          <w:tcPr>
            <w:tcW w:w="1870" w:type="dxa"/>
          </w:tcPr>
          <w:p w14:paraId="6E71852A" w14:textId="77777777" w:rsidR="00FA5050" w:rsidRPr="00A62310" w:rsidRDefault="00FA5050" w:rsidP="001D0153">
            <w:pPr>
              <w:jc w:val="both"/>
              <w:rPr>
                <w:rFonts w:ascii="Times New Roman" w:hAnsi="Times New Roman" w:cs="Times New Roman"/>
                <w:sz w:val="24"/>
                <w:szCs w:val="24"/>
              </w:rPr>
            </w:pPr>
          </w:p>
        </w:tc>
        <w:tc>
          <w:tcPr>
            <w:tcW w:w="1870" w:type="dxa"/>
          </w:tcPr>
          <w:p w14:paraId="140E99C4" w14:textId="77777777" w:rsidR="00FA5050" w:rsidRPr="00A62310" w:rsidRDefault="00FA5050" w:rsidP="001D0153">
            <w:pPr>
              <w:jc w:val="both"/>
              <w:rPr>
                <w:rFonts w:ascii="Times New Roman" w:hAnsi="Times New Roman" w:cs="Times New Roman"/>
                <w:sz w:val="24"/>
                <w:szCs w:val="24"/>
              </w:rPr>
            </w:pPr>
          </w:p>
        </w:tc>
      </w:tr>
      <w:tr w:rsidR="00FA5050" w:rsidRPr="00A62310" w14:paraId="0F4BDC03" w14:textId="77777777" w:rsidTr="001D0153">
        <w:tc>
          <w:tcPr>
            <w:tcW w:w="1870" w:type="dxa"/>
          </w:tcPr>
          <w:p w14:paraId="66F67F5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Always/Very F</w:t>
            </w:r>
          </w:p>
        </w:tc>
        <w:tc>
          <w:tcPr>
            <w:tcW w:w="1870" w:type="dxa"/>
          </w:tcPr>
          <w:p w14:paraId="197F9C8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20 (18.18)</w:t>
            </w:r>
          </w:p>
        </w:tc>
        <w:tc>
          <w:tcPr>
            <w:tcW w:w="1870" w:type="dxa"/>
          </w:tcPr>
          <w:p w14:paraId="4FA38BF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 (26.70)</w:t>
            </w:r>
          </w:p>
        </w:tc>
        <w:tc>
          <w:tcPr>
            <w:tcW w:w="1870" w:type="dxa"/>
          </w:tcPr>
          <w:p w14:paraId="503CE4F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71 (23.59)</w:t>
            </w:r>
          </w:p>
        </w:tc>
        <w:tc>
          <w:tcPr>
            <w:tcW w:w="1870" w:type="dxa"/>
          </w:tcPr>
          <w:p w14:paraId="4B296D1D" w14:textId="701D3536"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w:t>
            </w:r>
            <w:ins w:id="154" w:author="Mohammad Nayeem Hasan" w:date="2023-06-06T15:54:00Z">
              <w:r w:rsidR="003A1F1A">
                <w:rPr>
                  <w:rFonts w:ascii="Times New Roman" w:hAnsi="Times New Roman" w:cs="Times New Roman"/>
                  <w:sz w:val="24"/>
                  <w:szCs w:val="24"/>
                </w:rPr>
                <w:t>012</w:t>
              </w:r>
            </w:ins>
            <w:del w:id="155" w:author="Mohammad Nayeem Hasan" w:date="2023-06-06T15:54:00Z">
              <w:r w:rsidRPr="00A62310" w:rsidDel="003A1F1A">
                <w:rPr>
                  <w:rFonts w:ascii="Times New Roman" w:hAnsi="Times New Roman" w:cs="Times New Roman"/>
                  <w:sz w:val="24"/>
                  <w:szCs w:val="24"/>
                </w:rPr>
                <w:delText>154</w:delText>
              </w:r>
            </w:del>
          </w:p>
        </w:tc>
      </w:tr>
      <w:tr w:rsidR="00FA5050" w:rsidRPr="00A62310" w14:paraId="27A2D731" w14:textId="77777777" w:rsidTr="001D0153">
        <w:tc>
          <w:tcPr>
            <w:tcW w:w="1870" w:type="dxa"/>
          </w:tcPr>
          <w:p w14:paraId="6C4416D6"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Frequently</w:t>
            </w:r>
          </w:p>
        </w:tc>
        <w:tc>
          <w:tcPr>
            <w:tcW w:w="1870" w:type="dxa"/>
          </w:tcPr>
          <w:p w14:paraId="0B2CEEF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(3.64)</w:t>
            </w:r>
          </w:p>
        </w:tc>
        <w:tc>
          <w:tcPr>
            <w:tcW w:w="1870" w:type="dxa"/>
          </w:tcPr>
          <w:p w14:paraId="55D8C19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 (2.09)</w:t>
            </w:r>
          </w:p>
        </w:tc>
        <w:tc>
          <w:tcPr>
            <w:tcW w:w="1870" w:type="dxa"/>
          </w:tcPr>
          <w:p w14:paraId="77869BD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 (2.66)</w:t>
            </w:r>
          </w:p>
        </w:tc>
        <w:tc>
          <w:tcPr>
            <w:tcW w:w="1870" w:type="dxa"/>
          </w:tcPr>
          <w:p w14:paraId="02162C01" w14:textId="77777777" w:rsidR="00FA5050" w:rsidRPr="00A62310" w:rsidRDefault="00FA5050" w:rsidP="001D0153">
            <w:pPr>
              <w:jc w:val="both"/>
              <w:rPr>
                <w:rFonts w:ascii="Times New Roman" w:hAnsi="Times New Roman" w:cs="Times New Roman"/>
                <w:sz w:val="24"/>
                <w:szCs w:val="24"/>
              </w:rPr>
            </w:pPr>
          </w:p>
        </w:tc>
      </w:tr>
      <w:tr w:rsidR="00FA5050" w:rsidRPr="00A62310" w14:paraId="5F83634D" w14:textId="77777777" w:rsidTr="001D0153">
        <w:tc>
          <w:tcPr>
            <w:tcW w:w="1870" w:type="dxa"/>
          </w:tcPr>
          <w:p w14:paraId="2D262874"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Rarely</w:t>
            </w:r>
          </w:p>
        </w:tc>
        <w:tc>
          <w:tcPr>
            <w:tcW w:w="1870" w:type="dxa"/>
          </w:tcPr>
          <w:p w14:paraId="2BEAB6B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29 (26.36)</w:t>
            </w:r>
          </w:p>
        </w:tc>
        <w:tc>
          <w:tcPr>
            <w:tcW w:w="1870" w:type="dxa"/>
          </w:tcPr>
          <w:p w14:paraId="66707CB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34 (17.80)</w:t>
            </w:r>
          </w:p>
        </w:tc>
        <w:tc>
          <w:tcPr>
            <w:tcW w:w="1870" w:type="dxa"/>
          </w:tcPr>
          <w:p w14:paraId="046E854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63 (20.93)</w:t>
            </w:r>
          </w:p>
        </w:tc>
        <w:tc>
          <w:tcPr>
            <w:tcW w:w="1870" w:type="dxa"/>
          </w:tcPr>
          <w:p w14:paraId="1EFCB39D" w14:textId="77777777" w:rsidR="00FA5050" w:rsidRPr="00A62310" w:rsidRDefault="00FA5050" w:rsidP="001D0153">
            <w:pPr>
              <w:jc w:val="both"/>
              <w:rPr>
                <w:rFonts w:ascii="Times New Roman" w:hAnsi="Times New Roman" w:cs="Times New Roman"/>
                <w:sz w:val="24"/>
                <w:szCs w:val="24"/>
              </w:rPr>
            </w:pPr>
          </w:p>
        </w:tc>
      </w:tr>
      <w:tr w:rsidR="00FA5050" w:rsidRPr="00A62310" w14:paraId="55C2CD97" w14:textId="77777777" w:rsidTr="001D0153">
        <w:tc>
          <w:tcPr>
            <w:tcW w:w="1870" w:type="dxa"/>
          </w:tcPr>
          <w:p w14:paraId="4E8575EF"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Occasionally</w:t>
            </w:r>
          </w:p>
        </w:tc>
        <w:tc>
          <w:tcPr>
            <w:tcW w:w="1870" w:type="dxa"/>
          </w:tcPr>
          <w:p w14:paraId="710A406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57 (51.82)</w:t>
            </w:r>
          </w:p>
        </w:tc>
        <w:tc>
          <w:tcPr>
            <w:tcW w:w="1870" w:type="dxa"/>
          </w:tcPr>
          <w:p w14:paraId="3156269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102 (53.40)</w:t>
            </w:r>
          </w:p>
        </w:tc>
        <w:tc>
          <w:tcPr>
            <w:tcW w:w="1870" w:type="dxa"/>
          </w:tcPr>
          <w:p w14:paraId="5113EB2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159 (52.82)</w:t>
            </w:r>
          </w:p>
        </w:tc>
        <w:tc>
          <w:tcPr>
            <w:tcW w:w="1870" w:type="dxa"/>
          </w:tcPr>
          <w:p w14:paraId="04308DF6" w14:textId="77777777" w:rsidR="00FA5050" w:rsidRPr="00A62310" w:rsidRDefault="00FA5050" w:rsidP="001D0153">
            <w:pPr>
              <w:jc w:val="both"/>
              <w:rPr>
                <w:rFonts w:ascii="Times New Roman" w:hAnsi="Times New Roman" w:cs="Times New Roman"/>
                <w:sz w:val="24"/>
                <w:szCs w:val="24"/>
              </w:rPr>
            </w:pPr>
          </w:p>
        </w:tc>
      </w:tr>
      <w:tr w:rsidR="00FA5050" w:rsidRPr="00A62310" w14:paraId="571DC610" w14:textId="77777777" w:rsidTr="001D0153">
        <w:tc>
          <w:tcPr>
            <w:tcW w:w="1870" w:type="dxa"/>
          </w:tcPr>
          <w:p w14:paraId="2D55EEAD"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Symptoms</w:t>
            </w:r>
          </w:p>
        </w:tc>
        <w:tc>
          <w:tcPr>
            <w:tcW w:w="1870" w:type="dxa"/>
          </w:tcPr>
          <w:p w14:paraId="54B22E00" w14:textId="77777777" w:rsidR="00FA5050" w:rsidRPr="00A62310" w:rsidRDefault="00FA5050" w:rsidP="001D0153">
            <w:pPr>
              <w:jc w:val="both"/>
              <w:rPr>
                <w:rFonts w:ascii="Times New Roman" w:hAnsi="Times New Roman" w:cs="Times New Roman"/>
                <w:sz w:val="24"/>
                <w:szCs w:val="24"/>
              </w:rPr>
            </w:pPr>
          </w:p>
        </w:tc>
        <w:tc>
          <w:tcPr>
            <w:tcW w:w="1870" w:type="dxa"/>
          </w:tcPr>
          <w:p w14:paraId="529B96F5" w14:textId="77777777" w:rsidR="00FA5050" w:rsidRPr="00A62310" w:rsidRDefault="00FA5050" w:rsidP="001D0153">
            <w:pPr>
              <w:jc w:val="both"/>
              <w:rPr>
                <w:rFonts w:ascii="Times New Roman" w:hAnsi="Times New Roman" w:cs="Times New Roman"/>
                <w:sz w:val="24"/>
                <w:szCs w:val="24"/>
              </w:rPr>
            </w:pPr>
          </w:p>
        </w:tc>
        <w:tc>
          <w:tcPr>
            <w:tcW w:w="1870" w:type="dxa"/>
          </w:tcPr>
          <w:p w14:paraId="35FB107E" w14:textId="77777777" w:rsidR="00FA5050" w:rsidRPr="00A62310" w:rsidRDefault="00FA5050" w:rsidP="001D0153">
            <w:pPr>
              <w:jc w:val="both"/>
              <w:rPr>
                <w:rFonts w:ascii="Times New Roman" w:hAnsi="Times New Roman" w:cs="Times New Roman"/>
                <w:sz w:val="24"/>
                <w:szCs w:val="24"/>
              </w:rPr>
            </w:pPr>
          </w:p>
        </w:tc>
        <w:tc>
          <w:tcPr>
            <w:tcW w:w="1870" w:type="dxa"/>
          </w:tcPr>
          <w:p w14:paraId="7BB4834B" w14:textId="77777777" w:rsidR="00FA5050" w:rsidRPr="00A62310" w:rsidRDefault="00FA5050" w:rsidP="001D0153">
            <w:pPr>
              <w:jc w:val="both"/>
              <w:rPr>
                <w:rFonts w:ascii="Times New Roman" w:hAnsi="Times New Roman" w:cs="Times New Roman"/>
                <w:sz w:val="24"/>
                <w:szCs w:val="24"/>
              </w:rPr>
            </w:pPr>
          </w:p>
        </w:tc>
      </w:tr>
      <w:tr w:rsidR="00FA5050" w:rsidRPr="00A62310" w14:paraId="66EF5CBA" w14:textId="77777777" w:rsidTr="001D0153">
        <w:tc>
          <w:tcPr>
            <w:tcW w:w="1870" w:type="dxa"/>
          </w:tcPr>
          <w:p w14:paraId="2C442A5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No</w:t>
            </w:r>
          </w:p>
        </w:tc>
        <w:tc>
          <w:tcPr>
            <w:tcW w:w="1870" w:type="dxa"/>
          </w:tcPr>
          <w:p w14:paraId="4E19B708"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49 (44.55)</w:t>
            </w:r>
          </w:p>
        </w:tc>
        <w:tc>
          <w:tcPr>
            <w:tcW w:w="1870" w:type="dxa"/>
          </w:tcPr>
          <w:p w14:paraId="4B8F7CC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67 (35.08)</w:t>
            </w:r>
          </w:p>
        </w:tc>
        <w:tc>
          <w:tcPr>
            <w:tcW w:w="1870" w:type="dxa"/>
          </w:tcPr>
          <w:p w14:paraId="5AB3CEF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116 (38.54)</w:t>
            </w:r>
          </w:p>
        </w:tc>
        <w:tc>
          <w:tcPr>
            <w:tcW w:w="1870" w:type="dxa"/>
          </w:tcPr>
          <w:p w14:paraId="3F16C0CD" w14:textId="0623C4A0"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w:t>
            </w:r>
            <w:ins w:id="156" w:author="Mohammad Nayeem Hasan" w:date="2023-06-06T15:55:00Z">
              <w:r w:rsidR="003A1F1A">
                <w:rPr>
                  <w:rFonts w:ascii="Times New Roman" w:hAnsi="Times New Roman" w:cs="Times New Roman"/>
                  <w:sz w:val="24"/>
                  <w:szCs w:val="24"/>
                </w:rPr>
                <w:t>0</w:t>
              </w:r>
            </w:ins>
            <w:del w:id="157" w:author="Mohammad Nayeem Hasan" w:date="2023-06-06T15:55:00Z">
              <w:r w:rsidRPr="00A62310" w:rsidDel="003A1F1A">
                <w:rPr>
                  <w:rFonts w:ascii="Times New Roman" w:hAnsi="Times New Roman" w:cs="Times New Roman"/>
                  <w:sz w:val="24"/>
                  <w:szCs w:val="24"/>
                </w:rPr>
                <w:delText>1</w:delText>
              </w:r>
            </w:del>
            <w:r w:rsidRPr="00A62310">
              <w:rPr>
                <w:rFonts w:ascii="Times New Roman" w:hAnsi="Times New Roman" w:cs="Times New Roman"/>
                <w:sz w:val="24"/>
                <w:szCs w:val="24"/>
              </w:rPr>
              <w:t>33</w:t>
            </w:r>
          </w:p>
        </w:tc>
      </w:tr>
      <w:tr w:rsidR="00FA5050" w:rsidRPr="00A62310" w14:paraId="03E7679B" w14:textId="77777777" w:rsidTr="001D0153">
        <w:tc>
          <w:tcPr>
            <w:tcW w:w="1870" w:type="dxa"/>
          </w:tcPr>
          <w:p w14:paraId="07C526C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Yes</w:t>
            </w:r>
          </w:p>
        </w:tc>
        <w:tc>
          <w:tcPr>
            <w:tcW w:w="1870" w:type="dxa"/>
          </w:tcPr>
          <w:p w14:paraId="316CBC7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61 (55.45)</w:t>
            </w:r>
          </w:p>
        </w:tc>
        <w:tc>
          <w:tcPr>
            <w:tcW w:w="1870" w:type="dxa"/>
          </w:tcPr>
          <w:p w14:paraId="3387E35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124 (64.92)</w:t>
            </w:r>
          </w:p>
        </w:tc>
        <w:tc>
          <w:tcPr>
            <w:tcW w:w="1870" w:type="dxa"/>
          </w:tcPr>
          <w:p w14:paraId="7F29A24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185 (61.46)</w:t>
            </w:r>
          </w:p>
        </w:tc>
        <w:tc>
          <w:tcPr>
            <w:tcW w:w="1870" w:type="dxa"/>
          </w:tcPr>
          <w:p w14:paraId="7B443D0F" w14:textId="77777777" w:rsidR="00FA5050" w:rsidRPr="00A62310" w:rsidRDefault="00FA5050" w:rsidP="001D0153">
            <w:pPr>
              <w:jc w:val="both"/>
              <w:rPr>
                <w:rFonts w:ascii="Times New Roman" w:hAnsi="Times New Roman" w:cs="Times New Roman"/>
                <w:sz w:val="24"/>
                <w:szCs w:val="24"/>
              </w:rPr>
            </w:pPr>
          </w:p>
        </w:tc>
      </w:tr>
      <w:tr w:rsidR="00FA5050" w:rsidRPr="00A62310" w14:paraId="127AB14D" w14:textId="77777777" w:rsidTr="001D0153">
        <w:tc>
          <w:tcPr>
            <w:tcW w:w="1870" w:type="dxa"/>
          </w:tcPr>
          <w:p w14:paraId="5F7E6239"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Exposed by positive patients</w:t>
            </w:r>
          </w:p>
        </w:tc>
        <w:tc>
          <w:tcPr>
            <w:tcW w:w="1870" w:type="dxa"/>
          </w:tcPr>
          <w:p w14:paraId="0E8B1866" w14:textId="77777777" w:rsidR="00FA5050" w:rsidRPr="00A62310" w:rsidRDefault="00FA5050" w:rsidP="001D0153">
            <w:pPr>
              <w:jc w:val="both"/>
              <w:rPr>
                <w:rFonts w:ascii="Times New Roman" w:hAnsi="Times New Roman" w:cs="Times New Roman"/>
                <w:sz w:val="24"/>
                <w:szCs w:val="24"/>
              </w:rPr>
            </w:pPr>
          </w:p>
        </w:tc>
        <w:tc>
          <w:tcPr>
            <w:tcW w:w="1870" w:type="dxa"/>
          </w:tcPr>
          <w:p w14:paraId="0933C5EB" w14:textId="77777777" w:rsidR="00FA5050" w:rsidRPr="00A62310" w:rsidRDefault="00FA5050" w:rsidP="001D0153">
            <w:pPr>
              <w:jc w:val="both"/>
              <w:rPr>
                <w:rFonts w:ascii="Times New Roman" w:hAnsi="Times New Roman" w:cs="Times New Roman"/>
                <w:sz w:val="24"/>
                <w:szCs w:val="24"/>
              </w:rPr>
            </w:pPr>
          </w:p>
        </w:tc>
        <w:tc>
          <w:tcPr>
            <w:tcW w:w="1870" w:type="dxa"/>
          </w:tcPr>
          <w:p w14:paraId="223C7914" w14:textId="77777777" w:rsidR="00FA5050" w:rsidRPr="00A62310" w:rsidRDefault="00FA5050" w:rsidP="001D0153">
            <w:pPr>
              <w:jc w:val="both"/>
              <w:rPr>
                <w:rFonts w:ascii="Times New Roman" w:hAnsi="Times New Roman" w:cs="Times New Roman"/>
                <w:sz w:val="24"/>
                <w:szCs w:val="24"/>
              </w:rPr>
            </w:pPr>
          </w:p>
        </w:tc>
        <w:tc>
          <w:tcPr>
            <w:tcW w:w="1870" w:type="dxa"/>
          </w:tcPr>
          <w:p w14:paraId="04FDAA4B" w14:textId="77777777" w:rsidR="00FA5050" w:rsidRPr="00A62310" w:rsidRDefault="00FA5050" w:rsidP="001D0153">
            <w:pPr>
              <w:jc w:val="both"/>
              <w:rPr>
                <w:rFonts w:ascii="Times New Roman" w:hAnsi="Times New Roman" w:cs="Times New Roman"/>
                <w:sz w:val="24"/>
                <w:szCs w:val="24"/>
              </w:rPr>
            </w:pPr>
          </w:p>
        </w:tc>
      </w:tr>
      <w:tr w:rsidR="00FA5050" w:rsidRPr="00A62310" w14:paraId="4E978960" w14:textId="77777777" w:rsidTr="001D0153">
        <w:tc>
          <w:tcPr>
            <w:tcW w:w="1870" w:type="dxa"/>
          </w:tcPr>
          <w:p w14:paraId="07F0975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No</w:t>
            </w:r>
          </w:p>
        </w:tc>
        <w:tc>
          <w:tcPr>
            <w:tcW w:w="1870" w:type="dxa"/>
          </w:tcPr>
          <w:p w14:paraId="33EA9935"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75 (76.44)</w:t>
            </w:r>
          </w:p>
        </w:tc>
        <w:tc>
          <w:tcPr>
            <w:tcW w:w="1870" w:type="dxa"/>
          </w:tcPr>
          <w:p w14:paraId="4A044D5C"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146 (68.18)</w:t>
            </w:r>
          </w:p>
        </w:tc>
        <w:tc>
          <w:tcPr>
            <w:tcW w:w="1870" w:type="dxa"/>
          </w:tcPr>
          <w:p w14:paraId="2218AAB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221 (73.42)</w:t>
            </w:r>
          </w:p>
        </w:tc>
        <w:tc>
          <w:tcPr>
            <w:tcW w:w="1870" w:type="dxa"/>
          </w:tcPr>
          <w:p w14:paraId="275A4F0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0.154</w:t>
            </w:r>
          </w:p>
        </w:tc>
      </w:tr>
      <w:tr w:rsidR="00FA5050" w:rsidRPr="00A62310" w14:paraId="71B1D18A" w14:textId="77777777" w:rsidTr="001D0153">
        <w:tc>
          <w:tcPr>
            <w:tcW w:w="1870" w:type="dxa"/>
          </w:tcPr>
          <w:p w14:paraId="267E180B"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Yes</w:t>
            </w:r>
          </w:p>
        </w:tc>
        <w:tc>
          <w:tcPr>
            <w:tcW w:w="1870" w:type="dxa"/>
          </w:tcPr>
          <w:p w14:paraId="4E6D349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35 (23.56)</w:t>
            </w:r>
          </w:p>
        </w:tc>
        <w:tc>
          <w:tcPr>
            <w:tcW w:w="1870" w:type="dxa"/>
          </w:tcPr>
          <w:p w14:paraId="4E8843F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45 (31.82)</w:t>
            </w:r>
          </w:p>
        </w:tc>
        <w:tc>
          <w:tcPr>
            <w:tcW w:w="1870" w:type="dxa"/>
          </w:tcPr>
          <w:p w14:paraId="5CA4989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80 (26.58)</w:t>
            </w:r>
          </w:p>
        </w:tc>
        <w:tc>
          <w:tcPr>
            <w:tcW w:w="1870" w:type="dxa"/>
          </w:tcPr>
          <w:p w14:paraId="317F0A10" w14:textId="77777777" w:rsidR="00FA5050" w:rsidRPr="00A62310" w:rsidRDefault="00FA5050" w:rsidP="001D0153">
            <w:pPr>
              <w:jc w:val="both"/>
              <w:rPr>
                <w:rFonts w:ascii="Times New Roman" w:hAnsi="Times New Roman" w:cs="Times New Roman"/>
                <w:sz w:val="24"/>
                <w:szCs w:val="24"/>
              </w:rPr>
            </w:pPr>
          </w:p>
        </w:tc>
      </w:tr>
      <w:tr w:rsidR="00FA5050" w:rsidRPr="00A62310" w14:paraId="220D0B80" w14:textId="77777777" w:rsidTr="001D0153">
        <w:tc>
          <w:tcPr>
            <w:tcW w:w="1870" w:type="dxa"/>
          </w:tcPr>
          <w:p w14:paraId="4DC09125" w14:textId="77777777" w:rsidR="00FA5050" w:rsidRPr="00A62310" w:rsidRDefault="00FA5050" w:rsidP="001D0153">
            <w:pPr>
              <w:jc w:val="both"/>
              <w:rPr>
                <w:rFonts w:ascii="Times New Roman" w:hAnsi="Times New Roman" w:cs="Times New Roman"/>
                <w:b/>
                <w:sz w:val="24"/>
                <w:szCs w:val="24"/>
              </w:rPr>
            </w:pPr>
            <w:r w:rsidRPr="00A62310">
              <w:rPr>
                <w:rFonts w:ascii="Times New Roman" w:hAnsi="Times New Roman" w:cs="Times New Roman"/>
                <w:b/>
                <w:sz w:val="24"/>
                <w:szCs w:val="24"/>
              </w:rPr>
              <w:t>Others risk factors</w:t>
            </w:r>
          </w:p>
        </w:tc>
        <w:tc>
          <w:tcPr>
            <w:tcW w:w="1870" w:type="dxa"/>
          </w:tcPr>
          <w:p w14:paraId="6F8D1593" w14:textId="77777777" w:rsidR="00FA5050" w:rsidRPr="00A62310" w:rsidRDefault="00FA5050" w:rsidP="001D0153">
            <w:pPr>
              <w:jc w:val="both"/>
              <w:rPr>
                <w:rFonts w:ascii="Times New Roman" w:hAnsi="Times New Roman" w:cs="Times New Roman"/>
                <w:sz w:val="24"/>
                <w:szCs w:val="24"/>
              </w:rPr>
            </w:pPr>
          </w:p>
        </w:tc>
        <w:tc>
          <w:tcPr>
            <w:tcW w:w="1870" w:type="dxa"/>
          </w:tcPr>
          <w:p w14:paraId="1281A024" w14:textId="77777777" w:rsidR="00FA5050" w:rsidRPr="00A62310" w:rsidRDefault="00FA5050" w:rsidP="001D0153">
            <w:pPr>
              <w:jc w:val="both"/>
              <w:rPr>
                <w:rFonts w:ascii="Times New Roman" w:hAnsi="Times New Roman" w:cs="Times New Roman"/>
                <w:sz w:val="24"/>
                <w:szCs w:val="24"/>
              </w:rPr>
            </w:pPr>
          </w:p>
        </w:tc>
        <w:tc>
          <w:tcPr>
            <w:tcW w:w="1870" w:type="dxa"/>
          </w:tcPr>
          <w:p w14:paraId="11E942BF" w14:textId="77777777" w:rsidR="00FA5050" w:rsidRPr="00A62310" w:rsidRDefault="00FA5050" w:rsidP="001D0153">
            <w:pPr>
              <w:jc w:val="both"/>
              <w:rPr>
                <w:rFonts w:ascii="Times New Roman" w:hAnsi="Times New Roman" w:cs="Times New Roman"/>
                <w:sz w:val="24"/>
                <w:szCs w:val="24"/>
              </w:rPr>
            </w:pPr>
          </w:p>
        </w:tc>
        <w:tc>
          <w:tcPr>
            <w:tcW w:w="1870" w:type="dxa"/>
          </w:tcPr>
          <w:p w14:paraId="3CB25FAC" w14:textId="77777777" w:rsidR="00FA5050" w:rsidRPr="00A62310" w:rsidRDefault="00FA5050" w:rsidP="001D0153">
            <w:pPr>
              <w:jc w:val="both"/>
              <w:rPr>
                <w:rFonts w:ascii="Times New Roman" w:hAnsi="Times New Roman" w:cs="Times New Roman"/>
                <w:sz w:val="24"/>
                <w:szCs w:val="24"/>
              </w:rPr>
            </w:pPr>
          </w:p>
        </w:tc>
      </w:tr>
      <w:tr w:rsidR="00FA5050" w:rsidRPr="00A62310" w14:paraId="46273A3C" w14:textId="77777777" w:rsidTr="001D0153">
        <w:tc>
          <w:tcPr>
            <w:tcW w:w="1870" w:type="dxa"/>
          </w:tcPr>
          <w:p w14:paraId="697EE1F3"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No</w:t>
            </w:r>
          </w:p>
        </w:tc>
        <w:tc>
          <w:tcPr>
            <w:tcW w:w="1870" w:type="dxa"/>
          </w:tcPr>
          <w:p w14:paraId="43AF06D0"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73 (66.36)</w:t>
            </w:r>
          </w:p>
        </w:tc>
        <w:tc>
          <w:tcPr>
            <w:tcW w:w="1870" w:type="dxa"/>
          </w:tcPr>
          <w:p w14:paraId="2CA523B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140 (66.36)</w:t>
            </w:r>
          </w:p>
        </w:tc>
        <w:tc>
          <w:tcPr>
            <w:tcW w:w="1870" w:type="dxa"/>
          </w:tcPr>
          <w:p w14:paraId="5659031E"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213 (70.76)</w:t>
            </w:r>
          </w:p>
        </w:tc>
        <w:tc>
          <w:tcPr>
            <w:tcW w:w="1870" w:type="dxa"/>
          </w:tcPr>
          <w:p w14:paraId="2FD9809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0.253</w:t>
            </w:r>
          </w:p>
        </w:tc>
      </w:tr>
      <w:tr w:rsidR="00FA5050" w:rsidRPr="00A62310" w14:paraId="7C88A69B" w14:textId="77777777" w:rsidTr="001D0153">
        <w:tc>
          <w:tcPr>
            <w:tcW w:w="1870" w:type="dxa"/>
          </w:tcPr>
          <w:p w14:paraId="69F1E2AA"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Yes</w:t>
            </w:r>
          </w:p>
        </w:tc>
        <w:tc>
          <w:tcPr>
            <w:tcW w:w="1870" w:type="dxa"/>
          </w:tcPr>
          <w:p w14:paraId="7F918FE9"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37 (33.64)</w:t>
            </w:r>
          </w:p>
        </w:tc>
        <w:tc>
          <w:tcPr>
            <w:tcW w:w="1870" w:type="dxa"/>
          </w:tcPr>
          <w:p w14:paraId="0E4ADD07"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51 (33.64)</w:t>
            </w:r>
          </w:p>
        </w:tc>
        <w:tc>
          <w:tcPr>
            <w:tcW w:w="1870" w:type="dxa"/>
          </w:tcPr>
          <w:p w14:paraId="690E00ED" w14:textId="77777777" w:rsidR="00FA5050" w:rsidRPr="00A62310" w:rsidRDefault="00FA5050" w:rsidP="001D0153">
            <w:pPr>
              <w:jc w:val="both"/>
              <w:rPr>
                <w:rFonts w:ascii="Times New Roman" w:hAnsi="Times New Roman" w:cs="Times New Roman"/>
                <w:sz w:val="24"/>
                <w:szCs w:val="24"/>
              </w:rPr>
            </w:pPr>
            <w:r w:rsidRPr="00A62310">
              <w:rPr>
                <w:rFonts w:ascii="Times New Roman" w:hAnsi="Times New Roman" w:cs="Times New Roman"/>
                <w:sz w:val="24"/>
                <w:szCs w:val="24"/>
              </w:rPr>
              <w:t>88 (29.24)</w:t>
            </w:r>
          </w:p>
        </w:tc>
        <w:tc>
          <w:tcPr>
            <w:tcW w:w="1870" w:type="dxa"/>
          </w:tcPr>
          <w:p w14:paraId="59466474" w14:textId="77777777" w:rsidR="00FA5050" w:rsidRPr="00A62310" w:rsidRDefault="00FA5050" w:rsidP="001D0153">
            <w:pPr>
              <w:jc w:val="both"/>
              <w:rPr>
                <w:rFonts w:ascii="Times New Roman" w:hAnsi="Times New Roman" w:cs="Times New Roman"/>
                <w:sz w:val="24"/>
                <w:szCs w:val="24"/>
              </w:rPr>
            </w:pPr>
          </w:p>
        </w:tc>
      </w:tr>
    </w:tbl>
    <w:p w14:paraId="216C7ACD" w14:textId="77777777" w:rsidR="00FA5050" w:rsidRPr="00A62310" w:rsidRDefault="00FA5050" w:rsidP="00FA5050">
      <w:pPr>
        <w:jc w:val="both"/>
        <w:rPr>
          <w:rFonts w:ascii="Times New Roman" w:hAnsi="Times New Roman" w:cs="Times New Roman"/>
          <w:sz w:val="24"/>
          <w:szCs w:val="24"/>
        </w:rPr>
      </w:pPr>
    </w:p>
    <w:p w14:paraId="59AFD2ED" w14:textId="77777777" w:rsidR="006167A4" w:rsidRPr="00A62310" w:rsidRDefault="006167A4" w:rsidP="00FA5050">
      <w:pPr>
        <w:jc w:val="both"/>
        <w:rPr>
          <w:rFonts w:ascii="Times New Roman" w:hAnsi="Times New Roman" w:cs="Times New Roman"/>
          <w:sz w:val="24"/>
          <w:szCs w:val="24"/>
        </w:rPr>
      </w:pPr>
      <w:r w:rsidRPr="00A62310">
        <w:rPr>
          <w:rFonts w:ascii="Times New Roman" w:hAnsi="Times New Roman" w:cs="Times New Roman"/>
          <w:b/>
          <w:bCs/>
          <w:sz w:val="24"/>
          <w:szCs w:val="24"/>
        </w:rPr>
        <w:t>Figure 5</w:t>
      </w:r>
      <w:r w:rsidR="0017310C" w:rsidRPr="00A62310">
        <w:rPr>
          <w:rFonts w:ascii="Times New Roman" w:hAnsi="Times New Roman" w:cs="Times New Roman"/>
          <w:sz w:val="24"/>
          <w:szCs w:val="24"/>
        </w:rPr>
        <w:t>:</w:t>
      </w:r>
      <w:r w:rsidRPr="00A62310">
        <w:rPr>
          <w:rFonts w:ascii="Times New Roman" w:hAnsi="Times New Roman" w:cs="Times New Roman"/>
          <w:sz w:val="24"/>
          <w:szCs w:val="24"/>
        </w:rPr>
        <w:t xml:space="preserve"> Percentage of COVID-19 hospitalized patients' travel history and age group.</w:t>
      </w:r>
    </w:p>
    <w:p w14:paraId="493BC0BD" w14:textId="77777777" w:rsidR="006167A4" w:rsidRPr="00A62310" w:rsidRDefault="006167A4" w:rsidP="00FA5050">
      <w:pPr>
        <w:jc w:val="both"/>
        <w:rPr>
          <w:rFonts w:ascii="Times New Roman" w:hAnsi="Times New Roman" w:cs="Times New Roman"/>
          <w:sz w:val="24"/>
          <w:szCs w:val="24"/>
        </w:rPr>
      </w:pPr>
    </w:p>
    <w:p w14:paraId="145DE90E" w14:textId="77777777" w:rsidR="001F67EB" w:rsidRPr="00A62310" w:rsidRDefault="001F67EB" w:rsidP="00FA5050">
      <w:pPr>
        <w:jc w:val="both"/>
        <w:rPr>
          <w:rFonts w:ascii="Times New Roman" w:hAnsi="Times New Roman" w:cs="Times New Roman"/>
          <w:b/>
          <w:bCs/>
          <w:sz w:val="24"/>
          <w:szCs w:val="24"/>
        </w:rPr>
      </w:pPr>
    </w:p>
    <w:p w14:paraId="71C2821E" w14:textId="0B7E7559" w:rsidR="00FA5050" w:rsidRPr="00A62310" w:rsidRDefault="00FA5050" w:rsidP="00FA5050">
      <w:pPr>
        <w:jc w:val="both"/>
        <w:rPr>
          <w:rFonts w:ascii="Times New Roman" w:hAnsi="Times New Roman" w:cs="Times New Roman"/>
          <w:sz w:val="24"/>
          <w:szCs w:val="24"/>
        </w:rPr>
      </w:pPr>
      <w:r w:rsidRPr="00A62310">
        <w:rPr>
          <w:rFonts w:ascii="Times New Roman" w:hAnsi="Times New Roman" w:cs="Times New Roman"/>
          <w:b/>
          <w:bCs/>
          <w:sz w:val="24"/>
          <w:szCs w:val="24"/>
        </w:rPr>
        <w:t xml:space="preserve">Table </w:t>
      </w:r>
      <w:r w:rsidR="006167A4" w:rsidRPr="00A62310">
        <w:rPr>
          <w:rFonts w:ascii="Times New Roman" w:hAnsi="Times New Roman" w:cs="Times New Roman"/>
          <w:b/>
          <w:bCs/>
          <w:sz w:val="24"/>
          <w:szCs w:val="24"/>
        </w:rPr>
        <w:t>4</w:t>
      </w:r>
      <w:r w:rsidRPr="00A62310">
        <w:rPr>
          <w:rFonts w:ascii="Times New Roman" w:hAnsi="Times New Roman" w:cs="Times New Roman"/>
          <w:b/>
          <w:bCs/>
          <w:sz w:val="24"/>
          <w:szCs w:val="24"/>
        </w:rPr>
        <w:t>:</w:t>
      </w:r>
      <w:ins w:id="158" w:author="Mohammad Nayeem Hasan" w:date="2023-06-06T17:21:00Z">
        <w:r w:rsidR="00DF7557">
          <w:rPr>
            <w:rFonts w:ascii="Times New Roman" w:hAnsi="Times New Roman" w:cs="Times New Roman"/>
            <w:b/>
            <w:bCs/>
            <w:sz w:val="24"/>
            <w:szCs w:val="24"/>
          </w:rPr>
          <w:t xml:space="preserve"> </w:t>
        </w:r>
      </w:ins>
      <w:r w:rsidR="006167A4" w:rsidRPr="00A62310">
        <w:rPr>
          <w:rFonts w:ascii="Times New Roman" w:hAnsi="Times New Roman" w:cs="Times New Roman"/>
          <w:sz w:val="24"/>
          <w:szCs w:val="24"/>
        </w:rPr>
        <w:t>Result of logistic r</w:t>
      </w:r>
      <w:r w:rsidRPr="00A62310">
        <w:rPr>
          <w:rFonts w:ascii="Times New Roman" w:hAnsi="Times New Roman" w:cs="Times New Roman"/>
          <w:sz w:val="24"/>
          <w:szCs w:val="24"/>
        </w:rPr>
        <w:t>egression</w:t>
      </w:r>
      <w:r w:rsidR="006167A4" w:rsidRPr="00A62310">
        <w:rPr>
          <w:rFonts w:ascii="Times New Roman" w:hAnsi="Times New Roman" w:cs="Times New Roman"/>
          <w:sz w:val="24"/>
          <w:szCs w:val="24"/>
        </w:rPr>
        <w:t xml:space="preserve"> from various parameters</w:t>
      </w:r>
    </w:p>
    <w:tbl>
      <w:tblPr>
        <w:tblStyle w:val="TableGrid"/>
        <w:tblW w:w="5000" w:type="pct"/>
        <w:tblLook w:val="04A0" w:firstRow="1" w:lastRow="0" w:firstColumn="1" w:lastColumn="0" w:noHBand="0" w:noVBand="1"/>
        <w:tblPrChange w:id="159" w:author="Mohammad Nayeem Hasan" w:date="2023-06-06T12:09:00Z">
          <w:tblPr>
            <w:tblStyle w:val="TableGrid"/>
            <w:tblW w:w="5000" w:type="pct"/>
            <w:tblLook w:val="04A0" w:firstRow="1" w:lastRow="0" w:firstColumn="1" w:lastColumn="0" w:noHBand="0" w:noVBand="1"/>
          </w:tblPr>
        </w:tblPrChange>
      </w:tblPr>
      <w:tblGrid>
        <w:gridCol w:w="3288"/>
        <w:gridCol w:w="3031"/>
        <w:gridCol w:w="3031"/>
        <w:tblGridChange w:id="160">
          <w:tblGrid>
            <w:gridCol w:w="2482"/>
            <w:gridCol w:w="806"/>
            <w:gridCol w:w="1483"/>
            <w:gridCol w:w="1548"/>
            <w:gridCol w:w="741"/>
            <w:gridCol w:w="2290"/>
          </w:tblGrid>
        </w:tblGridChange>
      </w:tblGrid>
      <w:tr w:rsidR="00657B76" w:rsidRPr="00A62310" w14:paraId="3D3EA996" w14:textId="77777777" w:rsidTr="00657B76">
        <w:trPr>
          <w:trPrChange w:id="161" w:author="Mohammad Nayeem Hasan" w:date="2023-06-06T12:09:00Z">
            <w:trPr>
              <w:gridAfter w:val="0"/>
            </w:trPr>
          </w:trPrChange>
        </w:trPr>
        <w:tc>
          <w:tcPr>
            <w:tcW w:w="1758" w:type="pct"/>
            <w:shd w:val="clear" w:color="auto" w:fill="D9D9D9" w:themeFill="background1" w:themeFillShade="D9"/>
            <w:tcPrChange w:id="162" w:author="Mohammad Nayeem Hasan" w:date="2023-06-06T12:09:00Z">
              <w:tcPr>
                <w:tcW w:w="1327" w:type="pct"/>
                <w:shd w:val="clear" w:color="auto" w:fill="D9D9D9" w:themeFill="background1" w:themeFillShade="D9"/>
              </w:tcPr>
            </w:tcPrChange>
          </w:tcPr>
          <w:p w14:paraId="4E06B667" w14:textId="77777777" w:rsidR="00657B76" w:rsidRPr="00A62310" w:rsidRDefault="00657B76" w:rsidP="00FF0026">
            <w:pPr>
              <w:jc w:val="center"/>
              <w:rPr>
                <w:rFonts w:ascii="Times New Roman" w:hAnsi="Times New Roman" w:cs="Times New Roman"/>
                <w:b/>
                <w:sz w:val="24"/>
                <w:szCs w:val="24"/>
              </w:rPr>
            </w:pPr>
            <w:r w:rsidRPr="00A62310">
              <w:rPr>
                <w:rFonts w:ascii="Times New Roman" w:hAnsi="Times New Roman" w:cs="Times New Roman"/>
                <w:b/>
                <w:sz w:val="24"/>
                <w:szCs w:val="24"/>
              </w:rPr>
              <w:t>Characteristics</w:t>
            </w:r>
          </w:p>
        </w:tc>
        <w:tc>
          <w:tcPr>
            <w:tcW w:w="1621" w:type="pct"/>
            <w:shd w:val="clear" w:color="auto" w:fill="D9D9D9" w:themeFill="background1" w:themeFillShade="D9"/>
            <w:tcPrChange w:id="163" w:author="Mohammad Nayeem Hasan" w:date="2023-06-06T12:09:00Z">
              <w:tcPr>
                <w:tcW w:w="1224" w:type="pct"/>
                <w:gridSpan w:val="2"/>
                <w:shd w:val="clear" w:color="auto" w:fill="D9D9D9" w:themeFill="background1" w:themeFillShade="D9"/>
              </w:tcPr>
            </w:tcPrChange>
          </w:tcPr>
          <w:p w14:paraId="2A461019" w14:textId="77777777" w:rsidR="00657B76" w:rsidRPr="00A62310" w:rsidRDefault="00657B76" w:rsidP="00FF0026">
            <w:pPr>
              <w:jc w:val="center"/>
              <w:rPr>
                <w:rFonts w:ascii="Times New Roman" w:hAnsi="Times New Roman" w:cs="Times New Roman"/>
                <w:b/>
                <w:sz w:val="24"/>
                <w:szCs w:val="24"/>
              </w:rPr>
            </w:pPr>
            <w:r w:rsidRPr="00A62310">
              <w:rPr>
                <w:rFonts w:ascii="Times New Roman" w:hAnsi="Times New Roman" w:cs="Times New Roman"/>
                <w:b/>
                <w:sz w:val="24"/>
                <w:szCs w:val="24"/>
              </w:rPr>
              <w:t>OR (95% CI)</w:t>
            </w:r>
          </w:p>
        </w:tc>
        <w:tc>
          <w:tcPr>
            <w:tcW w:w="1621" w:type="pct"/>
            <w:shd w:val="clear" w:color="auto" w:fill="D9D9D9" w:themeFill="background1" w:themeFillShade="D9"/>
            <w:tcPrChange w:id="164" w:author="Mohammad Nayeem Hasan" w:date="2023-06-06T12:09:00Z">
              <w:tcPr>
                <w:tcW w:w="1224" w:type="pct"/>
                <w:gridSpan w:val="2"/>
                <w:shd w:val="clear" w:color="auto" w:fill="D9D9D9" w:themeFill="background1" w:themeFillShade="D9"/>
              </w:tcPr>
            </w:tcPrChange>
          </w:tcPr>
          <w:p w14:paraId="5CE44BD9" w14:textId="77777777" w:rsidR="00657B76" w:rsidRPr="00A62310" w:rsidRDefault="00657B76" w:rsidP="00FF0026">
            <w:pPr>
              <w:jc w:val="center"/>
              <w:rPr>
                <w:rFonts w:ascii="Times New Roman" w:hAnsi="Times New Roman" w:cs="Times New Roman"/>
                <w:sz w:val="24"/>
                <w:szCs w:val="24"/>
              </w:rPr>
            </w:pPr>
            <w:r w:rsidRPr="00A62310">
              <w:rPr>
                <w:rFonts w:ascii="Times New Roman" w:hAnsi="Times New Roman" w:cs="Times New Roman"/>
                <w:b/>
                <w:sz w:val="24"/>
                <w:szCs w:val="24"/>
              </w:rPr>
              <w:t>P-value</w:t>
            </w:r>
          </w:p>
        </w:tc>
      </w:tr>
      <w:tr w:rsidR="000E4220" w:rsidRPr="00A62310" w14:paraId="0FDF127D" w14:textId="77777777" w:rsidTr="00657B76">
        <w:trPr>
          <w:ins w:id="165" w:author="Mohammad Nayeem Hasan" w:date="2023-06-06T12:56:00Z"/>
        </w:trPr>
        <w:tc>
          <w:tcPr>
            <w:tcW w:w="1758" w:type="pct"/>
          </w:tcPr>
          <w:p w14:paraId="20EA32B2" w14:textId="269189B6" w:rsidR="000E4220" w:rsidRPr="00A62310" w:rsidRDefault="000E4220" w:rsidP="000E4220">
            <w:pPr>
              <w:jc w:val="both"/>
              <w:rPr>
                <w:ins w:id="166" w:author="Mohammad Nayeem Hasan" w:date="2023-06-06T12:56:00Z"/>
                <w:rFonts w:ascii="Times New Roman" w:hAnsi="Times New Roman" w:cs="Times New Roman"/>
                <w:b/>
                <w:sz w:val="24"/>
                <w:szCs w:val="24"/>
              </w:rPr>
            </w:pPr>
            <w:ins w:id="167" w:author="Mohammad Nayeem Hasan" w:date="2023-06-06T12:56:00Z">
              <w:r w:rsidRPr="00A62310">
                <w:rPr>
                  <w:rFonts w:ascii="Times New Roman" w:hAnsi="Times New Roman" w:cs="Times New Roman"/>
                  <w:b/>
                  <w:sz w:val="24"/>
                  <w:szCs w:val="24"/>
                </w:rPr>
                <w:t>Sex</w:t>
              </w:r>
            </w:ins>
          </w:p>
        </w:tc>
        <w:tc>
          <w:tcPr>
            <w:tcW w:w="1621" w:type="pct"/>
          </w:tcPr>
          <w:p w14:paraId="53A78A97" w14:textId="77777777" w:rsidR="000E4220" w:rsidRPr="00A62310" w:rsidRDefault="000E4220" w:rsidP="000E4220">
            <w:pPr>
              <w:jc w:val="both"/>
              <w:rPr>
                <w:ins w:id="168" w:author="Mohammad Nayeem Hasan" w:date="2023-06-06T12:56:00Z"/>
                <w:rFonts w:ascii="Times New Roman" w:hAnsi="Times New Roman" w:cs="Times New Roman"/>
                <w:sz w:val="24"/>
                <w:szCs w:val="24"/>
              </w:rPr>
            </w:pPr>
          </w:p>
        </w:tc>
        <w:tc>
          <w:tcPr>
            <w:tcW w:w="1621" w:type="pct"/>
          </w:tcPr>
          <w:p w14:paraId="5D7C97F9" w14:textId="77777777" w:rsidR="000E4220" w:rsidRPr="00A62310" w:rsidRDefault="000E4220" w:rsidP="000E4220">
            <w:pPr>
              <w:jc w:val="both"/>
              <w:rPr>
                <w:ins w:id="169" w:author="Mohammad Nayeem Hasan" w:date="2023-06-06T12:56:00Z"/>
                <w:rFonts w:ascii="Times New Roman" w:hAnsi="Times New Roman" w:cs="Times New Roman"/>
                <w:sz w:val="24"/>
                <w:szCs w:val="24"/>
              </w:rPr>
            </w:pPr>
          </w:p>
        </w:tc>
      </w:tr>
      <w:tr w:rsidR="000E4220" w:rsidRPr="00A62310" w14:paraId="4EA0268F" w14:textId="77777777" w:rsidTr="00657B76">
        <w:trPr>
          <w:ins w:id="170" w:author="Mohammad Nayeem Hasan" w:date="2023-06-06T12:56:00Z"/>
        </w:trPr>
        <w:tc>
          <w:tcPr>
            <w:tcW w:w="1758" w:type="pct"/>
          </w:tcPr>
          <w:p w14:paraId="7BD4EF84" w14:textId="385CD9F1" w:rsidR="000E4220" w:rsidRPr="00A62310" w:rsidRDefault="000E4220" w:rsidP="000E4220">
            <w:pPr>
              <w:jc w:val="both"/>
              <w:rPr>
                <w:ins w:id="171" w:author="Mohammad Nayeem Hasan" w:date="2023-06-06T12:56:00Z"/>
                <w:rFonts w:ascii="Times New Roman" w:hAnsi="Times New Roman" w:cs="Times New Roman"/>
                <w:b/>
                <w:sz w:val="24"/>
                <w:szCs w:val="24"/>
              </w:rPr>
            </w:pPr>
            <w:ins w:id="172" w:author="Mohammad Nayeem Hasan" w:date="2023-06-06T12:56:00Z">
              <w:r w:rsidRPr="00A62310">
                <w:rPr>
                  <w:rFonts w:ascii="Times New Roman" w:hAnsi="Times New Roman" w:cs="Times New Roman"/>
                  <w:sz w:val="24"/>
                  <w:szCs w:val="24"/>
                </w:rPr>
                <w:t>Male</w:t>
              </w:r>
            </w:ins>
          </w:p>
        </w:tc>
        <w:tc>
          <w:tcPr>
            <w:tcW w:w="1621" w:type="pct"/>
          </w:tcPr>
          <w:p w14:paraId="32F59E4E" w14:textId="606C7489" w:rsidR="000E4220" w:rsidRPr="00A62310" w:rsidRDefault="000E4220" w:rsidP="000E4220">
            <w:pPr>
              <w:jc w:val="both"/>
              <w:rPr>
                <w:ins w:id="173" w:author="Mohammad Nayeem Hasan" w:date="2023-06-06T12:56:00Z"/>
                <w:rFonts w:ascii="Times New Roman" w:hAnsi="Times New Roman" w:cs="Times New Roman"/>
                <w:sz w:val="24"/>
                <w:szCs w:val="24"/>
              </w:rPr>
            </w:pPr>
            <w:ins w:id="174" w:author="Mohammad Nayeem Hasan" w:date="2023-06-06T12:56:00Z">
              <w:r w:rsidRPr="00A62310">
                <w:rPr>
                  <w:rFonts w:ascii="Times New Roman" w:hAnsi="Times New Roman" w:cs="Times New Roman"/>
                  <w:sz w:val="24"/>
                  <w:szCs w:val="24"/>
                </w:rPr>
                <w:t>0.</w:t>
              </w:r>
            </w:ins>
            <w:ins w:id="175" w:author="Mohammad Nayeem Hasan" w:date="2023-06-06T12:57:00Z">
              <w:r>
                <w:rPr>
                  <w:rFonts w:ascii="Times New Roman" w:hAnsi="Times New Roman" w:cs="Times New Roman"/>
                  <w:sz w:val="24"/>
                  <w:szCs w:val="24"/>
                </w:rPr>
                <w:t>88</w:t>
              </w:r>
            </w:ins>
            <w:ins w:id="176" w:author="Mohammad Nayeem Hasan" w:date="2023-06-06T12:56:00Z">
              <w:r>
                <w:rPr>
                  <w:rFonts w:ascii="Times New Roman" w:hAnsi="Times New Roman" w:cs="Times New Roman"/>
                  <w:sz w:val="24"/>
                  <w:szCs w:val="24"/>
                </w:rPr>
                <w:t xml:space="preserve"> </w:t>
              </w:r>
              <w:r w:rsidRPr="00A62310">
                <w:rPr>
                  <w:rFonts w:ascii="Times New Roman" w:hAnsi="Times New Roman" w:cs="Times New Roman"/>
                  <w:sz w:val="24"/>
                  <w:szCs w:val="24"/>
                </w:rPr>
                <w:t>(0.78 - 1.</w:t>
              </w:r>
            </w:ins>
            <w:ins w:id="177" w:author="Mohammad Nayeem Hasan" w:date="2023-06-06T12:57:00Z">
              <w:r>
                <w:rPr>
                  <w:rFonts w:ascii="Times New Roman" w:hAnsi="Times New Roman" w:cs="Times New Roman"/>
                  <w:sz w:val="24"/>
                  <w:szCs w:val="24"/>
                </w:rPr>
                <w:t>12</w:t>
              </w:r>
            </w:ins>
            <w:ins w:id="178" w:author="Mohammad Nayeem Hasan" w:date="2023-06-06T12:56:00Z">
              <w:r w:rsidRPr="00A62310">
                <w:rPr>
                  <w:rFonts w:ascii="Times New Roman" w:hAnsi="Times New Roman" w:cs="Times New Roman"/>
                  <w:sz w:val="24"/>
                  <w:szCs w:val="24"/>
                </w:rPr>
                <w:t>)</w:t>
              </w:r>
            </w:ins>
          </w:p>
        </w:tc>
        <w:tc>
          <w:tcPr>
            <w:tcW w:w="1621" w:type="pct"/>
          </w:tcPr>
          <w:p w14:paraId="13C6D9D9" w14:textId="12C227B8" w:rsidR="000E4220" w:rsidRPr="00A62310" w:rsidRDefault="000E4220" w:rsidP="000E4220">
            <w:pPr>
              <w:jc w:val="both"/>
              <w:rPr>
                <w:ins w:id="179" w:author="Mohammad Nayeem Hasan" w:date="2023-06-06T12:56:00Z"/>
                <w:rFonts w:ascii="Times New Roman" w:hAnsi="Times New Roman" w:cs="Times New Roman"/>
                <w:sz w:val="24"/>
                <w:szCs w:val="24"/>
              </w:rPr>
            </w:pPr>
            <w:ins w:id="180" w:author="Mohammad Nayeem Hasan" w:date="2023-06-06T12:56:00Z">
              <w:r w:rsidRPr="00A62310">
                <w:rPr>
                  <w:rFonts w:ascii="Times New Roman" w:hAnsi="Times New Roman" w:cs="Times New Roman"/>
                  <w:sz w:val="24"/>
                  <w:szCs w:val="24"/>
                </w:rPr>
                <w:t>0.</w:t>
              </w:r>
            </w:ins>
            <w:ins w:id="181" w:author="Mohammad Nayeem Hasan" w:date="2023-06-06T12:57:00Z">
              <w:r>
                <w:rPr>
                  <w:rFonts w:ascii="Times New Roman" w:hAnsi="Times New Roman" w:cs="Times New Roman"/>
                  <w:sz w:val="24"/>
                  <w:szCs w:val="24"/>
                </w:rPr>
                <w:t>173</w:t>
              </w:r>
            </w:ins>
          </w:p>
        </w:tc>
      </w:tr>
      <w:tr w:rsidR="000E4220" w:rsidRPr="00A62310" w14:paraId="297B384A" w14:textId="77777777" w:rsidTr="00657B76">
        <w:trPr>
          <w:ins w:id="182" w:author="Mohammad Nayeem Hasan" w:date="2023-06-06T12:56:00Z"/>
        </w:trPr>
        <w:tc>
          <w:tcPr>
            <w:tcW w:w="1758" w:type="pct"/>
          </w:tcPr>
          <w:p w14:paraId="70F415C9" w14:textId="5D21CFAF" w:rsidR="000E4220" w:rsidRPr="00A62310" w:rsidRDefault="000E4220" w:rsidP="000E4220">
            <w:pPr>
              <w:jc w:val="both"/>
              <w:rPr>
                <w:ins w:id="183" w:author="Mohammad Nayeem Hasan" w:date="2023-06-06T12:56:00Z"/>
                <w:rFonts w:ascii="Times New Roman" w:hAnsi="Times New Roman" w:cs="Times New Roman"/>
                <w:b/>
                <w:sz w:val="24"/>
                <w:szCs w:val="24"/>
              </w:rPr>
            </w:pPr>
            <w:ins w:id="184" w:author="Mohammad Nayeem Hasan" w:date="2023-06-06T12:56:00Z">
              <w:r w:rsidRPr="00A62310">
                <w:rPr>
                  <w:rFonts w:ascii="Times New Roman" w:hAnsi="Times New Roman" w:cs="Times New Roman"/>
                  <w:sz w:val="24"/>
                  <w:szCs w:val="24"/>
                </w:rPr>
                <w:t>Female</w:t>
              </w:r>
            </w:ins>
          </w:p>
        </w:tc>
        <w:tc>
          <w:tcPr>
            <w:tcW w:w="1621" w:type="pct"/>
          </w:tcPr>
          <w:p w14:paraId="5EF4B80E" w14:textId="6D66A00A" w:rsidR="000E4220" w:rsidRPr="00A62310" w:rsidRDefault="000E4220" w:rsidP="000E4220">
            <w:pPr>
              <w:jc w:val="both"/>
              <w:rPr>
                <w:ins w:id="185" w:author="Mohammad Nayeem Hasan" w:date="2023-06-06T12:56:00Z"/>
                <w:rFonts w:ascii="Times New Roman" w:hAnsi="Times New Roman" w:cs="Times New Roman"/>
                <w:sz w:val="24"/>
                <w:szCs w:val="24"/>
              </w:rPr>
            </w:pPr>
            <w:ins w:id="186" w:author="Mohammad Nayeem Hasan" w:date="2023-06-06T12:56:00Z">
              <w:r w:rsidRPr="00A62310">
                <w:rPr>
                  <w:rFonts w:ascii="Times New Roman" w:hAnsi="Times New Roman" w:cs="Times New Roman"/>
                  <w:sz w:val="24"/>
                  <w:szCs w:val="24"/>
                </w:rPr>
                <w:t>Reference</w:t>
              </w:r>
              <w:r w:rsidRPr="00A62310" w:rsidDel="00EE686D">
                <w:rPr>
                  <w:rFonts w:ascii="Times New Roman" w:hAnsi="Times New Roman" w:cs="Times New Roman"/>
                  <w:sz w:val="24"/>
                  <w:szCs w:val="24"/>
                </w:rPr>
                <w:t xml:space="preserve"> </w:t>
              </w:r>
            </w:ins>
          </w:p>
        </w:tc>
        <w:tc>
          <w:tcPr>
            <w:tcW w:w="1621" w:type="pct"/>
          </w:tcPr>
          <w:p w14:paraId="6D45CA9F" w14:textId="151682D7" w:rsidR="000E4220" w:rsidRPr="00A62310" w:rsidRDefault="000E4220" w:rsidP="000E4220">
            <w:pPr>
              <w:jc w:val="both"/>
              <w:rPr>
                <w:ins w:id="187" w:author="Mohammad Nayeem Hasan" w:date="2023-06-06T12:56:00Z"/>
                <w:rFonts w:ascii="Times New Roman" w:hAnsi="Times New Roman" w:cs="Times New Roman"/>
                <w:sz w:val="24"/>
                <w:szCs w:val="24"/>
              </w:rPr>
            </w:pPr>
            <w:ins w:id="188" w:author="Mohammad Nayeem Hasan" w:date="2023-06-06T12:56:00Z">
              <w:r w:rsidRPr="00A62310">
                <w:rPr>
                  <w:rFonts w:ascii="Times New Roman" w:hAnsi="Times New Roman" w:cs="Times New Roman"/>
                  <w:sz w:val="24"/>
                  <w:szCs w:val="24"/>
                </w:rPr>
                <w:t>-</w:t>
              </w:r>
            </w:ins>
          </w:p>
        </w:tc>
      </w:tr>
      <w:tr w:rsidR="000E4220" w:rsidRPr="00A62310" w14:paraId="5A89CB5D" w14:textId="77777777" w:rsidTr="00657B76">
        <w:trPr>
          <w:trPrChange w:id="189" w:author="Mohammad Nayeem Hasan" w:date="2023-06-06T12:09:00Z">
            <w:trPr>
              <w:gridAfter w:val="0"/>
            </w:trPr>
          </w:trPrChange>
        </w:trPr>
        <w:tc>
          <w:tcPr>
            <w:tcW w:w="1758" w:type="pct"/>
            <w:tcPrChange w:id="190" w:author="Mohammad Nayeem Hasan" w:date="2023-06-06T12:09:00Z">
              <w:tcPr>
                <w:tcW w:w="1327" w:type="pct"/>
              </w:tcPr>
            </w:tcPrChange>
          </w:tcPr>
          <w:p w14:paraId="27FCAC98" w14:textId="77777777" w:rsidR="000E4220" w:rsidRPr="00A62310" w:rsidRDefault="000E4220" w:rsidP="000E4220">
            <w:pPr>
              <w:jc w:val="both"/>
              <w:rPr>
                <w:rFonts w:ascii="Times New Roman" w:hAnsi="Times New Roman" w:cs="Times New Roman"/>
                <w:b/>
                <w:sz w:val="24"/>
                <w:szCs w:val="24"/>
              </w:rPr>
            </w:pPr>
            <w:r w:rsidRPr="00A62310">
              <w:rPr>
                <w:rFonts w:ascii="Times New Roman" w:hAnsi="Times New Roman" w:cs="Times New Roman"/>
                <w:b/>
                <w:sz w:val="24"/>
                <w:szCs w:val="24"/>
              </w:rPr>
              <w:t>Age group</w:t>
            </w:r>
          </w:p>
        </w:tc>
        <w:tc>
          <w:tcPr>
            <w:tcW w:w="1621" w:type="pct"/>
            <w:tcPrChange w:id="191" w:author="Mohammad Nayeem Hasan" w:date="2023-06-06T12:09:00Z">
              <w:tcPr>
                <w:tcW w:w="1224" w:type="pct"/>
                <w:gridSpan w:val="2"/>
              </w:tcPr>
            </w:tcPrChange>
          </w:tcPr>
          <w:p w14:paraId="04BE8034" w14:textId="77777777" w:rsidR="000E4220" w:rsidRPr="00A62310" w:rsidRDefault="000E4220" w:rsidP="000E4220">
            <w:pPr>
              <w:jc w:val="both"/>
              <w:rPr>
                <w:rFonts w:ascii="Times New Roman" w:hAnsi="Times New Roman" w:cs="Times New Roman"/>
                <w:sz w:val="24"/>
                <w:szCs w:val="24"/>
              </w:rPr>
            </w:pPr>
          </w:p>
        </w:tc>
        <w:tc>
          <w:tcPr>
            <w:tcW w:w="1621" w:type="pct"/>
            <w:tcPrChange w:id="192" w:author="Mohammad Nayeem Hasan" w:date="2023-06-06T12:09:00Z">
              <w:tcPr>
                <w:tcW w:w="1224" w:type="pct"/>
                <w:gridSpan w:val="2"/>
              </w:tcPr>
            </w:tcPrChange>
          </w:tcPr>
          <w:p w14:paraId="1B48FFCB" w14:textId="77777777" w:rsidR="000E4220" w:rsidRPr="00A62310" w:rsidRDefault="000E4220" w:rsidP="000E4220">
            <w:pPr>
              <w:jc w:val="both"/>
              <w:rPr>
                <w:rFonts w:ascii="Times New Roman" w:hAnsi="Times New Roman" w:cs="Times New Roman"/>
                <w:sz w:val="24"/>
                <w:szCs w:val="24"/>
              </w:rPr>
            </w:pPr>
          </w:p>
        </w:tc>
      </w:tr>
      <w:tr w:rsidR="000E4220" w:rsidRPr="00A62310" w14:paraId="4446EC40" w14:textId="77777777" w:rsidTr="00657B76">
        <w:trPr>
          <w:trPrChange w:id="193" w:author="Mohammad Nayeem Hasan" w:date="2023-06-06T12:09:00Z">
            <w:trPr>
              <w:gridAfter w:val="0"/>
            </w:trPr>
          </w:trPrChange>
        </w:trPr>
        <w:tc>
          <w:tcPr>
            <w:tcW w:w="1758" w:type="pct"/>
            <w:tcPrChange w:id="194" w:author="Mohammad Nayeem Hasan" w:date="2023-06-06T12:09:00Z">
              <w:tcPr>
                <w:tcW w:w="1327" w:type="pct"/>
              </w:tcPr>
            </w:tcPrChange>
          </w:tcPr>
          <w:p w14:paraId="734B8699"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&lt;18</w:t>
            </w:r>
          </w:p>
        </w:tc>
        <w:tc>
          <w:tcPr>
            <w:tcW w:w="1621" w:type="pct"/>
            <w:tcPrChange w:id="195" w:author="Mohammad Nayeem Hasan" w:date="2023-06-06T12:09:00Z">
              <w:tcPr>
                <w:tcW w:w="1224" w:type="pct"/>
                <w:gridSpan w:val="2"/>
              </w:tcPr>
            </w:tcPrChange>
          </w:tcPr>
          <w:p w14:paraId="0DF3C787" w14:textId="496F530A" w:rsidR="000E4220" w:rsidRPr="00A62310" w:rsidRDefault="000E4220" w:rsidP="000E4220">
            <w:pPr>
              <w:jc w:val="both"/>
              <w:rPr>
                <w:rFonts w:ascii="Times New Roman" w:hAnsi="Times New Roman" w:cs="Times New Roman"/>
                <w:sz w:val="24"/>
                <w:szCs w:val="24"/>
              </w:rPr>
            </w:pPr>
            <w:ins w:id="196" w:author="Mohammad Nayeem Hasan" w:date="2023-06-06T10:49:00Z">
              <w:r w:rsidRPr="00A62310">
                <w:rPr>
                  <w:rFonts w:ascii="Times New Roman" w:hAnsi="Times New Roman" w:cs="Times New Roman"/>
                  <w:sz w:val="24"/>
                  <w:szCs w:val="24"/>
                </w:rPr>
                <w:t>0.97</w:t>
              </w:r>
            </w:ins>
            <w:ins w:id="197" w:author="Mohammad Nayeem Hasan" w:date="2023-06-06T11:19:00Z">
              <w:r>
                <w:rPr>
                  <w:rFonts w:ascii="Times New Roman" w:hAnsi="Times New Roman" w:cs="Times New Roman"/>
                  <w:sz w:val="24"/>
                  <w:szCs w:val="24"/>
                </w:rPr>
                <w:t xml:space="preserve"> </w:t>
              </w:r>
            </w:ins>
            <w:ins w:id="198" w:author="Mohammad Nayeem Hasan" w:date="2023-06-06T10:49:00Z">
              <w:r w:rsidRPr="00A62310">
                <w:rPr>
                  <w:rFonts w:ascii="Times New Roman" w:hAnsi="Times New Roman" w:cs="Times New Roman"/>
                  <w:sz w:val="24"/>
                  <w:szCs w:val="24"/>
                </w:rPr>
                <w:t>(0.78 - 1.21)</w:t>
              </w:r>
            </w:ins>
            <w:del w:id="199" w:author="Mohammad Nayeem Hasan" w:date="2023-06-06T10:48:00Z">
              <w:r w:rsidRPr="00A62310" w:rsidDel="00EE686D">
                <w:rPr>
                  <w:rFonts w:ascii="Times New Roman" w:hAnsi="Times New Roman" w:cs="Times New Roman"/>
                  <w:sz w:val="24"/>
                  <w:szCs w:val="24"/>
                </w:rPr>
                <w:delText>-</w:delText>
              </w:r>
            </w:del>
          </w:p>
        </w:tc>
        <w:tc>
          <w:tcPr>
            <w:tcW w:w="1621" w:type="pct"/>
            <w:tcPrChange w:id="200" w:author="Mohammad Nayeem Hasan" w:date="2023-06-06T12:09:00Z">
              <w:tcPr>
                <w:tcW w:w="1224" w:type="pct"/>
                <w:gridSpan w:val="2"/>
              </w:tcPr>
            </w:tcPrChange>
          </w:tcPr>
          <w:p w14:paraId="5C3A511F" w14:textId="5DDBA462" w:rsidR="000E4220" w:rsidRPr="00A62310" w:rsidRDefault="000E4220" w:rsidP="000E4220">
            <w:pPr>
              <w:jc w:val="both"/>
              <w:rPr>
                <w:rFonts w:ascii="Times New Roman" w:hAnsi="Times New Roman" w:cs="Times New Roman"/>
                <w:sz w:val="24"/>
                <w:szCs w:val="24"/>
              </w:rPr>
            </w:pPr>
            <w:ins w:id="201" w:author="Mohammad Nayeem Hasan" w:date="2023-06-06T10:49:00Z">
              <w:r w:rsidRPr="00A62310">
                <w:rPr>
                  <w:rFonts w:ascii="Times New Roman" w:hAnsi="Times New Roman" w:cs="Times New Roman"/>
                  <w:sz w:val="24"/>
                  <w:szCs w:val="24"/>
                </w:rPr>
                <w:t>0.788</w:t>
              </w:r>
            </w:ins>
            <w:del w:id="202" w:author="Mohammad Nayeem Hasan" w:date="2023-06-06T10:48:00Z">
              <w:r w:rsidRPr="00A62310" w:rsidDel="00EE686D">
                <w:rPr>
                  <w:rFonts w:ascii="Times New Roman" w:hAnsi="Times New Roman" w:cs="Times New Roman"/>
                  <w:sz w:val="24"/>
                  <w:szCs w:val="24"/>
                </w:rPr>
                <w:delText>-</w:delText>
              </w:r>
            </w:del>
          </w:p>
        </w:tc>
      </w:tr>
      <w:tr w:rsidR="000E4220" w:rsidRPr="00A62310" w14:paraId="3B2690EE" w14:textId="77777777" w:rsidTr="00657B76">
        <w:trPr>
          <w:trPrChange w:id="203" w:author="Mohammad Nayeem Hasan" w:date="2023-06-06T12:09:00Z">
            <w:trPr>
              <w:gridAfter w:val="0"/>
            </w:trPr>
          </w:trPrChange>
        </w:trPr>
        <w:tc>
          <w:tcPr>
            <w:tcW w:w="1758" w:type="pct"/>
            <w:tcPrChange w:id="204" w:author="Mohammad Nayeem Hasan" w:date="2023-06-06T12:09:00Z">
              <w:tcPr>
                <w:tcW w:w="1327" w:type="pct"/>
              </w:tcPr>
            </w:tcPrChange>
          </w:tcPr>
          <w:p w14:paraId="6FE232DB"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18-29</w:t>
            </w:r>
          </w:p>
        </w:tc>
        <w:tc>
          <w:tcPr>
            <w:tcW w:w="1621" w:type="pct"/>
            <w:tcPrChange w:id="205" w:author="Mohammad Nayeem Hasan" w:date="2023-06-06T12:09:00Z">
              <w:tcPr>
                <w:tcW w:w="1224" w:type="pct"/>
                <w:gridSpan w:val="2"/>
              </w:tcPr>
            </w:tcPrChange>
          </w:tcPr>
          <w:p w14:paraId="6C0AC896" w14:textId="49AC0AD3" w:rsidR="000E4220" w:rsidRPr="00A62310" w:rsidRDefault="000E4220" w:rsidP="000E4220">
            <w:pPr>
              <w:jc w:val="both"/>
              <w:rPr>
                <w:rFonts w:ascii="Times New Roman" w:hAnsi="Times New Roman" w:cs="Times New Roman"/>
                <w:sz w:val="24"/>
                <w:szCs w:val="24"/>
              </w:rPr>
            </w:pPr>
            <w:ins w:id="206" w:author="Mohammad Nayeem Hasan" w:date="2023-06-06T10:51:00Z">
              <w:r w:rsidRPr="00A62310">
                <w:rPr>
                  <w:rFonts w:ascii="Times New Roman" w:hAnsi="Times New Roman" w:cs="Times New Roman"/>
                  <w:sz w:val="24"/>
                  <w:szCs w:val="24"/>
                </w:rPr>
                <w:t>1.03</w:t>
              </w:r>
            </w:ins>
            <w:ins w:id="207" w:author="Mohammad Nayeem Hasan" w:date="2023-06-06T11:19:00Z">
              <w:r>
                <w:rPr>
                  <w:rFonts w:ascii="Times New Roman" w:hAnsi="Times New Roman" w:cs="Times New Roman"/>
                  <w:sz w:val="24"/>
                  <w:szCs w:val="24"/>
                </w:rPr>
                <w:t xml:space="preserve"> </w:t>
              </w:r>
            </w:ins>
            <w:ins w:id="208" w:author="Mohammad Nayeem Hasan" w:date="2023-06-06T10:51:00Z">
              <w:r w:rsidRPr="00A62310">
                <w:rPr>
                  <w:rFonts w:ascii="Times New Roman" w:hAnsi="Times New Roman" w:cs="Times New Roman"/>
                  <w:sz w:val="24"/>
                  <w:szCs w:val="24"/>
                </w:rPr>
                <w:t>(</w:t>
              </w:r>
            </w:ins>
            <w:ins w:id="209" w:author="Mohammad Nayeem Hasan" w:date="2023-06-06T12:31:00Z">
              <w:r>
                <w:rPr>
                  <w:rFonts w:ascii="Times New Roman" w:hAnsi="Times New Roman" w:cs="Times New Roman"/>
                  <w:sz w:val="24"/>
                  <w:szCs w:val="24"/>
                </w:rPr>
                <w:t>1</w:t>
              </w:r>
            </w:ins>
            <w:ins w:id="210" w:author="Mohammad Nayeem Hasan" w:date="2023-06-06T10:51:00Z">
              <w:r w:rsidRPr="00A62310">
                <w:rPr>
                  <w:rFonts w:ascii="Times New Roman" w:hAnsi="Times New Roman" w:cs="Times New Roman"/>
                  <w:sz w:val="24"/>
                  <w:szCs w:val="24"/>
                </w:rPr>
                <w:t>.</w:t>
              </w:r>
            </w:ins>
            <w:ins w:id="211" w:author="Mohammad Nayeem Hasan" w:date="2023-06-06T12:31:00Z">
              <w:r>
                <w:rPr>
                  <w:rFonts w:ascii="Times New Roman" w:hAnsi="Times New Roman" w:cs="Times New Roman"/>
                  <w:sz w:val="24"/>
                  <w:szCs w:val="24"/>
                </w:rPr>
                <w:t>01</w:t>
              </w:r>
            </w:ins>
            <w:ins w:id="212" w:author="Mohammad Nayeem Hasan" w:date="2023-06-06T10:51:00Z">
              <w:r w:rsidRPr="00A62310">
                <w:rPr>
                  <w:rFonts w:ascii="Times New Roman" w:hAnsi="Times New Roman" w:cs="Times New Roman"/>
                  <w:sz w:val="24"/>
                  <w:szCs w:val="24"/>
                </w:rPr>
                <w:t xml:space="preserve"> - 1.26)</w:t>
              </w:r>
            </w:ins>
            <w:del w:id="213" w:author="Mohammad Nayeem Hasan" w:date="2023-06-06T10:51:00Z">
              <w:r w:rsidRPr="00A62310" w:rsidDel="00EE686D">
                <w:rPr>
                  <w:rFonts w:ascii="Times New Roman" w:hAnsi="Times New Roman" w:cs="Times New Roman"/>
                  <w:sz w:val="24"/>
                  <w:szCs w:val="24"/>
                </w:rPr>
                <w:delText>1.24(1.01 - 1.53)</w:delText>
              </w:r>
            </w:del>
          </w:p>
        </w:tc>
        <w:tc>
          <w:tcPr>
            <w:tcW w:w="1621" w:type="pct"/>
            <w:tcPrChange w:id="214" w:author="Mohammad Nayeem Hasan" w:date="2023-06-06T12:09:00Z">
              <w:tcPr>
                <w:tcW w:w="1224" w:type="pct"/>
                <w:gridSpan w:val="2"/>
              </w:tcPr>
            </w:tcPrChange>
          </w:tcPr>
          <w:p w14:paraId="74BE1488" w14:textId="4AEA35A1" w:rsidR="000E4220" w:rsidRPr="00A62310" w:rsidRDefault="000E4220" w:rsidP="000E4220">
            <w:pPr>
              <w:jc w:val="both"/>
              <w:rPr>
                <w:rFonts w:ascii="Times New Roman" w:hAnsi="Times New Roman" w:cs="Times New Roman"/>
                <w:sz w:val="24"/>
                <w:szCs w:val="24"/>
              </w:rPr>
            </w:pPr>
            <w:ins w:id="215" w:author="Mohammad Nayeem Hasan" w:date="2023-06-06T10:51:00Z">
              <w:r w:rsidRPr="00A62310">
                <w:rPr>
                  <w:rFonts w:ascii="Times New Roman" w:hAnsi="Times New Roman" w:cs="Times New Roman"/>
                  <w:sz w:val="24"/>
                  <w:szCs w:val="24"/>
                </w:rPr>
                <w:t>0.</w:t>
              </w:r>
            </w:ins>
            <w:ins w:id="216" w:author="Mohammad Nayeem Hasan" w:date="2023-06-06T12:31:00Z">
              <w:r>
                <w:rPr>
                  <w:rFonts w:ascii="Times New Roman" w:hAnsi="Times New Roman" w:cs="Times New Roman"/>
                  <w:sz w:val="24"/>
                  <w:szCs w:val="24"/>
                </w:rPr>
                <w:t>00</w:t>
              </w:r>
            </w:ins>
            <w:ins w:id="217" w:author="Mohammad Nayeem Hasan" w:date="2023-06-06T10:51:00Z">
              <w:r w:rsidRPr="00A62310">
                <w:rPr>
                  <w:rFonts w:ascii="Times New Roman" w:hAnsi="Times New Roman" w:cs="Times New Roman"/>
                  <w:sz w:val="24"/>
                  <w:szCs w:val="24"/>
                </w:rPr>
                <w:t>9</w:t>
              </w:r>
            </w:ins>
            <w:del w:id="218" w:author="Mohammad Nayeem Hasan" w:date="2023-06-06T10:51:00Z">
              <w:r w:rsidRPr="00A62310" w:rsidDel="00EE686D">
                <w:rPr>
                  <w:rFonts w:ascii="Times New Roman" w:hAnsi="Times New Roman" w:cs="Times New Roman"/>
                  <w:sz w:val="24"/>
                  <w:szCs w:val="24"/>
                </w:rPr>
                <w:delText>0.047*</w:delText>
              </w:r>
            </w:del>
          </w:p>
        </w:tc>
      </w:tr>
      <w:tr w:rsidR="000E4220" w:rsidRPr="00A62310" w14:paraId="262A8B9F" w14:textId="77777777" w:rsidTr="00657B76">
        <w:trPr>
          <w:trPrChange w:id="219" w:author="Mohammad Nayeem Hasan" w:date="2023-06-06T12:09:00Z">
            <w:trPr>
              <w:gridAfter w:val="0"/>
            </w:trPr>
          </w:trPrChange>
        </w:trPr>
        <w:tc>
          <w:tcPr>
            <w:tcW w:w="1758" w:type="pct"/>
            <w:tcPrChange w:id="220" w:author="Mohammad Nayeem Hasan" w:date="2023-06-06T12:09:00Z">
              <w:tcPr>
                <w:tcW w:w="1327" w:type="pct"/>
              </w:tcPr>
            </w:tcPrChange>
          </w:tcPr>
          <w:p w14:paraId="5192C71D"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30-43</w:t>
            </w:r>
          </w:p>
        </w:tc>
        <w:tc>
          <w:tcPr>
            <w:tcW w:w="1621" w:type="pct"/>
            <w:tcPrChange w:id="221" w:author="Mohammad Nayeem Hasan" w:date="2023-06-06T12:09:00Z">
              <w:tcPr>
                <w:tcW w:w="1224" w:type="pct"/>
                <w:gridSpan w:val="2"/>
              </w:tcPr>
            </w:tcPrChange>
          </w:tcPr>
          <w:p w14:paraId="5EE44993" w14:textId="2388F425" w:rsidR="000E4220" w:rsidRPr="00A62310" w:rsidRDefault="000E4220" w:rsidP="000E4220">
            <w:pPr>
              <w:jc w:val="both"/>
              <w:rPr>
                <w:rFonts w:ascii="Times New Roman" w:hAnsi="Times New Roman" w:cs="Times New Roman"/>
                <w:sz w:val="24"/>
                <w:szCs w:val="24"/>
              </w:rPr>
            </w:pPr>
            <w:ins w:id="222" w:author="Mohammad Nayeem Hasan" w:date="2023-06-06T10:52:00Z">
              <w:r w:rsidRPr="00A62310">
                <w:rPr>
                  <w:rFonts w:ascii="Times New Roman" w:hAnsi="Times New Roman" w:cs="Times New Roman"/>
                  <w:sz w:val="24"/>
                  <w:szCs w:val="24"/>
                </w:rPr>
                <w:t>1.24</w:t>
              </w:r>
            </w:ins>
            <w:ins w:id="223" w:author="Mohammad Nayeem Hasan" w:date="2023-06-06T11:19:00Z">
              <w:r>
                <w:rPr>
                  <w:rFonts w:ascii="Times New Roman" w:hAnsi="Times New Roman" w:cs="Times New Roman"/>
                  <w:sz w:val="24"/>
                  <w:szCs w:val="24"/>
                </w:rPr>
                <w:t xml:space="preserve"> </w:t>
              </w:r>
            </w:ins>
            <w:ins w:id="224" w:author="Mohammad Nayeem Hasan" w:date="2023-06-06T10:52:00Z">
              <w:r w:rsidRPr="00A62310">
                <w:rPr>
                  <w:rFonts w:ascii="Times New Roman" w:hAnsi="Times New Roman" w:cs="Times New Roman"/>
                  <w:sz w:val="24"/>
                  <w:szCs w:val="24"/>
                </w:rPr>
                <w:t>(1.01 - 1.53)</w:t>
              </w:r>
            </w:ins>
            <w:del w:id="225" w:author="Mohammad Nayeem Hasan" w:date="2023-06-06T10:51:00Z">
              <w:r w:rsidRPr="00A62310" w:rsidDel="00EE686D">
                <w:rPr>
                  <w:rFonts w:ascii="Times New Roman" w:hAnsi="Times New Roman" w:cs="Times New Roman"/>
                  <w:sz w:val="24"/>
                  <w:szCs w:val="24"/>
                </w:rPr>
                <w:delText>1.03(0.84 - 1.26)</w:delText>
              </w:r>
            </w:del>
          </w:p>
        </w:tc>
        <w:tc>
          <w:tcPr>
            <w:tcW w:w="1621" w:type="pct"/>
            <w:tcPrChange w:id="226" w:author="Mohammad Nayeem Hasan" w:date="2023-06-06T12:09:00Z">
              <w:tcPr>
                <w:tcW w:w="1224" w:type="pct"/>
                <w:gridSpan w:val="2"/>
              </w:tcPr>
            </w:tcPrChange>
          </w:tcPr>
          <w:p w14:paraId="76E7656A" w14:textId="392ACD50" w:rsidR="000E4220" w:rsidRPr="00A62310" w:rsidRDefault="000E4220" w:rsidP="000E4220">
            <w:pPr>
              <w:jc w:val="both"/>
              <w:rPr>
                <w:rFonts w:ascii="Times New Roman" w:hAnsi="Times New Roman" w:cs="Times New Roman"/>
                <w:sz w:val="24"/>
                <w:szCs w:val="24"/>
              </w:rPr>
            </w:pPr>
            <w:ins w:id="227" w:author="Mohammad Nayeem Hasan" w:date="2023-06-06T10:52:00Z">
              <w:r w:rsidRPr="00A62310">
                <w:rPr>
                  <w:rFonts w:ascii="Times New Roman" w:hAnsi="Times New Roman" w:cs="Times New Roman"/>
                  <w:sz w:val="24"/>
                  <w:szCs w:val="24"/>
                </w:rPr>
                <w:t>0.047</w:t>
              </w:r>
            </w:ins>
            <w:del w:id="228" w:author="Mohammad Nayeem Hasan" w:date="2023-06-06T10:51:00Z">
              <w:r w:rsidRPr="00A62310" w:rsidDel="00EE686D">
                <w:rPr>
                  <w:rFonts w:ascii="Times New Roman" w:hAnsi="Times New Roman" w:cs="Times New Roman"/>
                  <w:sz w:val="24"/>
                  <w:szCs w:val="24"/>
                </w:rPr>
                <w:delText>0.779</w:delText>
              </w:r>
            </w:del>
          </w:p>
        </w:tc>
      </w:tr>
      <w:tr w:rsidR="000E4220" w:rsidRPr="00A62310" w14:paraId="0E73D9D8" w14:textId="77777777" w:rsidTr="00657B76">
        <w:trPr>
          <w:trPrChange w:id="229" w:author="Mohammad Nayeem Hasan" w:date="2023-06-06T12:09:00Z">
            <w:trPr>
              <w:gridAfter w:val="0"/>
            </w:trPr>
          </w:trPrChange>
        </w:trPr>
        <w:tc>
          <w:tcPr>
            <w:tcW w:w="1758" w:type="pct"/>
            <w:tcPrChange w:id="230" w:author="Mohammad Nayeem Hasan" w:date="2023-06-06T12:09:00Z">
              <w:tcPr>
                <w:tcW w:w="1327" w:type="pct"/>
              </w:tcPr>
            </w:tcPrChange>
          </w:tcPr>
          <w:p w14:paraId="493B0CD5"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44+</w:t>
            </w:r>
          </w:p>
        </w:tc>
        <w:tc>
          <w:tcPr>
            <w:tcW w:w="1621" w:type="pct"/>
            <w:tcPrChange w:id="231" w:author="Mohammad Nayeem Hasan" w:date="2023-06-06T12:09:00Z">
              <w:tcPr>
                <w:tcW w:w="1224" w:type="pct"/>
                <w:gridSpan w:val="2"/>
              </w:tcPr>
            </w:tcPrChange>
          </w:tcPr>
          <w:p w14:paraId="297EE226" w14:textId="22B6381A" w:rsidR="000E4220" w:rsidRPr="00A62310" w:rsidRDefault="000E4220" w:rsidP="000E4220">
            <w:pPr>
              <w:jc w:val="both"/>
              <w:rPr>
                <w:rFonts w:ascii="Times New Roman" w:hAnsi="Times New Roman" w:cs="Times New Roman"/>
                <w:sz w:val="24"/>
                <w:szCs w:val="24"/>
              </w:rPr>
            </w:pPr>
            <w:ins w:id="232" w:author="Mohammad Nayeem Hasan" w:date="2023-06-06T12:08:00Z">
              <w:r w:rsidRPr="00A62310">
                <w:rPr>
                  <w:rFonts w:ascii="Times New Roman" w:hAnsi="Times New Roman" w:cs="Times New Roman"/>
                  <w:sz w:val="24"/>
                  <w:szCs w:val="24"/>
                </w:rPr>
                <w:t>Reference</w:t>
              </w:r>
              <w:r w:rsidRPr="00A62310" w:rsidDel="00EE686D">
                <w:rPr>
                  <w:rFonts w:ascii="Times New Roman" w:hAnsi="Times New Roman" w:cs="Times New Roman"/>
                  <w:sz w:val="24"/>
                  <w:szCs w:val="24"/>
                </w:rPr>
                <w:t xml:space="preserve"> </w:t>
              </w:r>
            </w:ins>
            <w:del w:id="233" w:author="Mohammad Nayeem Hasan" w:date="2023-06-06T10:48:00Z">
              <w:r w:rsidRPr="00A62310" w:rsidDel="00EE686D">
                <w:rPr>
                  <w:rFonts w:ascii="Times New Roman" w:hAnsi="Times New Roman" w:cs="Times New Roman"/>
                  <w:sz w:val="24"/>
                  <w:szCs w:val="24"/>
                </w:rPr>
                <w:delText>0.97(0.78 - 1.21)</w:delText>
              </w:r>
            </w:del>
          </w:p>
        </w:tc>
        <w:tc>
          <w:tcPr>
            <w:tcW w:w="1621" w:type="pct"/>
            <w:tcPrChange w:id="234" w:author="Mohammad Nayeem Hasan" w:date="2023-06-06T12:09:00Z">
              <w:tcPr>
                <w:tcW w:w="1224" w:type="pct"/>
                <w:gridSpan w:val="2"/>
              </w:tcPr>
            </w:tcPrChange>
          </w:tcPr>
          <w:p w14:paraId="03B694B7" w14:textId="5FC61088" w:rsidR="000E4220" w:rsidRPr="00A62310" w:rsidRDefault="000E4220" w:rsidP="000E4220">
            <w:pPr>
              <w:jc w:val="both"/>
              <w:rPr>
                <w:rFonts w:ascii="Times New Roman" w:hAnsi="Times New Roman" w:cs="Times New Roman"/>
                <w:sz w:val="24"/>
                <w:szCs w:val="24"/>
              </w:rPr>
            </w:pPr>
            <w:ins w:id="235" w:author="Mohammad Nayeem Hasan" w:date="2023-06-06T10:52:00Z">
              <w:r w:rsidRPr="00A62310">
                <w:rPr>
                  <w:rFonts w:ascii="Times New Roman" w:hAnsi="Times New Roman" w:cs="Times New Roman"/>
                  <w:sz w:val="24"/>
                  <w:szCs w:val="24"/>
                </w:rPr>
                <w:t>-</w:t>
              </w:r>
            </w:ins>
            <w:del w:id="236" w:author="Mohammad Nayeem Hasan" w:date="2023-06-06T10:48:00Z">
              <w:r w:rsidRPr="00A62310" w:rsidDel="00EE686D">
                <w:rPr>
                  <w:rFonts w:ascii="Times New Roman" w:hAnsi="Times New Roman" w:cs="Times New Roman"/>
                  <w:sz w:val="24"/>
                  <w:szCs w:val="24"/>
                </w:rPr>
                <w:delText>0.788</w:delText>
              </w:r>
            </w:del>
          </w:p>
        </w:tc>
      </w:tr>
      <w:tr w:rsidR="000E4220" w:rsidRPr="00A62310" w14:paraId="51A98252" w14:textId="77777777" w:rsidTr="00657B76">
        <w:trPr>
          <w:trPrChange w:id="237" w:author="Mohammad Nayeem Hasan" w:date="2023-06-06T12:09:00Z">
            <w:trPr>
              <w:gridAfter w:val="0"/>
            </w:trPr>
          </w:trPrChange>
        </w:trPr>
        <w:tc>
          <w:tcPr>
            <w:tcW w:w="1758" w:type="pct"/>
            <w:tcPrChange w:id="238" w:author="Mohammad Nayeem Hasan" w:date="2023-06-06T12:09:00Z">
              <w:tcPr>
                <w:tcW w:w="1327" w:type="pct"/>
              </w:tcPr>
            </w:tcPrChange>
          </w:tcPr>
          <w:p w14:paraId="0D78F123" w14:textId="77777777" w:rsidR="000E4220" w:rsidRPr="00A62310" w:rsidRDefault="000E4220" w:rsidP="000E4220">
            <w:pPr>
              <w:jc w:val="both"/>
              <w:rPr>
                <w:rFonts w:ascii="Times New Roman" w:hAnsi="Times New Roman" w:cs="Times New Roman"/>
                <w:b/>
                <w:sz w:val="24"/>
                <w:szCs w:val="24"/>
              </w:rPr>
            </w:pPr>
            <w:r w:rsidRPr="00A62310">
              <w:rPr>
                <w:rFonts w:ascii="Times New Roman" w:hAnsi="Times New Roman" w:cs="Times New Roman"/>
                <w:b/>
                <w:sz w:val="24"/>
                <w:szCs w:val="24"/>
              </w:rPr>
              <w:t>Blood group</w:t>
            </w:r>
          </w:p>
        </w:tc>
        <w:tc>
          <w:tcPr>
            <w:tcW w:w="1621" w:type="pct"/>
            <w:tcPrChange w:id="239" w:author="Mohammad Nayeem Hasan" w:date="2023-06-06T12:09:00Z">
              <w:tcPr>
                <w:tcW w:w="1224" w:type="pct"/>
                <w:gridSpan w:val="2"/>
              </w:tcPr>
            </w:tcPrChange>
          </w:tcPr>
          <w:p w14:paraId="4A38CC03" w14:textId="77777777" w:rsidR="000E4220" w:rsidRPr="00A62310" w:rsidRDefault="000E4220" w:rsidP="000E4220">
            <w:pPr>
              <w:jc w:val="both"/>
              <w:rPr>
                <w:rFonts w:ascii="Times New Roman" w:hAnsi="Times New Roman" w:cs="Times New Roman"/>
                <w:sz w:val="24"/>
                <w:szCs w:val="24"/>
              </w:rPr>
            </w:pPr>
          </w:p>
        </w:tc>
        <w:tc>
          <w:tcPr>
            <w:tcW w:w="1621" w:type="pct"/>
            <w:tcPrChange w:id="240" w:author="Mohammad Nayeem Hasan" w:date="2023-06-06T12:09:00Z">
              <w:tcPr>
                <w:tcW w:w="1224" w:type="pct"/>
                <w:gridSpan w:val="2"/>
              </w:tcPr>
            </w:tcPrChange>
          </w:tcPr>
          <w:p w14:paraId="7FF769F9" w14:textId="77777777" w:rsidR="000E4220" w:rsidRPr="00A62310" w:rsidRDefault="000E4220" w:rsidP="000E4220">
            <w:pPr>
              <w:jc w:val="both"/>
              <w:rPr>
                <w:rFonts w:ascii="Times New Roman" w:hAnsi="Times New Roman" w:cs="Times New Roman"/>
                <w:sz w:val="24"/>
                <w:szCs w:val="24"/>
              </w:rPr>
            </w:pPr>
          </w:p>
        </w:tc>
      </w:tr>
      <w:tr w:rsidR="000E4220" w:rsidRPr="00A62310" w14:paraId="7395DD4D" w14:textId="77777777" w:rsidTr="00657B76">
        <w:trPr>
          <w:trPrChange w:id="241" w:author="Mohammad Nayeem Hasan" w:date="2023-06-06T12:09:00Z">
            <w:trPr>
              <w:gridAfter w:val="0"/>
            </w:trPr>
          </w:trPrChange>
        </w:trPr>
        <w:tc>
          <w:tcPr>
            <w:tcW w:w="1758" w:type="pct"/>
            <w:tcPrChange w:id="242" w:author="Mohammad Nayeem Hasan" w:date="2023-06-06T12:09:00Z">
              <w:tcPr>
                <w:tcW w:w="1327" w:type="pct"/>
              </w:tcPr>
            </w:tcPrChange>
          </w:tcPr>
          <w:p w14:paraId="6EF97035"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A</w:t>
            </w:r>
          </w:p>
        </w:tc>
        <w:tc>
          <w:tcPr>
            <w:tcW w:w="1621" w:type="pct"/>
            <w:tcPrChange w:id="243" w:author="Mohammad Nayeem Hasan" w:date="2023-06-06T12:09:00Z">
              <w:tcPr>
                <w:tcW w:w="1224" w:type="pct"/>
                <w:gridSpan w:val="2"/>
              </w:tcPr>
            </w:tcPrChange>
          </w:tcPr>
          <w:p w14:paraId="66148251" w14:textId="7CF523D0" w:rsidR="000E4220" w:rsidRPr="00A62310" w:rsidRDefault="000E4220" w:rsidP="000E4220">
            <w:pPr>
              <w:jc w:val="both"/>
              <w:rPr>
                <w:rFonts w:ascii="Times New Roman" w:hAnsi="Times New Roman" w:cs="Times New Roman"/>
                <w:sz w:val="24"/>
                <w:szCs w:val="24"/>
              </w:rPr>
            </w:pPr>
            <w:ins w:id="244" w:author="Mohammad Nayeem Hasan" w:date="2023-06-06T12:09:00Z">
              <w:r w:rsidRPr="00A62310">
                <w:rPr>
                  <w:rFonts w:ascii="Times New Roman" w:hAnsi="Times New Roman" w:cs="Times New Roman"/>
                  <w:sz w:val="24"/>
                  <w:szCs w:val="24"/>
                </w:rPr>
                <w:t>Reference</w:t>
              </w:r>
            </w:ins>
            <w:del w:id="245" w:author="Mohammad Nayeem Hasan" w:date="2023-06-06T12:09:00Z">
              <w:r w:rsidRPr="00A62310" w:rsidDel="00657B76">
                <w:rPr>
                  <w:rFonts w:ascii="Times New Roman" w:hAnsi="Times New Roman" w:cs="Times New Roman"/>
                  <w:sz w:val="24"/>
                  <w:szCs w:val="24"/>
                </w:rPr>
                <w:delText>-</w:delText>
              </w:r>
            </w:del>
          </w:p>
        </w:tc>
        <w:tc>
          <w:tcPr>
            <w:tcW w:w="1621" w:type="pct"/>
            <w:tcPrChange w:id="246" w:author="Mohammad Nayeem Hasan" w:date="2023-06-06T12:09:00Z">
              <w:tcPr>
                <w:tcW w:w="1224" w:type="pct"/>
                <w:gridSpan w:val="2"/>
              </w:tcPr>
            </w:tcPrChange>
          </w:tcPr>
          <w:p w14:paraId="3BD849D9"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w:t>
            </w:r>
          </w:p>
        </w:tc>
      </w:tr>
      <w:tr w:rsidR="000E4220" w:rsidRPr="00A62310" w14:paraId="56922465" w14:textId="77777777" w:rsidTr="00657B76">
        <w:trPr>
          <w:trPrChange w:id="247" w:author="Mohammad Nayeem Hasan" w:date="2023-06-06T12:09:00Z">
            <w:trPr>
              <w:gridAfter w:val="0"/>
            </w:trPr>
          </w:trPrChange>
        </w:trPr>
        <w:tc>
          <w:tcPr>
            <w:tcW w:w="1758" w:type="pct"/>
            <w:tcPrChange w:id="248" w:author="Mohammad Nayeem Hasan" w:date="2023-06-06T12:09:00Z">
              <w:tcPr>
                <w:tcW w:w="1327" w:type="pct"/>
              </w:tcPr>
            </w:tcPrChange>
          </w:tcPr>
          <w:p w14:paraId="5757BA26"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AB</w:t>
            </w:r>
          </w:p>
        </w:tc>
        <w:tc>
          <w:tcPr>
            <w:tcW w:w="1621" w:type="pct"/>
            <w:tcPrChange w:id="249" w:author="Mohammad Nayeem Hasan" w:date="2023-06-06T12:09:00Z">
              <w:tcPr>
                <w:tcW w:w="1224" w:type="pct"/>
                <w:gridSpan w:val="2"/>
              </w:tcPr>
            </w:tcPrChange>
          </w:tcPr>
          <w:p w14:paraId="50694C98" w14:textId="2A600374"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0.84</w:t>
            </w:r>
            <w:ins w:id="250" w:author="Mohammad Nayeem Hasan" w:date="2023-06-06T12:28:00Z">
              <w:r>
                <w:rPr>
                  <w:rFonts w:ascii="Times New Roman" w:hAnsi="Times New Roman" w:cs="Times New Roman"/>
                  <w:sz w:val="24"/>
                  <w:szCs w:val="24"/>
                </w:rPr>
                <w:t xml:space="preserve"> </w:t>
              </w:r>
            </w:ins>
            <w:r w:rsidRPr="00A62310">
              <w:rPr>
                <w:rFonts w:ascii="Times New Roman" w:hAnsi="Times New Roman" w:cs="Times New Roman"/>
                <w:sz w:val="24"/>
                <w:szCs w:val="24"/>
              </w:rPr>
              <w:t xml:space="preserve">(0.70 </w:t>
            </w:r>
            <w:del w:id="251" w:author="Mohammad Nayeem Hasan" w:date="2023-06-06T12:32:00Z">
              <w:r w:rsidRPr="00A62310" w:rsidDel="00D11508">
                <w:rPr>
                  <w:rFonts w:ascii="Times New Roman" w:hAnsi="Times New Roman" w:cs="Times New Roman"/>
                  <w:sz w:val="24"/>
                  <w:szCs w:val="24"/>
                </w:rPr>
                <w:delText xml:space="preserve">- </w:delText>
              </w:r>
            </w:del>
            <w:ins w:id="252" w:author="Mohammad Nayeem Hasan" w:date="2023-06-06T12:32:00Z">
              <w:r>
                <w:rPr>
                  <w:rFonts w:ascii="Times New Roman" w:hAnsi="Times New Roman" w:cs="Times New Roman"/>
                  <w:sz w:val="24"/>
                  <w:szCs w:val="24"/>
                </w:rPr>
                <w:t>- 0.97</w:t>
              </w:r>
            </w:ins>
            <w:del w:id="253" w:author="Mohammad Nayeem Hasan" w:date="2023-06-06T12:32:00Z">
              <w:r w:rsidRPr="00A62310" w:rsidDel="00D11508">
                <w:rPr>
                  <w:rFonts w:ascii="Times New Roman" w:hAnsi="Times New Roman" w:cs="Times New Roman"/>
                  <w:sz w:val="24"/>
                  <w:szCs w:val="24"/>
                </w:rPr>
                <w:delText>1.01</w:delText>
              </w:r>
            </w:del>
            <w:r w:rsidRPr="00A62310">
              <w:rPr>
                <w:rFonts w:ascii="Times New Roman" w:hAnsi="Times New Roman" w:cs="Times New Roman"/>
                <w:sz w:val="24"/>
                <w:szCs w:val="24"/>
              </w:rPr>
              <w:t>)</w:t>
            </w:r>
          </w:p>
        </w:tc>
        <w:tc>
          <w:tcPr>
            <w:tcW w:w="1621" w:type="pct"/>
            <w:tcPrChange w:id="254" w:author="Mohammad Nayeem Hasan" w:date="2023-06-06T12:09:00Z">
              <w:tcPr>
                <w:tcW w:w="1224" w:type="pct"/>
                <w:gridSpan w:val="2"/>
              </w:tcPr>
            </w:tcPrChange>
          </w:tcPr>
          <w:p w14:paraId="72AC49A5" w14:textId="3C7B09D5"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0.0</w:t>
            </w:r>
            <w:ins w:id="255" w:author="Mohammad Nayeem Hasan" w:date="2023-06-06T12:32:00Z">
              <w:r>
                <w:rPr>
                  <w:rFonts w:ascii="Times New Roman" w:hAnsi="Times New Roman" w:cs="Times New Roman"/>
                  <w:sz w:val="24"/>
                  <w:szCs w:val="24"/>
                </w:rPr>
                <w:t>45</w:t>
              </w:r>
            </w:ins>
            <w:del w:id="256" w:author="Mohammad Nayeem Hasan" w:date="2023-06-06T12:32:00Z">
              <w:r w:rsidRPr="00A62310" w:rsidDel="00D11508">
                <w:rPr>
                  <w:rFonts w:ascii="Times New Roman" w:hAnsi="Times New Roman" w:cs="Times New Roman"/>
                  <w:sz w:val="24"/>
                  <w:szCs w:val="24"/>
                </w:rPr>
                <w:delText>58</w:delText>
              </w:r>
            </w:del>
          </w:p>
        </w:tc>
      </w:tr>
      <w:tr w:rsidR="000E4220" w:rsidRPr="00A62310" w14:paraId="4FEBF766" w14:textId="77777777" w:rsidTr="00657B76">
        <w:trPr>
          <w:trPrChange w:id="257" w:author="Mohammad Nayeem Hasan" w:date="2023-06-06T12:09:00Z">
            <w:trPr>
              <w:gridAfter w:val="0"/>
            </w:trPr>
          </w:trPrChange>
        </w:trPr>
        <w:tc>
          <w:tcPr>
            <w:tcW w:w="1758" w:type="pct"/>
            <w:tcPrChange w:id="258" w:author="Mohammad Nayeem Hasan" w:date="2023-06-06T12:09:00Z">
              <w:tcPr>
                <w:tcW w:w="1327" w:type="pct"/>
              </w:tcPr>
            </w:tcPrChange>
          </w:tcPr>
          <w:p w14:paraId="3F8B0E6F"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B</w:t>
            </w:r>
          </w:p>
        </w:tc>
        <w:tc>
          <w:tcPr>
            <w:tcW w:w="1621" w:type="pct"/>
            <w:tcPrChange w:id="259" w:author="Mohammad Nayeem Hasan" w:date="2023-06-06T12:09:00Z">
              <w:tcPr>
                <w:tcW w:w="1224" w:type="pct"/>
                <w:gridSpan w:val="2"/>
              </w:tcPr>
            </w:tcPrChange>
          </w:tcPr>
          <w:p w14:paraId="52FD5AB7" w14:textId="1B6550F3"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0.96</w:t>
            </w:r>
            <w:ins w:id="260" w:author="Mohammad Nayeem Hasan" w:date="2023-06-06T12:28:00Z">
              <w:r>
                <w:rPr>
                  <w:rFonts w:ascii="Times New Roman" w:hAnsi="Times New Roman" w:cs="Times New Roman"/>
                  <w:sz w:val="24"/>
                  <w:szCs w:val="24"/>
                </w:rPr>
                <w:t xml:space="preserve"> </w:t>
              </w:r>
            </w:ins>
            <w:r w:rsidRPr="00A62310">
              <w:rPr>
                <w:rFonts w:ascii="Times New Roman" w:hAnsi="Times New Roman" w:cs="Times New Roman"/>
                <w:sz w:val="24"/>
                <w:szCs w:val="24"/>
              </w:rPr>
              <w:t>(0.84</w:t>
            </w:r>
            <w:ins w:id="261" w:author="Mohammad Nayeem Hasan" w:date="2023-06-06T12:32:00Z">
              <w:r>
                <w:rPr>
                  <w:rFonts w:ascii="Times New Roman" w:hAnsi="Times New Roman" w:cs="Times New Roman"/>
                  <w:sz w:val="24"/>
                  <w:szCs w:val="24"/>
                </w:rPr>
                <w:t xml:space="preserve"> </w:t>
              </w:r>
            </w:ins>
            <w:r w:rsidRPr="00A62310">
              <w:rPr>
                <w:rFonts w:ascii="Times New Roman" w:hAnsi="Times New Roman" w:cs="Times New Roman"/>
                <w:sz w:val="24"/>
                <w:szCs w:val="24"/>
              </w:rPr>
              <w:t>- 1.10)</w:t>
            </w:r>
          </w:p>
        </w:tc>
        <w:tc>
          <w:tcPr>
            <w:tcW w:w="1621" w:type="pct"/>
            <w:tcPrChange w:id="262" w:author="Mohammad Nayeem Hasan" w:date="2023-06-06T12:09:00Z">
              <w:tcPr>
                <w:tcW w:w="1224" w:type="pct"/>
                <w:gridSpan w:val="2"/>
              </w:tcPr>
            </w:tcPrChange>
          </w:tcPr>
          <w:p w14:paraId="5C8E0894"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0.542</w:t>
            </w:r>
          </w:p>
        </w:tc>
      </w:tr>
      <w:tr w:rsidR="000E4220" w:rsidRPr="00A62310" w14:paraId="3EA3C9C5" w14:textId="77777777" w:rsidTr="00657B76">
        <w:trPr>
          <w:trPrChange w:id="263" w:author="Mohammad Nayeem Hasan" w:date="2023-06-06T12:09:00Z">
            <w:trPr>
              <w:gridAfter w:val="0"/>
            </w:trPr>
          </w:trPrChange>
        </w:trPr>
        <w:tc>
          <w:tcPr>
            <w:tcW w:w="1758" w:type="pct"/>
            <w:tcPrChange w:id="264" w:author="Mohammad Nayeem Hasan" w:date="2023-06-06T12:09:00Z">
              <w:tcPr>
                <w:tcW w:w="1327" w:type="pct"/>
              </w:tcPr>
            </w:tcPrChange>
          </w:tcPr>
          <w:p w14:paraId="2A7ED188"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O</w:t>
            </w:r>
          </w:p>
        </w:tc>
        <w:tc>
          <w:tcPr>
            <w:tcW w:w="1621" w:type="pct"/>
            <w:tcPrChange w:id="265" w:author="Mohammad Nayeem Hasan" w:date="2023-06-06T12:09:00Z">
              <w:tcPr>
                <w:tcW w:w="1224" w:type="pct"/>
                <w:gridSpan w:val="2"/>
              </w:tcPr>
            </w:tcPrChange>
          </w:tcPr>
          <w:p w14:paraId="50BB96B7" w14:textId="5999C65A"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1.07</w:t>
            </w:r>
            <w:ins w:id="266" w:author="Mohammad Nayeem Hasan" w:date="2023-06-06T12:28:00Z">
              <w:r>
                <w:rPr>
                  <w:rFonts w:ascii="Times New Roman" w:hAnsi="Times New Roman" w:cs="Times New Roman"/>
                  <w:sz w:val="24"/>
                  <w:szCs w:val="24"/>
                </w:rPr>
                <w:t xml:space="preserve"> </w:t>
              </w:r>
            </w:ins>
            <w:r w:rsidRPr="00A62310">
              <w:rPr>
                <w:rFonts w:ascii="Times New Roman" w:hAnsi="Times New Roman" w:cs="Times New Roman"/>
                <w:sz w:val="24"/>
                <w:szCs w:val="24"/>
              </w:rPr>
              <w:t>(</w:t>
            </w:r>
            <w:ins w:id="267" w:author="Mohammad Nayeem Hasan" w:date="2023-06-06T12:32:00Z">
              <w:r>
                <w:rPr>
                  <w:rFonts w:ascii="Times New Roman" w:hAnsi="Times New Roman" w:cs="Times New Roman"/>
                  <w:sz w:val="24"/>
                  <w:szCs w:val="24"/>
                </w:rPr>
                <w:t>1.03</w:t>
              </w:r>
            </w:ins>
            <w:del w:id="268" w:author="Mohammad Nayeem Hasan" w:date="2023-06-06T12:32:00Z">
              <w:r w:rsidRPr="00A62310" w:rsidDel="002D4FAD">
                <w:rPr>
                  <w:rFonts w:ascii="Times New Roman" w:hAnsi="Times New Roman" w:cs="Times New Roman"/>
                  <w:sz w:val="24"/>
                  <w:szCs w:val="24"/>
                </w:rPr>
                <w:delText>0.91</w:delText>
              </w:r>
            </w:del>
            <w:r w:rsidRPr="00A62310">
              <w:rPr>
                <w:rFonts w:ascii="Times New Roman" w:hAnsi="Times New Roman" w:cs="Times New Roman"/>
                <w:sz w:val="24"/>
                <w:szCs w:val="24"/>
              </w:rPr>
              <w:t xml:space="preserve"> - 1.25)</w:t>
            </w:r>
          </w:p>
        </w:tc>
        <w:tc>
          <w:tcPr>
            <w:tcW w:w="1621" w:type="pct"/>
            <w:tcPrChange w:id="269" w:author="Mohammad Nayeem Hasan" w:date="2023-06-06T12:09:00Z">
              <w:tcPr>
                <w:tcW w:w="1224" w:type="pct"/>
                <w:gridSpan w:val="2"/>
              </w:tcPr>
            </w:tcPrChange>
          </w:tcPr>
          <w:p w14:paraId="4791C79E" w14:textId="16219B61"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w:t>
            </w:r>
            <w:ins w:id="270" w:author="Mohammad Nayeem Hasan" w:date="2023-06-06T12:32:00Z">
              <w:r>
                <w:rPr>
                  <w:rFonts w:ascii="Times New Roman" w:hAnsi="Times New Roman" w:cs="Times New Roman"/>
                  <w:sz w:val="24"/>
                  <w:szCs w:val="24"/>
                </w:rPr>
                <w:t>00</w:t>
              </w:r>
            </w:ins>
            <w:del w:id="271" w:author="Mohammad Nayeem Hasan" w:date="2023-06-06T12:32:00Z">
              <w:r w:rsidRPr="00A62310" w:rsidDel="002D4FAD">
                <w:rPr>
                  <w:rFonts w:ascii="Times New Roman" w:hAnsi="Times New Roman" w:cs="Times New Roman"/>
                  <w:sz w:val="24"/>
                  <w:szCs w:val="24"/>
                </w:rPr>
                <w:delText>42</w:delText>
              </w:r>
            </w:del>
            <w:r w:rsidRPr="00A62310">
              <w:rPr>
                <w:rFonts w:ascii="Times New Roman" w:hAnsi="Times New Roman" w:cs="Times New Roman"/>
                <w:sz w:val="24"/>
                <w:szCs w:val="24"/>
              </w:rPr>
              <w:t>3</w:t>
            </w:r>
          </w:p>
        </w:tc>
      </w:tr>
      <w:tr w:rsidR="000E4220" w:rsidRPr="00A62310" w14:paraId="16BCDB0D" w14:textId="77777777" w:rsidTr="00657B76">
        <w:trPr>
          <w:trPrChange w:id="272" w:author="Mohammad Nayeem Hasan" w:date="2023-06-06T12:09:00Z">
            <w:trPr>
              <w:gridAfter w:val="0"/>
            </w:trPr>
          </w:trPrChange>
        </w:trPr>
        <w:tc>
          <w:tcPr>
            <w:tcW w:w="1758" w:type="pct"/>
            <w:tcPrChange w:id="273" w:author="Mohammad Nayeem Hasan" w:date="2023-06-06T12:09:00Z">
              <w:tcPr>
                <w:tcW w:w="1327" w:type="pct"/>
              </w:tcPr>
            </w:tcPrChange>
          </w:tcPr>
          <w:p w14:paraId="2C806E73" w14:textId="77777777" w:rsidR="000E4220" w:rsidRPr="00A62310" w:rsidRDefault="000E4220" w:rsidP="000E4220">
            <w:pPr>
              <w:jc w:val="both"/>
              <w:rPr>
                <w:rFonts w:ascii="Times New Roman" w:hAnsi="Times New Roman" w:cs="Times New Roman"/>
                <w:b/>
                <w:sz w:val="24"/>
                <w:szCs w:val="24"/>
              </w:rPr>
            </w:pPr>
            <w:r w:rsidRPr="00A62310">
              <w:rPr>
                <w:rFonts w:ascii="Times New Roman" w:hAnsi="Times New Roman" w:cs="Times New Roman"/>
                <w:b/>
                <w:sz w:val="24"/>
                <w:szCs w:val="24"/>
              </w:rPr>
              <w:t>Education</w:t>
            </w:r>
          </w:p>
        </w:tc>
        <w:tc>
          <w:tcPr>
            <w:tcW w:w="1621" w:type="pct"/>
            <w:tcPrChange w:id="274" w:author="Mohammad Nayeem Hasan" w:date="2023-06-06T12:09:00Z">
              <w:tcPr>
                <w:tcW w:w="1224" w:type="pct"/>
                <w:gridSpan w:val="2"/>
              </w:tcPr>
            </w:tcPrChange>
          </w:tcPr>
          <w:p w14:paraId="3B3797E1" w14:textId="77777777" w:rsidR="000E4220" w:rsidRPr="00A62310" w:rsidRDefault="000E4220" w:rsidP="000E4220">
            <w:pPr>
              <w:jc w:val="both"/>
              <w:rPr>
                <w:rFonts w:ascii="Times New Roman" w:hAnsi="Times New Roman" w:cs="Times New Roman"/>
                <w:sz w:val="24"/>
                <w:szCs w:val="24"/>
              </w:rPr>
            </w:pPr>
          </w:p>
        </w:tc>
        <w:tc>
          <w:tcPr>
            <w:tcW w:w="1621" w:type="pct"/>
            <w:tcPrChange w:id="275" w:author="Mohammad Nayeem Hasan" w:date="2023-06-06T12:09:00Z">
              <w:tcPr>
                <w:tcW w:w="1224" w:type="pct"/>
                <w:gridSpan w:val="2"/>
              </w:tcPr>
            </w:tcPrChange>
          </w:tcPr>
          <w:p w14:paraId="5ECA6CCD" w14:textId="77777777" w:rsidR="000E4220" w:rsidRPr="00A62310" w:rsidRDefault="000E4220" w:rsidP="000E4220">
            <w:pPr>
              <w:jc w:val="both"/>
              <w:rPr>
                <w:rFonts w:ascii="Times New Roman" w:hAnsi="Times New Roman" w:cs="Times New Roman"/>
                <w:sz w:val="24"/>
                <w:szCs w:val="24"/>
              </w:rPr>
            </w:pPr>
          </w:p>
        </w:tc>
      </w:tr>
      <w:tr w:rsidR="000E4220" w:rsidRPr="00A62310" w14:paraId="2FF2232A" w14:textId="77777777" w:rsidTr="00657B76">
        <w:trPr>
          <w:trPrChange w:id="276" w:author="Mohammad Nayeem Hasan" w:date="2023-06-06T12:09:00Z">
            <w:trPr>
              <w:gridAfter w:val="0"/>
            </w:trPr>
          </w:trPrChange>
        </w:trPr>
        <w:tc>
          <w:tcPr>
            <w:tcW w:w="1758" w:type="pct"/>
            <w:tcPrChange w:id="277" w:author="Mohammad Nayeem Hasan" w:date="2023-06-06T12:09:00Z">
              <w:tcPr>
                <w:tcW w:w="1327" w:type="pct"/>
              </w:tcPr>
            </w:tcPrChange>
          </w:tcPr>
          <w:p w14:paraId="662C4EBF"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lastRenderedPageBreak/>
              <w:t>Bachelor or Higher</w:t>
            </w:r>
          </w:p>
        </w:tc>
        <w:tc>
          <w:tcPr>
            <w:tcW w:w="1621" w:type="pct"/>
            <w:tcPrChange w:id="278" w:author="Mohammad Nayeem Hasan" w:date="2023-06-06T12:09:00Z">
              <w:tcPr>
                <w:tcW w:w="1224" w:type="pct"/>
                <w:gridSpan w:val="2"/>
              </w:tcPr>
            </w:tcPrChange>
          </w:tcPr>
          <w:p w14:paraId="45A905A2" w14:textId="644B5371" w:rsidR="000E4220" w:rsidRPr="00A62310" w:rsidRDefault="000E4220" w:rsidP="000E4220">
            <w:pPr>
              <w:jc w:val="both"/>
              <w:rPr>
                <w:rFonts w:ascii="Times New Roman" w:hAnsi="Times New Roman" w:cs="Times New Roman"/>
                <w:sz w:val="24"/>
                <w:szCs w:val="24"/>
              </w:rPr>
            </w:pPr>
            <w:ins w:id="279" w:author="Mohammad Nayeem Hasan" w:date="2023-06-06T12:08:00Z">
              <w:r w:rsidRPr="00AB459C">
                <w:rPr>
                  <w:rFonts w:ascii="Times New Roman" w:hAnsi="Times New Roman" w:cs="Times New Roman"/>
                  <w:sz w:val="24"/>
                  <w:szCs w:val="24"/>
                </w:rPr>
                <w:t>Reference</w:t>
              </w:r>
            </w:ins>
            <w:del w:id="280" w:author="Mohammad Nayeem Hasan" w:date="2023-06-06T12:08:00Z">
              <w:r w:rsidRPr="00A62310" w:rsidDel="00FD3C28">
                <w:rPr>
                  <w:rFonts w:ascii="Times New Roman" w:hAnsi="Times New Roman" w:cs="Times New Roman"/>
                  <w:sz w:val="24"/>
                  <w:szCs w:val="24"/>
                </w:rPr>
                <w:delText>-</w:delText>
              </w:r>
            </w:del>
          </w:p>
        </w:tc>
        <w:tc>
          <w:tcPr>
            <w:tcW w:w="1621" w:type="pct"/>
            <w:tcPrChange w:id="281" w:author="Mohammad Nayeem Hasan" w:date="2023-06-06T12:09:00Z">
              <w:tcPr>
                <w:tcW w:w="1224" w:type="pct"/>
                <w:gridSpan w:val="2"/>
              </w:tcPr>
            </w:tcPrChange>
          </w:tcPr>
          <w:p w14:paraId="0049F2BE"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w:t>
            </w:r>
          </w:p>
        </w:tc>
      </w:tr>
      <w:tr w:rsidR="000E4220" w:rsidRPr="00A62310" w:rsidDel="00295AB0" w14:paraId="14CBE056" w14:textId="77777777" w:rsidTr="00657B76">
        <w:trPr>
          <w:del w:id="282" w:author="Mohammad Nayeem Hasan" w:date="2023-06-06T11:00:00Z"/>
          <w:trPrChange w:id="283" w:author="Mohammad Nayeem Hasan" w:date="2023-06-06T12:09:00Z">
            <w:trPr>
              <w:gridAfter w:val="0"/>
            </w:trPr>
          </w:trPrChange>
        </w:trPr>
        <w:tc>
          <w:tcPr>
            <w:tcW w:w="1758" w:type="pct"/>
            <w:tcPrChange w:id="284" w:author="Mohammad Nayeem Hasan" w:date="2023-06-06T12:09:00Z">
              <w:tcPr>
                <w:tcW w:w="1327" w:type="pct"/>
              </w:tcPr>
            </w:tcPrChange>
          </w:tcPr>
          <w:p w14:paraId="773BC850" w14:textId="132DC064" w:rsidR="000E4220" w:rsidRPr="00A62310" w:rsidDel="00295AB0" w:rsidRDefault="000E4220" w:rsidP="000E4220">
            <w:pPr>
              <w:jc w:val="both"/>
              <w:rPr>
                <w:del w:id="285" w:author="Mohammad Nayeem Hasan" w:date="2023-06-06T11:00:00Z"/>
                <w:rFonts w:ascii="Times New Roman" w:hAnsi="Times New Roman" w:cs="Times New Roman"/>
                <w:sz w:val="24"/>
                <w:szCs w:val="24"/>
              </w:rPr>
            </w:pPr>
            <w:del w:id="286" w:author="Mohammad Nayeem Hasan" w:date="2023-06-06T11:00:00Z">
              <w:r w:rsidRPr="00A62310" w:rsidDel="00295AB0">
                <w:rPr>
                  <w:rFonts w:ascii="Times New Roman" w:hAnsi="Times New Roman" w:cs="Times New Roman"/>
                  <w:sz w:val="24"/>
                  <w:szCs w:val="24"/>
                </w:rPr>
                <w:delText>Below SSC</w:delText>
              </w:r>
            </w:del>
          </w:p>
        </w:tc>
        <w:tc>
          <w:tcPr>
            <w:tcW w:w="1621" w:type="pct"/>
            <w:tcPrChange w:id="287" w:author="Mohammad Nayeem Hasan" w:date="2023-06-06T12:09:00Z">
              <w:tcPr>
                <w:tcW w:w="1224" w:type="pct"/>
                <w:gridSpan w:val="2"/>
              </w:tcPr>
            </w:tcPrChange>
          </w:tcPr>
          <w:p w14:paraId="228485B0" w14:textId="259B069D" w:rsidR="000E4220" w:rsidRPr="00A62310" w:rsidDel="00295AB0" w:rsidRDefault="000E4220" w:rsidP="000E4220">
            <w:pPr>
              <w:jc w:val="both"/>
              <w:rPr>
                <w:del w:id="288" w:author="Mohammad Nayeem Hasan" w:date="2023-06-06T11:00:00Z"/>
                <w:rFonts w:ascii="Times New Roman" w:hAnsi="Times New Roman" w:cs="Times New Roman"/>
                <w:sz w:val="24"/>
                <w:szCs w:val="24"/>
              </w:rPr>
            </w:pPr>
            <w:del w:id="289" w:author="Mohammad Nayeem Hasan" w:date="2023-06-06T11:00:00Z">
              <w:r w:rsidRPr="00A62310" w:rsidDel="00295AB0">
                <w:rPr>
                  <w:rFonts w:ascii="Times New Roman" w:hAnsi="Times New Roman" w:cs="Times New Roman"/>
                  <w:sz w:val="24"/>
                  <w:szCs w:val="24"/>
                </w:rPr>
                <w:delText>1.14(0.96- 1.35)</w:delText>
              </w:r>
            </w:del>
          </w:p>
        </w:tc>
        <w:tc>
          <w:tcPr>
            <w:tcW w:w="1621" w:type="pct"/>
            <w:tcPrChange w:id="290" w:author="Mohammad Nayeem Hasan" w:date="2023-06-06T12:09:00Z">
              <w:tcPr>
                <w:tcW w:w="1224" w:type="pct"/>
                <w:gridSpan w:val="2"/>
              </w:tcPr>
            </w:tcPrChange>
          </w:tcPr>
          <w:p w14:paraId="5109854E" w14:textId="47597E3D" w:rsidR="000E4220" w:rsidRPr="00A62310" w:rsidDel="00295AB0" w:rsidRDefault="000E4220" w:rsidP="000E4220">
            <w:pPr>
              <w:jc w:val="both"/>
              <w:rPr>
                <w:del w:id="291" w:author="Mohammad Nayeem Hasan" w:date="2023-06-06T11:00:00Z"/>
                <w:rFonts w:ascii="Times New Roman" w:hAnsi="Times New Roman" w:cs="Times New Roman"/>
                <w:sz w:val="24"/>
                <w:szCs w:val="24"/>
              </w:rPr>
            </w:pPr>
            <w:del w:id="292" w:author="Mohammad Nayeem Hasan" w:date="2023-06-06T11:00:00Z">
              <w:r w:rsidRPr="00A62310" w:rsidDel="00295AB0">
                <w:rPr>
                  <w:rFonts w:ascii="Times New Roman" w:hAnsi="Times New Roman" w:cs="Times New Roman"/>
                  <w:sz w:val="24"/>
                  <w:szCs w:val="24"/>
                </w:rPr>
                <w:delText>0.139</w:delText>
              </w:r>
            </w:del>
          </w:p>
        </w:tc>
      </w:tr>
      <w:tr w:rsidR="000E4220" w:rsidRPr="00A62310" w14:paraId="5941E44B" w14:textId="77777777" w:rsidTr="00657B76">
        <w:trPr>
          <w:trPrChange w:id="293" w:author="Mohammad Nayeem Hasan" w:date="2023-06-06T12:09:00Z">
            <w:trPr>
              <w:gridAfter w:val="0"/>
            </w:trPr>
          </w:trPrChange>
        </w:trPr>
        <w:tc>
          <w:tcPr>
            <w:tcW w:w="1758" w:type="pct"/>
            <w:tcPrChange w:id="294" w:author="Mohammad Nayeem Hasan" w:date="2023-06-06T12:09:00Z">
              <w:tcPr>
                <w:tcW w:w="1327" w:type="pct"/>
              </w:tcPr>
            </w:tcPrChange>
          </w:tcPr>
          <w:p w14:paraId="7D2C3C19"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HSC</w:t>
            </w:r>
          </w:p>
        </w:tc>
        <w:tc>
          <w:tcPr>
            <w:tcW w:w="1621" w:type="pct"/>
            <w:tcPrChange w:id="295" w:author="Mohammad Nayeem Hasan" w:date="2023-06-06T12:09:00Z">
              <w:tcPr>
                <w:tcW w:w="1224" w:type="pct"/>
                <w:gridSpan w:val="2"/>
              </w:tcPr>
            </w:tcPrChange>
          </w:tcPr>
          <w:p w14:paraId="2077424E" w14:textId="78E2A28A"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1.09 (</w:t>
            </w:r>
            <w:ins w:id="296" w:author="Mohammad Nayeem Hasan" w:date="2023-06-06T12:33:00Z">
              <w:r>
                <w:rPr>
                  <w:rFonts w:ascii="Times New Roman" w:hAnsi="Times New Roman" w:cs="Times New Roman"/>
                  <w:sz w:val="24"/>
                  <w:szCs w:val="24"/>
                </w:rPr>
                <w:t>1.0</w:t>
              </w:r>
            </w:ins>
            <w:del w:id="297" w:author="Mohammad Nayeem Hasan" w:date="2023-06-06T12:33:00Z">
              <w:r w:rsidRPr="00A62310" w:rsidDel="00920A8C">
                <w:rPr>
                  <w:rFonts w:ascii="Times New Roman" w:hAnsi="Times New Roman" w:cs="Times New Roman"/>
                  <w:sz w:val="24"/>
                  <w:szCs w:val="24"/>
                </w:rPr>
                <w:delText>0.9</w:delText>
              </w:r>
            </w:del>
            <w:ins w:id="298" w:author="Mohammad Nayeem Hasan" w:date="2023-06-06T12:33:00Z">
              <w:r>
                <w:rPr>
                  <w:rFonts w:ascii="Times New Roman" w:hAnsi="Times New Roman" w:cs="Times New Roman"/>
                  <w:sz w:val="24"/>
                  <w:szCs w:val="24"/>
                </w:rPr>
                <w:t>1</w:t>
              </w:r>
            </w:ins>
            <w:del w:id="299" w:author="Mohammad Nayeem Hasan" w:date="2023-06-06T12:33:00Z">
              <w:r w:rsidRPr="00A62310" w:rsidDel="00920A8C">
                <w:rPr>
                  <w:rFonts w:ascii="Times New Roman" w:hAnsi="Times New Roman" w:cs="Times New Roman"/>
                  <w:sz w:val="24"/>
                  <w:szCs w:val="24"/>
                </w:rPr>
                <w:delText>5</w:delText>
              </w:r>
            </w:del>
            <w:r w:rsidRPr="00A62310">
              <w:rPr>
                <w:rFonts w:ascii="Times New Roman" w:hAnsi="Times New Roman" w:cs="Times New Roman"/>
                <w:sz w:val="24"/>
                <w:szCs w:val="24"/>
              </w:rPr>
              <w:t xml:space="preserve"> - 1.</w:t>
            </w:r>
            <w:ins w:id="300" w:author="Mohammad Nayeem Hasan" w:date="2023-06-06T12:33:00Z">
              <w:r>
                <w:rPr>
                  <w:rFonts w:ascii="Times New Roman" w:hAnsi="Times New Roman" w:cs="Times New Roman"/>
                  <w:sz w:val="24"/>
                  <w:szCs w:val="24"/>
                </w:rPr>
                <w:t>13</w:t>
              </w:r>
            </w:ins>
            <w:del w:id="301" w:author="Mohammad Nayeem Hasan" w:date="2023-06-06T12:33:00Z">
              <w:r w:rsidRPr="00A62310" w:rsidDel="00920A8C">
                <w:rPr>
                  <w:rFonts w:ascii="Times New Roman" w:hAnsi="Times New Roman" w:cs="Times New Roman"/>
                  <w:sz w:val="24"/>
                  <w:szCs w:val="24"/>
                </w:rPr>
                <w:delText>25</w:delText>
              </w:r>
            </w:del>
            <w:r w:rsidRPr="00A62310">
              <w:rPr>
                <w:rFonts w:ascii="Times New Roman" w:hAnsi="Times New Roman" w:cs="Times New Roman"/>
                <w:sz w:val="24"/>
                <w:szCs w:val="24"/>
              </w:rPr>
              <w:t>)</w:t>
            </w:r>
          </w:p>
        </w:tc>
        <w:tc>
          <w:tcPr>
            <w:tcW w:w="1621" w:type="pct"/>
            <w:tcPrChange w:id="302" w:author="Mohammad Nayeem Hasan" w:date="2023-06-06T12:09:00Z">
              <w:tcPr>
                <w:tcW w:w="1224" w:type="pct"/>
                <w:gridSpan w:val="2"/>
              </w:tcPr>
            </w:tcPrChange>
          </w:tcPr>
          <w:p w14:paraId="1A375EF0" w14:textId="115CD817" w:rsidR="000E4220" w:rsidRPr="00A62310" w:rsidRDefault="000E4220" w:rsidP="000E4220">
            <w:pPr>
              <w:jc w:val="both"/>
              <w:rPr>
                <w:rFonts w:ascii="Times New Roman" w:hAnsi="Times New Roman" w:cs="Times New Roman"/>
                <w:sz w:val="24"/>
                <w:szCs w:val="24"/>
              </w:rPr>
            </w:pPr>
            <w:ins w:id="303" w:author="Mohammad Nayeem Hasan" w:date="2023-06-06T12:33:00Z">
              <w:r>
                <w:rPr>
                  <w:rFonts w:ascii="Times New Roman" w:hAnsi="Times New Roman" w:cs="Times New Roman"/>
                  <w:sz w:val="24"/>
                  <w:szCs w:val="24"/>
                </w:rPr>
                <w:t>&lt;0.001</w:t>
              </w:r>
            </w:ins>
            <w:del w:id="304" w:author="Mohammad Nayeem Hasan" w:date="2023-06-06T12:33:00Z">
              <w:r w:rsidRPr="00A62310" w:rsidDel="00920A8C">
                <w:rPr>
                  <w:rFonts w:ascii="Times New Roman" w:hAnsi="Times New Roman" w:cs="Times New Roman"/>
                  <w:sz w:val="24"/>
                  <w:szCs w:val="24"/>
                </w:rPr>
                <w:delText>0.231</w:delText>
              </w:r>
            </w:del>
          </w:p>
        </w:tc>
      </w:tr>
      <w:tr w:rsidR="000E4220" w:rsidRPr="00A62310" w14:paraId="6ABB73DF" w14:textId="77777777" w:rsidTr="00657B76">
        <w:trPr>
          <w:trPrChange w:id="305" w:author="Mohammad Nayeem Hasan" w:date="2023-06-06T12:09:00Z">
            <w:trPr>
              <w:gridAfter w:val="0"/>
            </w:trPr>
          </w:trPrChange>
        </w:trPr>
        <w:tc>
          <w:tcPr>
            <w:tcW w:w="1758" w:type="pct"/>
            <w:tcPrChange w:id="306" w:author="Mohammad Nayeem Hasan" w:date="2023-06-06T12:09:00Z">
              <w:tcPr>
                <w:tcW w:w="1327" w:type="pct"/>
              </w:tcPr>
            </w:tcPrChange>
          </w:tcPr>
          <w:p w14:paraId="4FDFF98C"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SSC</w:t>
            </w:r>
          </w:p>
        </w:tc>
        <w:tc>
          <w:tcPr>
            <w:tcW w:w="1621" w:type="pct"/>
            <w:tcPrChange w:id="307" w:author="Mohammad Nayeem Hasan" w:date="2023-06-06T12:09:00Z">
              <w:tcPr>
                <w:tcW w:w="1224" w:type="pct"/>
                <w:gridSpan w:val="2"/>
              </w:tcPr>
            </w:tcPrChange>
          </w:tcPr>
          <w:p w14:paraId="53B3340B" w14:textId="03ED3080"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1.</w:t>
            </w:r>
            <w:ins w:id="308" w:author="Mohammad Nayeem Hasan" w:date="2023-06-06T11:05:00Z">
              <w:r>
                <w:rPr>
                  <w:rFonts w:ascii="Times New Roman" w:hAnsi="Times New Roman" w:cs="Times New Roman"/>
                  <w:sz w:val="24"/>
                  <w:szCs w:val="24"/>
                </w:rPr>
                <w:t xml:space="preserve">11 </w:t>
              </w:r>
            </w:ins>
            <w:ins w:id="309" w:author="Mohammad Nayeem Hasan" w:date="2023-06-06T12:33:00Z">
              <w:r w:rsidRPr="00A62310">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sz w:val="24"/>
                  <w:szCs w:val="24"/>
                </w:rPr>
                <w:t>2</w:t>
              </w:r>
              <w:r w:rsidRPr="00A62310">
                <w:rPr>
                  <w:rFonts w:ascii="Times New Roman" w:hAnsi="Times New Roman" w:cs="Times New Roman"/>
                  <w:sz w:val="24"/>
                  <w:szCs w:val="24"/>
                </w:rPr>
                <w:t xml:space="preserve"> - 1.</w:t>
              </w:r>
              <w:r>
                <w:rPr>
                  <w:rFonts w:ascii="Times New Roman" w:hAnsi="Times New Roman" w:cs="Times New Roman"/>
                  <w:sz w:val="24"/>
                  <w:szCs w:val="24"/>
                </w:rPr>
                <w:t>29</w:t>
              </w:r>
              <w:r w:rsidRPr="00A62310">
                <w:rPr>
                  <w:rFonts w:ascii="Times New Roman" w:hAnsi="Times New Roman" w:cs="Times New Roman"/>
                  <w:sz w:val="24"/>
                  <w:szCs w:val="24"/>
                </w:rPr>
                <w:t>)</w:t>
              </w:r>
            </w:ins>
            <w:del w:id="310" w:author="Mohammad Nayeem Hasan" w:date="2023-06-06T11:05:00Z">
              <w:r w:rsidRPr="00A62310" w:rsidDel="00CF10E3">
                <w:rPr>
                  <w:rFonts w:ascii="Times New Roman" w:hAnsi="Times New Roman" w:cs="Times New Roman"/>
                  <w:sz w:val="24"/>
                  <w:szCs w:val="24"/>
                </w:rPr>
                <w:delText>0</w:delText>
              </w:r>
            </w:del>
            <w:del w:id="311" w:author="Mohammad Nayeem Hasan" w:date="2023-06-06T12:33:00Z">
              <w:r w:rsidRPr="00A62310" w:rsidDel="00920A8C">
                <w:rPr>
                  <w:rFonts w:ascii="Times New Roman" w:hAnsi="Times New Roman" w:cs="Times New Roman"/>
                  <w:sz w:val="24"/>
                  <w:szCs w:val="24"/>
                </w:rPr>
                <w:delText>(0.85 - 1.28)</w:delText>
              </w:r>
            </w:del>
          </w:p>
        </w:tc>
        <w:tc>
          <w:tcPr>
            <w:tcW w:w="1621" w:type="pct"/>
            <w:tcPrChange w:id="312" w:author="Mohammad Nayeem Hasan" w:date="2023-06-06T12:09:00Z">
              <w:tcPr>
                <w:tcW w:w="1224" w:type="pct"/>
                <w:gridSpan w:val="2"/>
              </w:tcPr>
            </w:tcPrChange>
          </w:tcPr>
          <w:p w14:paraId="1CE07A2B" w14:textId="73D307E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w:t>
            </w:r>
            <w:ins w:id="313" w:author="Mohammad Nayeem Hasan" w:date="2023-06-06T12:34:00Z">
              <w:r>
                <w:rPr>
                  <w:rFonts w:ascii="Times New Roman" w:hAnsi="Times New Roman" w:cs="Times New Roman"/>
                  <w:sz w:val="24"/>
                  <w:szCs w:val="24"/>
                </w:rPr>
                <w:t>006</w:t>
              </w:r>
            </w:ins>
            <w:del w:id="314" w:author="Mohammad Nayeem Hasan" w:date="2023-06-06T12:34:00Z">
              <w:r w:rsidRPr="00A62310" w:rsidDel="00920A8C">
                <w:rPr>
                  <w:rFonts w:ascii="Times New Roman" w:hAnsi="Times New Roman" w:cs="Times New Roman"/>
                  <w:sz w:val="24"/>
                  <w:szCs w:val="24"/>
                </w:rPr>
                <w:delText>668</w:delText>
              </w:r>
            </w:del>
          </w:p>
        </w:tc>
      </w:tr>
      <w:tr w:rsidR="000E4220" w:rsidRPr="00A62310" w14:paraId="71D251BA" w14:textId="77777777" w:rsidTr="00657B76">
        <w:trPr>
          <w:ins w:id="315" w:author="Mohammad Nayeem Hasan" w:date="2023-06-06T11:00:00Z"/>
          <w:trPrChange w:id="316" w:author="Mohammad Nayeem Hasan" w:date="2023-06-06T12:09:00Z">
            <w:trPr>
              <w:gridAfter w:val="0"/>
            </w:trPr>
          </w:trPrChange>
        </w:trPr>
        <w:tc>
          <w:tcPr>
            <w:tcW w:w="1758" w:type="pct"/>
            <w:tcPrChange w:id="317" w:author="Mohammad Nayeem Hasan" w:date="2023-06-06T12:09:00Z">
              <w:tcPr>
                <w:tcW w:w="1327" w:type="pct"/>
              </w:tcPr>
            </w:tcPrChange>
          </w:tcPr>
          <w:p w14:paraId="2F0EDFF4" w14:textId="49E04C72" w:rsidR="000E4220" w:rsidRPr="00A62310" w:rsidRDefault="000E4220" w:rsidP="000E4220">
            <w:pPr>
              <w:jc w:val="both"/>
              <w:rPr>
                <w:ins w:id="318" w:author="Mohammad Nayeem Hasan" w:date="2023-06-06T11:00:00Z"/>
                <w:rFonts w:ascii="Times New Roman" w:hAnsi="Times New Roman" w:cs="Times New Roman"/>
                <w:sz w:val="24"/>
                <w:szCs w:val="24"/>
              </w:rPr>
            </w:pPr>
            <w:ins w:id="319" w:author="Mohammad Nayeem Hasan" w:date="2023-06-06T11:00:00Z">
              <w:r w:rsidRPr="00A62310">
                <w:rPr>
                  <w:rFonts w:ascii="Times New Roman" w:hAnsi="Times New Roman" w:cs="Times New Roman"/>
                  <w:sz w:val="24"/>
                  <w:szCs w:val="24"/>
                </w:rPr>
                <w:t>Below SSC</w:t>
              </w:r>
            </w:ins>
          </w:p>
        </w:tc>
        <w:tc>
          <w:tcPr>
            <w:tcW w:w="1621" w:type="pct"/>
            <w:tcPrChange w:id="320" w:author="Mohammad Nayeem Hasan" w:date="2023-06-06T12:09:00Z">
              <w:tcPr>
                <w:tcW w:w="1224" w:type="pct"/>
                <w:gridSpan w:val="2"/>
              </w:tcPr>
            </w:tcPrChange>
          </w:tcPr>
          <w:p w14:paraId="1FD41CB8" w14:textId="48398DEA" w:rsidR="000E4220" w:rsidRPr="00A62310" w:rsidRDefault="000E4220" w:rsidP="000E4220">
            <w:pPr>
              <w:jc w:val="both"/>
              <w:rPr>
                <w:ins w:id="321" w:author="Mohammad Nayeem Hasan" w:date="2023-06-06T11:00:00Z"/>
                <w:rFonts w:ascii="Times New Roman" w:hAnsi="Times New Roman" w:cs="Times New Roman"/>
                <w:sz w:val="24"/>
                <w:szCs w:val="24"/>
              </w:rPr>
            </w:pPr>
            <w:ins w:id="322" w:author="Mohammad Nayeem Hasan" w:date="2023-06-06T11:00:00Z">
              <w:r w:rsidRPr="00A62310">
                <w:rPr>
                  <w:rFonts w:ascii="Times New Roman" w:hAnsi="Times New Roman" w:cs="Times New Roman"/>
                  <w:sz w:val="24"/>
                  <w:szCs w:val="24"/>
                </w:rPr>
                <w:t>1.14</w:t>
              </w:r>
            </w:ins>
            <w:ins w:id="323" w:author="Mohammad Nayeem Hasan" w:date="2023-06-06T12:28:00Z">
              <w:r>
                <w:rPr>
                  <w:rFonts w:ascii="Times New Roman" w:hAnsi="Times New Roman" w:cs="Times New Roman"/>
                  <w:sz w:val="24"/>
                  <w:szCs w:val="24"/>
                </w:rPr>
                <w:t xml:space="preserve"> </w:t>
              </w:r>
            </w:ins>
            <w:ins w:id="324" w:author="Mohammad Nayeem Hasan" w:date="2023-06-06T12:33:00Z">
              <w:r w:rsidRPr="00A62310">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0</w:t>
              </w:r>
            </w:ins>
            <w:ins w:id="325" w:author="Mohammad Nayeem Hasan" w:date="2023-06-06T12:34:00Z">
              <w:r>
                <w:rPr>
                  <w:rFonts w:ascii="Times New Roman" w:hAnsi="Times New Roman" w:cs="Times New Roman"/>
                  <w:sz w:val="24"/>
                  <w:szCs w:val="24"/>
                </w:rPr>
                <w:t>9</w:t>
              </w:r>
            </w:ins>
            <w:ins w:id="326" w:author="Mohammad Nayeem Hasan" w:date="2023-06-06T12:33:00Z">
              <w:r w:rsidRPr="00A62310">
                <w:rPr>
                  <w:rFonts w:ascii="Times New Roman" w:hAnsi="Times New Roman" w:cs="Times New Roman"/>
                  <w:sz w:val="24"/>
                  <w:szCs w:val="24"/>
                </w:rPr>
                <w:t xml:space="preserve"> - 1.</w:t>
              </w:r>
            </w:ins>
            <w:ins w:id="327" w:author="Mohammad Nayeem Hasan" w:date="2023-06-06T12:34:00Z">
              <w:r>
                <w:rPr>
                  <w:rFonts w:ascii="Times New Roman" w:hAnsi="Times New Roman" w:cs="Times New Roman"/>
                  <w:sz w:val="24"/>
                  <w:szCs w:val="24"/>
                </w:rPr>
                <w:t>21</w:t>
              </w:r>
            </w:ins>
            <w:ins w:id="328" w:author="Mohammad Nayeem Hasan" w:date="2023-06-06T12:33:00Z">
              <w:r w:rsidRPr="00A62310">
                <w:rPr>
                  <w:rFonts w:ascii="Times New Roman" w:hAnsi="Times New Roman" w:cs="Times New Roman"/>
                  <w:sz w:val="24"/>
                  <w:szCs w:val="24"/>
                </w:rPr>
                <w:t>)</w:t>
              </w:r>
            </w:ins>
          </w:p>
        </w:tc>
        <w:tc>
          <w:tcPr>
            <w:tcW w:w="1621" w:type="pct"/>
            <w:tcPrChange w:id="329" w:author="Mohammad Nayeem Hasan" w:date="2023-06-06T12:09:00Z">
              <w:tcPr>
                <w:tcW w:w="1224" w:type="pct"/>
                <w:gridSpan w:val="2"/>
              </w:tcPr>
            </w:tcPrChange>
          </w:tcPr>
          <w:p w14:paraId="275E904B" w14:textId="6594A915" w:rsidR="000E4220" w:rsidRPr="00A62310" w:rsidRDefault="000E4220" w:rsidP="000E4220">
            <w:pPr>
              <w:jc w:val="both"/>
              <w:rPr>
                <w:ins w:id="330" w:author="Mohammad Nayeem Hasan" w:date="2023-06-06T11:00:00Z"/>
                <w:rFonts w:ascii="Times New Roman" w:hAnsi="Times New Roman" w:cs="Times New Roman"/>
                <w:sz w:val="24"/>
                <w:szCs w:val="24"/>
              </w:rPr>
            </w:pPr>
            <w:ins w:id="331" w:author="Mohammad Nayeem Hasan" w:date="2023-06-06T12:34:00Z">
              <w:r>
                <w:rPr>
                  <w:rFonts w:ascii="Times New Roman" w:hAnsi="Times New Roman" w:cs="Times New Roman"/>
                  <w:sz w:val="24"/>
                  <w:szCs w:val="24"/>
                </w:rPr>
                <w:t>&lt;0.001</w:t>
              </w:r>
            </w:ins>
          </w:p>
        </w:tc>
      </w:tr>
      <w:tr w:rsidR="000E4220" w:rsidRPr="00A62310" w14:paraId="3DC0C728" w14:textId="77777777" w:rsidTr="00657B76">
        <w:trPr>
          <w:ins w:id="332" w:author="Mohammad Nayeem Hasan" w:date="2023-06-06T12:58:00Z"/>
        </w:trPr>
        <w:tc>
          <w:tcPr>
            <w:tcW w:w="1758" w:type="pct"/>
          </w:tcPr>
          <w:p w14:paraId="0988AAA3" w14:textId="017ACC3A" w:rsidR="000E4220" w:rsidRPr="00A62310" w:rsidRDefault="000E4220" w:rsidP="000E4220">
            <w:pPr>
              <w:jc w:val="both"/>
              <w:rPr>
                <w:ins w:id="333" w:author="Mohammad Nayeem Hasan" w:date="2023-06-06T12:58:00Z"/>
                <w:rFonts w:ascii="Times New Roman" w:hAnsi="Times New Roman" w:cs="Times New Roman"/>
                <w:b/>
                <w:sz w:val="24"/>
                <w:szCs w:val="24"/>
              </w:rPr>
            </w:pPr>
            <w:ins w:id="334" w:author="Mohammad Nayeem Hasan" w:date="2023-06-06T12:58:00Z">
              <w:r w:rsidRPr="00A62310">
                <w:rPr>
                  <w:rFonts w:ascii="Times New Roman" w:hAnsi="Times New Roman" w:cs="Times New Roman"/>
                  <w:b/>
                  <w:sz w:val="24"/>
                  <w:szCs w:val="24"/>
                </w:rPr>
                <w:t>Occupation</w:t>
              </w:r>
            </w:ins>
          </w:p>
        </w:tc>
        <w:tc>
          <w:tcPr>
            <w:tcW w:w="1621" w:type="pct"/>
          </w:tcPr>
          <w:p w14:paraId="5B06DCFF" w14:textId="099554F6" w:rsidR="000E4220" w:rsidRPr="00A62310" w:rsidRDefault="000E4220" w:rsidP="000E4220">
            <w:pPr>
              <w:jc w:val="both"/>
              <w:rPr>
                <w:ins w:id="335" w:author="Mohammad Nayeem Hasan" w:date="2023-06-06T12:58:00Z"/>
                <w:rFonts w:ascii="Times New Roman" w:hAnsi="Times New Roman" w:cs="Times New Roman"/>
                <w:sz w:val="24"/>
                <w:szCs w:val="24"/>
              </w:rPr>
            </w:pPr>
          </w:p>
        </w:tc>
        <w:tc>
          <w:tcPr>
            <w:tcW w:w="1621" w:type="pct"/>
          </w:tcPr>
          <w:p w14:paraId="3158FBCD" w14:textId="77777777" w:rsidR="000E4220" w:rsidRPr="00A62310" w:rsidRDefault="000E4220" w:rsidP="000E4220">
            <w:pPr>
              <w:jc w:val="both"/>
              <w:rPr>
                <w:ins w:id="336" w:author="Mohammad Nayeem Hasan" w:date="2023-06-06T12:58:00Z"/>
                <w:rFonts w:ascii="Times New Roman" w:hAnsi="Times New Roman" w:cs="Times New Roman"/>
                <w:sz w:val="24"/>
                <w:szCs w:val="24"/>
              </w:rPr>
            </w:pPr>
          </w:p>
        </w:tc>
      </w:tr>
      <w:tr w:rsidR="00960822" w:rsidRPr="00A62310" w14:paraId="6F7AEFCA" w14:textId="77777777" w:rsidTr="00657B76">
        <w:trPr>
          <w:ins w:id="337" w:author="Mohammad Nayeem Hasan" w:date="2023-06-06T12:58:00Z"/>
        </w:trPr>
        <w:tc>
          <w:tcPr>
            <w:tcW w:w="1758" w:type="pct"/>
          </w:tcPr>
          <w:p w14:paraId="27A521A6" w14:textId="0B67A387" w:rsidR="00960822" w:rsidRPr="00A62310" w:rsidRDefault="00960822" w:rsidP="00960822">
            <w:pPr>
              <w:jc w:val="both"/>
              <w:rPr>
                <w:ins w:id="338" w:author="Mohammad Nayeem Hasan" w:date="2023-06-06T12:58:00Z"/>
                <w:rFonts w:ascii="Times New Roman" w:hAnsi="Times New Roman" w:cs="Times New Roman"/>
                <w:b/>
                <w:sz w:val="24"/>
                <w:szCs w:val="24"/>
              </w:rPr>
            </w:pPr>
            <w:ins w:id="339" w:author="Mohammad Nayeem Hasan" w:date="2023-06-06T13:02:00Z">
              <w:r w:rsidRPr="00A62310">
                <w:rPr>
                  <w:rFonts w:ascii="Times New Roman" w:hAnsi="Times New Roman" w:cs="Times New Roman"/>
                  <w:sz w:val="24"/>
                  <w:szCs w:val="24"/>
                </w:rPr>
                <w:t>None</w:t>
              </w:r>
            </w:ins>
          </w:p>
        </w:tc>
        <w:tc>
          <w:tcPr>
            <w:tcW w:w="1621" w:type="pct"/>
          </w:tcPr>
          <w:p w14:paraId="0508A829" w14:textId="6AC0C8FA" w:rsidR="00960822" w:rsidRPr="00A62310" w:rsidRDefault="00960822" w:rsidP="00960822">
            <w:pPr>
              <w:jc w:val="both"/>
              <w:rPr>
                <w:ins w:id="340" w:author="Mohammad Nayeem Hasan" w:date="2023-06-06T12:58:00Z"/>
                <w:rFonts w:ascii="Times New Roman" w:hAnsi="Times New Roman" w:cs="Times New Roman"/>
                <w:sz w:val="24"/>
                <w:szCs w:val="24"/>
              </w:rPr>
            </w:pPr>
            <w:ins w:id="341" w:author="Mohammad Nayeem Hasan" w:date="2023-06-06T12:58:00Z">
              <w:r w:rsidRPr="00A62310">
                <w:rPr>
                  <w:rFonts w:ascii="Times New Roman" w:hAnsi="Times New Roman" w:cs="Times New Roman"/>
                  <w:sz w:val="24"/>
                  <w:szCs w:val="24"/>
                </w:rPr>
                <w:t>1.</w:t>
              </w:r>
            </w:ins>
            <w:ins w:id="342" w:author="Mohammad Nayeem Hasan" w:date="2023-06-06T13:04:00Z">
              <w:r>
                <w:rPr>
                  <w:rFonts w:ascii="Times New Roman" w:hAnsi="Times New Roman" w:cs="Times New Roman"/>
                  <w:sz w:val="24"/>
                  <w:szCs w:val="24"/>
                </w:rPr>
                <w:t>73</w:t>
              </w:r>
            </w:ins>
            <w:ins w:id="343" w:author="Mohammad Nayeem Hasan" w:date="2023-06-06T12:58:00Z">
              <w:r>
                <w:rPr>
                  <w:rFonts w:ascii="Times New Roman" w:hAnsi="Times New Roman" w:cs="Times New Roman"/>
                  <w:sz w:val="24"/>
                  <w:szCs w:val="24"/>
                </w:rPr>
                <w:t xml:space="preserve"> </w:t>
              </w:r>
              <w:r w:rsidRPr="00A62310">
                <w:rPr>
                  <w:rFonts w:ascii="Times New Roman" w:hAnsi="Times New Roman" w:cs="Times New Roman"/>
                  <w:sz w:val="24"/>
                  <w:szCs w:val="24"/>
                </w:rPr>
                <w:t>(1.</w:t>
              </w:r>
            </w:ins>
            <w:ins w:id="344" w:author="Mohammad Nayeem Hasan" w:date="2023-06-06T13:05:00Z">
              <w:r>
                <w:rPr>
                  <w:rFonts w:ascii="Times New Roman" w:hAnsi="Times New Roman" w:cs="Times New Roman"/>
                  <w:sz w:val="24"/>
                  <w:szCs w:val="24"/>
                </w:rPr>
                <w:t>27</w:t>
              </w:r>
            </w:ins>
            <w:ins w:id="345" w:author="Mohammad Nayeem Hasan" w:date="2023-06-06T12:58:00Z">
              <w:r>
                <w:rPr>
                  <w:rFonts w:ascii="Times New Roman" w:hAnsi="Times New Roman" w:cs="Times New Roman"/>
                  <w:sz w:val="24"/>
                  <w:szCs w:val="24"/>
                </w:rPr>
                <w:t xml:space="preserve"> </w:t>
              </w:r>
              <w:r w:rsidRPr="00A62310">
                <w:rPr>
                  <w:rFonts w:ascii="Times New Roman" w:hAnsi="Times New Roman" w:cs="Times New Roman"/>
                  <w:sz w:val="24"/>
                  <w:szCs w:val="24"/>
                </w:rPr>
                <w:t xml:space="preserve">- </w:t>
              </w:r>
            </w:ins>
            <w:ins w:id="346" w:author="Mohammad Nayeem Hasan" w:date="2023-06-06T13:05:00Z">
              <w:r>
                <w:rPr>
                  <w:rFonts w:ascii="Times New Roman" w:hAnsi="Times New Roman" w:cs="Times New Roman"/>
                  <w:sz w:val="24"/>
                  <w:szCs w:val="24"/>
                </w:rPr>
                <w:t>2</w:t>
              </w:r>
            </w:ins>
            <w:ins w:id="347" w:author="Mohammad Nayeem Hasan" w:date="2023-06-06T12:58:00Z">
              <w:r w:rsidRPr="00A62310">
                <w:rPr>
                  <w:rFonts w:ascii="Times New Roman" w:hAnsi="Times New Roman" w:cs="Times New Roman"/>
                  <w:sz w:val="24"/>
                  <w:szCs w:val="24"/>
                </w:rPr>
                <w:t>.</w:t>
              </w:r>
            </w:ins>
            <w:ins w:id="348" w:author="Mohammad Nayeem Hasan" w:date="2023-06-06T13:05:00Z">
              <w:r>
                <w:rPr>
                  <w:rFonts w:ascii="Times New Roman" w:hAnsi="Times New Roman" w:cs="Times New Roman"/>
                  <w:sz w:val="24"/>
                  <w:szCs w:val="24"/>
                </w:rPr>
                <w:t>01</w:t>
              </w:r>
            </w:ins>
            <w:ins w:id="349" w:author="Mohammad Nayeem Hasan" w:date="2023-06-06T12:58:00Z">
              <w:r w:rsidRPr="00A62310">
                <w:rPr>
                  <w:rFonts w:ascii="Times New Roman" w:hAnsi="Times New Roman" w:cs="Times New Roman"/>
                  <w:sz w:val="24"/>
                  <w:szCs w:val="24"/>
                </w:rPr>
                <w:t>)</w:t>
              </w:r>
            </w:ins>
          </w:p>
        </w:tc>
        <w:tc>
          <w:tcPr>
            <w:tcW w:w="1621" w:type="pct"/>
          </w:tcPr>
          <w:p w14:paraId="3827F1FB" w14:textId="21BDB708" w:rsidR="00960822" w:rsidRPr="00A62310" w:rsidRDefault="00960822" w:rsidP="00960822">
            <w:pPr>
              <w:jc w:val="both"/>
              <w:rPr>
                <w:ins w:id="350" w:author="Mohammad Nayeem Hasan" w:date="2023-06-06T12:58:00Z"/>
                <w:rFonts w:ascii="Times New Roman" w:hAnsi="Times New Roman" w:cs="Times New Roman"/>
                <w:sz w:val="24"/>
                <w:szCs w:val="24"/>
              </w:rPr>
            </w:pPr>
            <w:ins w:id="351" w:author="Mohammad Nayeem Hasan" w:date="2023-06-06T13:07:00Z">
              <w:r w:rsidRPr="00823BAA">
                <w:rPr>
                  <w:rFonts w:ascii="Times New Roman" w:hAnsi="Times New Roman" w:cs="Times New Roman"/>
                  <w:sz w:val="24"/>
                  <w:szCs w:val="24"/>
                </w:rPr>
                <w:t>&lt;0.001</w:t>
              </w:r>
            </w:ins>
          </w:p>
        </w:tc>
      </w:tr>
      <w:tr w:rsidR="00960822" w:rsidRPr="00A62310" w14:paraId="387DDC1E" w14:textId="77777777" w:rsidTr="00657B76">
        <w:trPr>
          <w:ins w:id="352" w:author="Mohammad Nayeem Hasan" w:date="2023-06-06T12:58:00Z"/>
        </w:trPr>
        <w:tc>
          <w:tcPr>
            <w:tcW w:w="1758" w:type="pct"/>
          </w:tcPr>
          <w:p w14:paraId="5A4E0EC5" w14:textId="22330A26" w:rsidR="00960822" w:rsidRPr="00A62310" w:rsidRDefault="00960822" w:rsidP="00960822">
            <w:pPr>
              <w:jc w:val="both"/>
              <w:rPr>
                <w:ins w:id="353" w:author="Mohammad Nayeem Hasan" w:date="2023-06-06T12:58:00Z"/>
                <w:rFonts w:ascii="Times New Roman" w:hAnsi="Times New Roman" w:cs="Times New Roman"/>
                <w:b/>
                <w:sz w:val="24"/>
                <w:szCs w:val="24"/>
              </w:rPr>
            </w:pPr>
            <w:ins w:id="354" w:author="Mohammad Nayeem Hasan" w:date="2023-06-06T12:58:00Z">
              <w:r w:rsidRPr="00A62310">
                <w:rPr>
                  <w:rFonts w:ascii="Times New Roman" w:hAnsi="Times New Roman" w:cs="Times New Roman"/>
                  <w:sz w:val="24"/>
                  <w:szCs w:val="24"/>
                </w:rPr>
                <w:t>Government</w:t>
              </w:r>
            </w:ins>
          </w:p>
        </w:tc>
        <w:tc>
          <w:tcPr>
            <w:tcW w:w="1621" w:type="pct"/>
          </w:tcPr>
          <w:p w14:paraId="7F99751A" w14:textId="1F4895F8" w:rsidR="00960822" w:rsidRPr="00A62310" w:rsidRDefault="00960822" w:rsidP="00960822">
            <w:pPr>
              <w:jc w:val="both"/>
              <w:rPr>
                <w:ins w:id="355" w:author="Mohammad Nayeem Hasan" w:date="2023-06-06T12:58:00Z"/>
                <w:rFonts w:ascii="Times New Roman" w:hAnsi="Times New Roman" w:cs="Times New Roman"/>
                <w:sz w:val="24"/>
                <w:szCs w:val="24"/>
              </w:rPr>
            </w:pPr>
            <w:ins w:id="356" w:author="Mohammad Nayeem Hasan" w:date="2023-06-06T12:58:00Z">
              <w:r w:rsidRPr="00A62310">
                <w:rPr>
                  <w:rFonts w:ascii="Times New Roman" w:hAnsi="Times New Roman" w:cs="Times New Roman"/>
                  <w:sz w:val="24"/>
                  <w:szCs w:val="24"/>
                </w:rPr>
                <w:t>1.</w:t>
              </w:r>
            </w:ins>
            <w:ins w:id="357" w:author="Mohammad Nayeem Hasan" w:date="2023-06-06T13:04:00Z">
              <w:r>
                <w:rPr>
                  <w:rFonts w:ascii="Times New Roman" w:hAnsi="Times New Roman" w:cs="Times New Roman"/>
                  <w:sz w:val="24"/>
                  <w:szCs w:val="24"/>
                </w:rPr>
                <w:t>54</w:t>
              </w:r>
            </w:ins>
            <w:ins w:id="358" w:author="Mohammad Nayeem Hasan" w:date="2023-06-06T12:58:00Z">
              <w:r>
                <w:rPr>
                  <w:rFonts w:ascii="Times New Roman" w:hAnsi="Times New Roman" w:cs="Times New Roman"/>
                  <w:sz w:val="24"/>
                  <w:szCs w:val="24"/>
                </w:rPr>
                <w:t xml:space="preserve"> </w:t>
              </w:r>
              <w:r w:rsidRPr="00A62310">
                <w:rPr>
                  <w:rFonts w:ascii="Times New Roman" w:hAnsi="Times New Roman" w:cs="Times New Roman"/>
                  <w:sz w:val="24"/>
                  <w:szCs w:val="24"/>
                </w:rPr>
                <w:t>(</w:t>
              </w:r>
              <w:r>
                <w:rPr>
                  <w:rFonts w:ascii="Times New Roman" w:hAnsi="Times New Roman" w:cs="Times New Roman"/>
                  <w:sz w:val="24"/>
                  <w:szCs w:val="24"/>
                </w:rPr>
                <w:t>1</w:t>
              </w:r>
              <w:r w:rsidRPr="00A62310">
                <w:rPr>
                  <w:rFonts w:ascii="Times New Roman" w:hAnsi="Times New Roman" w:cs="Times New Roman"/>
                  <w:sz w:val="24"/>
                  <w:szCs w:val="24"/>
                </w:rPr>
                <w:t>.</w:t>
              </w:r>
            </w:ins>
            <w:ins w:id="359" w:author="Mohammad Nayeem Hasan" w:date="2023-06-06T13:05:00Z">
              <w:r>
                <w:rPr>
                  <w:rFonts w:ascii="Times New Roman" w:hAnsi="Times New Roman" w:cs="Times New Roman"/>
                  <w:sz w:val="24"/>
                  <w:szCs w:val="24"/>
                </w:rPr>
                <w:t>21</w:t>
              </w:r>
            </w:ins>
            <w:ins w:id="360" w:author="Mohammad Nayeem Hasan" w:date="2023-06-06T12:58:00Z">
              <w:r w:rsidRPr="00A62310">
                <w:rPr>
                  <w:rFonts w:ascii="Times New Roman" w:hAnsi="Times New Roman" w:cs="Times New Roman"/>
                  <w:sz w:val="24"/>
                  <w:szCs w:val="24"/>
                </w:rPr>
                <w:t xml:space="preserve"> </w:t>
              </w:r>
            </w:ins>
            <w:ins w:id="361" w:author="Mohammad Nayeem Hasan" w:date="2023-06-06T13:06:00Z">
              <w:r>
                <w:rPr>
                  <w:rFonts w:ascii="Times New Roman" w:hAnsi="Times New Roman" w:cs="Times New Roman"/>
                  <w:sz w:val="24"/>
                  <w:szCs w:val="24"/>
                </w:rPr>
                <w:t>–</w:t>
              </w:r>
            </w:ins>
            <w:ins w:id="362" w:author="Mohammad Nayeem Hasan" w:date="2023-06-06T12:58:00Z">
              <w:r w:rsidRPr="00A62310">
                <w:rPr>
                  <w:rFonts w:ascii="Times New Roman" w:hAnsi="Times New Roman" w:cs="Times New Roman"/>
                  <w:sz w:val="24"/>
                  <w:szCs w:val="24"/>
                </w:rPr>
                <w:t xml:space="preserve"> </w:t>
              </w:r>
            </w:ins>
            <w:ins w:id="363" w:author="Mohammad Nayeem Hasan" w:date="2023-06-06T13:06:00Z">
              <w:r>
                <w:rPr>
                  <w:rFonts w:ascii="Times New Roman" w:hAnsi="Times New Roman" w:cs="Times New Roman"/>
                  <w:sz w:val="24"/>
                  <w:szCs w:val="24"/>
                </w:rPr>
                <w:t>1.98</w:t>
              </w:r>
            </w:ins>
            <w:ins w:id="364" w:author="Mohammad Nayeem Hasan" w:date="2023-06-06T12:58:00Z">
              <w:r w:rsidRPr="00A62310">
                <w:rPr>
                  <w:rFonts w:ascii="Times New Roman" w:hAnsi="Times New Roman" w:cs="Times New Roman"/>
                  <w:sz w:val="24"/>
                  <w:szCs w:val="24"/>
                </w:rPr>
                <w:t>)</w:t>
              </w:r>
            </w:ins>
          </w:p>
        </w:tc>
        <w:tc>
          <w:tcPr>
            <w:tcW w:w="1621" w:type="pct"/>
          </w:tcPr>
          <w:p w14:paraId="3D2E68F9" w14:textId="0F1B3424" w:rsidR="00960822" w:rsidRPr="00A62310" w:rsidRDefault="00960822" w:rsidP="00960822">
            <w:pPr>
              <w:jc w:val="both"/>
              <w:rPr>
                <w:ins w:id="365" w:author="Mohammad Nayeem Hasan" w:date="2023-06-06T12:58:00Z"/>
                <w:rFonts w:ascii="Times New Roman" w:hAnsi="Times New Roman" w:cs="Times New Roman"/>
                <w:sz w:val="24"/>
                <w:szCs w:val="24"/>
              </w:rPr>
            </w:pPr>
            <w:ins w:id="366" w:author="Mohammad Nayeem Hasan" w:date="2023-06-06T13:07:00Z">
              <w:r w:rsidRPr="00823BAA">
                <w:rPr>
                  <w:rFonts w:ascii="Times New Roman" w:hAnsi="Times New Roman" w:cs="Times New Roman"/>
                  <w:sz w:val="24"/>
                  <w:szCs w:val="24"/>
                </w:rPr>
                <w:t>&lt;0.001</w:t>
              </w:r>
            </w:ins>
          </w:p>
        </w:tc>
      </w:tr>
      <w:tr w:rsidR="000E4220" w:rsidRPr="00A62310" w14:paraId="512AAD85" w14:textId="77777777" w:rsidTr="00657B76">
        <w:trPr>
          <w:ins w:id="367" w:author="Mohammad Nayeem Hasan" w:date="2023-06-06T12:58:00Z"/>
        </w:trPr>
        <w:tc>
          <w:tcPr>
            <w:tcW w:w="1758" w:type="pct"/>
          </w:tcPr>
          <w:p w14:paraId="4F724590" w14:textId="72F974AB" w:rsidR="000E4220" w:rsidRPr="00A62310" w:rsidRDefault="000E4220" w:rsidP="000E4220">
            <w:pPr>
              <w:jc w:val="both"/>
              <w:rPr>
                <w:ins w:id="368" w:author="Mohammad Nayeem Hasan" w:date="2023-06-06T12:58:00Z"/>
                <w:rFonts w:ascii="Times New Roman" w:hAnsi="Times New Roman" w:cs="Times New Roman"/>
                <w:b/>
                <w:sz w:val="24"/>
                <w:szCs w:val="24"/>
              </w:rPr>
            </w:pPr>
            <w:ins w:id="369" w:author="Mohammad Nayeem Hasan" w:date="2023-06-06T13:03:00Z">
              <w:r w:rsidRPr="00A62310">
                <w:rPr>
                  <w:rFonts w:ascii="Times New Roman" w:hAnsi="Times New Roman" w:cs="Times New Roman"/>
                  <w:sz w:val="24"/>
                  <w:szCs w:val="24"/>
                </w:rPr>
                <w:t>Housewife</w:t>
              </w:r>
            </w:ins>
          </w:p>
        </w:tc>
        <w:tc>
          <w:tcPr>
            <w:tcW w:w="1621" w:type="pct"/>
          </w:tcPr>
          <w:p w14:paraId="6DE376E8" w14:textId="190B41F6" w:rsidR="000E4220" w:rsidRPr="00A62310" w:rsidRDefault="000E4220" w:rsidP="000E4220">
            <w:pPr>
              <w:jc w:val="both"/>
              <w:rPr>
                <w:ins w:id="370" w:author="Mohammad Nayeem Hasan" w:date="2023-06-06T12:58:00Z"/>
                <w:rFonts w:ascii="Times New Roman" w:hAnsi="Times New Roman" w:cs="Times New Roman"/>
                <w:sz w:val="24"/>
                <w:szCs w:val="24"/>
              </w:rPr>
            </w:pPr>
            <w:ins w:id="371" w:author="Mohammad Nayeem Hasan" w:date="2023-06-06T12:58:00Z">
              <w:r w:rsidRPr="00A62310">
                <w:rPr>
                  <w:rFonts w:ascii="Times New Roman" w:hAnsi="Times New Roman" w:cs="Times New Roman"/>
                  <w:sz w:val="24"/>
                  <w:szCs w:val="24"/>
                </w:rPr>
                <w:t>1.</w:t>
              </w:r>
            </w:ins>
            <w:ins w:id="372" w:author="Mohammad Nayeem Hasan" w:date="2023-06-06T13:04:00Z">
              <w:r>
                <w:rPr>
                  <w:rFonts w:ascii="Times New Roman" w:hAnsi="Times New Roman" w:cs="Times New Roman"/>
                  <w:sz w:val="24"/>
                  <w:szCs w:val="24"/>
                </w:rPr>
                <w:t>25</w:t>
              </w:r>
            </w:ins>
            <w:ins w:id="373" w:author="Mohammad Nayeem Hasan" w:date="2023-06-06T12:58:00Z">
              <w:r w:rsidRPr="00A62310">
                <w:rPr>
                  <w:rFonts w:ascii="Times New Roman" w:hAnsi="Times New Roman" w:cs="Times New Roman"/>
                  <w:sz w:val="24"/>
                  <w:szCs w:val="24"/>
                </w:rPr>
                <w:t xml:space="preserve"> (</w:t>
              </w:r>
            </w:ins>
            <w:ins w:id="374" w:author="Mohammad Nayeem Hasan" w:date="2023-06-06T13:06:00Z">
              <w:r w:rsidR="00960822">
                <w:rPr>
                  <w:rFonts w:ascii="Times New Roman" w:hAnsi="Times New Roman" w:cs="Times New Roman"/>
                  <w:sz w:val="24"/>
                  <w:szCs w:val="24"/>
                </w:rPr>
                <w:t>1.01</w:t>
              </w:r>
            </w:ins>
            <w:ins w:id="375" w:author="Mohammad Nayeem Hasan" w:date="2023-06-06T12:58:00Z">
              <w:r w:rsidRPr="00A62310">
                <w:rPr>
                  <w:rFonts w:ascii="Times New Roman" w:hAnsi="Times New Roman" w:cs="Times New Roman"/>
                  <w:sz w:val="24"/>
                  <w:szCs w:val="24"/>
                </w:rPr>
                <w:t xml:space="preserve"> - 1.</w:t>
              </w:r>
            </w:ins>
            <w:ins w:id="376" w:author="Mohammad Nayeem Hasan" w:date="2023-06-06T13:06:00Z">
              <w:r w:rsidR="00960822">
                <w:rPr>
                  <w:rFonts w:ascii="Times New Roman" w:hAnsi="Times New Roman" w:cs="Times New Roman"/>
                  <w:sz w:val="24"/>
                  <w:szCs w:val="24"/>
                </w:rPr>
                <w:t>59</w:t>
              </w:r>
            </w:ins>
            <w:ins w:id="377" w:author="Mohammad Nayeem Hasan" w:date="2023-06-06T12:58:00Z">
              <w:r w:rsidRPr="00A62310">
                <w:rPr>
                  <w:rFonts w:ascii="Times New Roman" w:hAnsi="Times New Roman" w:cs="Times New Roman"/>
                  <w:sz w:val="24"/>
                  <w:szCs w:val="24"/>
                </w:rPr>
                <w:t>)</w:t>
              </w:r>
            </w:ins>
          </w:p>
        </w:tc>
        <w:tc>
          <w:tcPr>
            <w:tcW w:w="1621" w:type="pct"/>
          </w:tcPr>
          <w:p w14:paraId="4A559B11" w14:textId="0E2C73FC" w:rsidR="000E4220" w:rsidRPr="00A62310" w:rsidRDefault="00960822" w:rsidP="000E4220">
            <w:pPr>
              <w:jc w:val="both"/>
              <w:rPr>
                <w:ins w:id="378" w:author="Mohammad Nayeem Hasan" w:date="2023-06-06T12:58:00Z"/>
                <w:rFonts w:ascii="Times New Roman" w:hAnsi="Times New Roman" w:cs="Times New Roman"/>
                <w:sz w:val="24"/>
                <w:szCs w:val="24"/>
              </w:rPr>
            </w:pPr>
            <w:ins w:id="379" w:author="Mohammad Nayeem Hasan" w:date="2023-06-06T13:09:00Z">
              <w:r>
                <w:rPr>
                  <w:rFonts w:ascii="Times New Roman" w:hAnsi="Times New Roman" w:cs="Times New Roman"/>
                  <w:sz w:val="24"/>
                  <w:szCs w:val="24"/>
                </w:rPr>
                <w:t>0.0</w:t>
              </w:r>
            </w:ins>
            <w:ins w:id="380" w:author="Mohammad Nayeem Hasan" w:date="2023-06-06T13:10:00Z">
              <w:r>
                <w:rPr>
                  <w:rFonts w:ascii="Times New Roman" w:hAnsi="Times New Roman" w:cs="Times New Roman"/>
                  <w:sz w:val="24"/>
                  <w:szCs w:val="24"/>
                </w:rPr>
                <w:t>39</w:t>
              </w:r>
            </w:ins>
            <w:ins w:id="381" w:author="Mohammad Nayeem Hasan" w:date="2023-06-06T12:58:00Z">
              <w:r w:rsidR="000E4220" w:rsidRPr="00A62310">
                <w:rPr>
                  <w:rFonts w:ascii="Times New Roman" w:hAnsi="Times New Roman" w:cs="Times New Roman"/>
                  <w:sz w:val="24"/>
                  <w:szCs w:val="24"/>
                </w:rPr>
                <w:t xml:space="preserve"> </w:t>
              </w:r>
            </w:ins>
          </w:p>
        </w:tc>
      </w:tr>
      <w:tr w:rsidR="000E4220" w:rsidRPr="00A62310" w14:paraId="7EB571EE" w14:textId="77777777" w:rsidTr="00657B76">
        <w:trPr>
          <w:ins w:id="382" w:author="Mohammad Nayeem Hasan" w:date="2023-06-06T12:58:00Z"/>
        </w:trPr>
        <w:tc>
          <w:tcPr>
            <w:tcW w:w="1758" w:type="pct"/>
          </w:tcPr>
          <w:p w14:paraId="6D4FB90E" w14:textId="1C81653D" w:rsidR="000E4220" w:rsidRPr="00A62310" w:rsidRDefault="000E4220" w:rsidP="000E4220">
            <w:pPr>
              <w:jc w:val="both"/>
              <w:rPr>
                <w:ins w:id="383" w:author="Mohammad Nayeem Hasan" w:date="2023-06-06T12:58:00Z"/>
                <w:rFonts w:ascii="Times New Roman" w:hAnsi="Times New Roman" w:cs="Times New Roman"/>
                <w:b/>
                <w:sz w:val="24"/>
                <w:szCs w:val="24"/>
              </w:rPr>
            </w:pPr>
            <w:ins w:id="384" w:author="Mohammad Nayeem Hasan" w:date="2023-06-06T13:03:00Z">
              <w:r w:rsidRPr="00A62310">
                <w:rPr>
                  <w:rFonts w:ascii="Times New Roman" w:hAnsi="Times New Roman" w:cs="Times New Roman"/>
                  <w:sz w:val="24"/>
                  <w:szCs w:val="24"/>
                </w:rPr>
                <w:t>Business</w:t>
              </w:r>
            </w:ins>
          </w:p>
        </w:tc>
        <w:tc>
          <w:tcPr>
            <w:tcW w:w="1621" w:type="pct"/>
          </w:tcPr>
          <w:p w14:paraId="267B43F3" w14:textId="011065D6" w:rsidR="000E4220" w:rsidRPr="00A62310" w:rsidRDefault="000E4220" w:rsidP="000E4220">
            <w:pPr>
              <w:jc w:val="both"/>
              <w:rPr>
                <w:ins w:id="385" w:author="Mohammad Nayeem Hasan" w:date="2023-06-06T12:58:00Z"/>
                <w:rFonts w:ascii="Times New Roman" w:hAnsi="Times New Roman" w:cs="Times New Roman"/>
                <w:sz w:val="24"/>
                <w:szCs w:val="24"/>
              </w:rPr>
            </w:pPr>
            <w:ins w:id="386" w:author="Mohammad Nayeem Hasan" w:date="2023-06-06T12:58:00Z">
              <w:r w:rsidRPr="00A62310">
                <w:rPr>
                  <w:rFonts w:ascii="Times New Roman" w:hAnsi="Times New Roman" w:cs="Times New Roman"/>
                  <w:sz w:val="24"/>
                  <w:szCs w:val="24"/>
                </w:rPr>
                <w:t>1.</w:t>
              </w:r>
            </w:ins>
            <w:ins w:id="387" w:author="Mohammad Nayeem Hasan" w:date="2023-06-06T13:04:00Z">
              <w:r>
                <w:rPr>
                  <w:rFonts w:ascii="Times New Roman" w:hAnsi="Times New Roman" w:cs="Times New Roman"/>
                  <w:sz w:val="24"/>
                  <w:szCs w:val="24"/>
                </w:rPr>
                <w:t>11</w:t>
              </w:r>
            </w:ins>
            <w:ins w:id="388" w:author="Mohammad Nayeem Hasan" w:date="2023-06-06T12:58:00Z">
              <w:r>
                <w:rPr>
                  <w:rFonts w:ascii="Times New Roman" w:hAnsi="Times New Roman" w:cs="Times New Roman"/>
                  <w:sz w:val="24"/>
                  <w:szCs w:val="24"/>
                </w:rPr>
                <w:t xml:space="preserve"> </w:t>
              </w:r>
              <w:r w:rsidRPr="00A62310">
                <w:rPr>
                  <w:rFonts w:ascii="Times New Roman" w:hAnsi="Times New Roman" w:cs="Times New Roman"/>
                  <w:sz w:val="24"/>
                  <w:szCs w:val="24"/>
                </w:rPr>
                <w:t>(</w:t>
              </w:r>
            </w:ins>
            <w:ins w:id="389" w:author="Mohammad Nayeem Hasan" w:date="2023-06-06T13:06:00Z">
              <w:r w:rsidR="00960822">
                <w:rPr>
                  <w:rFonts w:ascii="Times New Roman" w:hAnsi="Times New Roman" w:cs="Times New Roman"/>
                  <w:sz w:val="24"/>
                  <w:szCs w:val="24"/>
                </w:rPr>
                <w:t>1.0</w:t>
              </w:r>
            </w:ins>
            <w:ins w:id="390" w:author="Mohammad Nayeem Hasan" w:date="2023-06-06T12:58:00Z">
              <w:r w:rsidRPr="00A62310">
                <w:rPr>
                  <w:rFonts w:ascii="Times New Roman" w:hAnsi="Times New Roman" w:cs="Times New Roman"/>
                  <w:sz w:val="24"/>
                  <w:szCs w:val="24"/>
                </w:rPr>
                <w:t>2</w:t>
              </w:r>
              <w:r>
                <w:rPr>
                  <w:rFonts w:ascii="Times New Roman" w:hAnsi="Times New Roman" w:cs="Times New Roman"/>
                  <w:sz w:val="24"/>
                  <w:szCs w:val="24"/>
                </w:rPr>
                <w:t xml:space="preserve"> </w:t>
              </w:r>
              <w:r w:rsidRPr="00A62310">
                <w:rPr>
                  <w:rFonts w:ascii="Times New Roman" w:hAnsi="Times New Roman" w:cs="Times New Roman"/>
                  <w:sz w:val="24"/>
                  <w:szCs w:val="24"/>
                </w:rPr>
                <w:t>-</w:t>
              </w:r>
              <w:r>
                <w:rPr>
                  <w:rFonts w:ascii="Times New Roman" w:hAnsi="Times New Roman" w:cs="Times New Roman"/>
                  <w:sz w:val="24"/>
                  <w:szCs w:val="24"/>
                </w:rPr>
                <w:t xml:space="preserve"> </w:t>
              </w:r>
              <w:r w:rsidRPr="00A62310">
                <w:rPr>
                  <w:rFonts w:ascii="Times New Roman" w:hAnsi="Times New Roman" w:cs="Times New Roman"/>
                  <w:sz w:val="24"/>
                  <w:szCs w:val="24"/>
                </w:rPr>
                <w:t>1.</w:t>
              </w:r>
            </w:ins>
            <w:ins w:id="391" w:author="Mohammad Nayeem Hasan" w:date="2023-06-06T13:06:00Z">
              <w:r w:rsidR="00960822">
                <w:rPr>
                  <w:rFonts w:ascii="Times New Roman" w:hAnsi="Times New Roman" w:cs="Times New Roman"/>
                  <w:sz w:val="24"/>
                  <w:szCs w:val="24"/>
                </w:rPr>
                <w:t>14</w:t>
              </w:r>
            </w:ins>
            <w:ins w:id="392" w:author="Mohammad Nayeem Hasan" w:date="2023-06-06T12:58:00Z">
              <w:r w:rsidRPr="00A62310">
                <w:rPr>
                  <w:rFonts w:ascii="Times New Roman" w:hAnsi="Times New Roman" w:cs="Times New Roman"/>
                  <w:sz w:val="24"/>
                  <w:szCs w:val="24"/>
                </w:rPr>
                <w:t>)</w:t>
              </w:r>
            </w:ins>
          </w:p>
        </w:tc>
        <w:tc>
          <w:tcPr>
            <w:tcW w:w="1621" w:type="pct"/>
          </w:tcPr>
          <w:p w14:paraId="61EA907A" w14:textId="7A53DFA4" w:rsidR="000E4220" w:rsidRPr="00A62310" w:rsidRDefault="000E4220" w:rsidP="000E4220">
            <w:pPr>
              <w:jc w:val="both"/>
              <w:rPr>
                <w:ins w:id="393" w:author="Mohammad Nayeem Hasan" w:date="2023-06-06T12:58:00Z"/>
                <w:rFonts w:ascii="Times New Roman" w:hAnsi="Times New Roman" w:cs="Times New Roman"/>
                <w:sz w:val="24"/>
                <w:szCs w:val="24"/>
              </w:rPr>
            </w:pPr>
            <w:ins w:id="394" w:author="Mohammad Nayeem Hasan" w:date="2023-06-06T12:58:00Z">
              <w:r w:rsidRPr="00A62310">
                <w:rPr>
                  <w:rFonts w:ascii="Times New Roman" w:hAnsi="Times New Roman" w:cs="Times New Roman"/>
                  <w:sz w:val="24"/>
                  <w:szCs w:val="24"/>
                </w:rPr>
                <w:t>0.</w:t>
              </w:r>
            </w:ins>
            <w:ins w:id="395" w:author="Mohammad Nayeem Hasan" w:date="2023-06-06T13:13:00Z">
              <w:r w:rsidR="00960822">
                <w:rPr>
                  <w:rFonts w:ascii="Times New Roman" w:hAnsi="Times New Roman" w:cs="Times New Roman"/>
                  <w:sz w:val="24"/>
                  <w:szCs w:val="24"/>
                </w:rPr>
                <w:t>045</w:t>
              </w:r>
            </w:ins>
          </w:p>
        </w:tc>
      </w:tr>
      <w:tr w:rsidR="000E4220" w:rsidRPr="00A62310" w14:paraId="1F68E51B" w14:textId="77777777" w:rsidTr="00657B76">
        <w:trPr>
          <w:ins w:id="396" w:author="Mohammad Nayeem Hasan" w:date="2023-06-06T12:58:00Z"/>
        </w:trPr>
        <w:tc>
          <w:tcPr>
            <w:tcW w:w="1758" w:type="pct"/>
          </w:tcPr>
          <w:p w14:paraId="11E0C0F5" w14:textId="487BE6B4" w:rsidR="000E4220" w:rsidRPr="00A62310" w:rsidRDefault="000E4220" w:rsidP="000E4220">
            <w:pPr>
              <w:jc w:val="both"/>
              <w:rPr>
                <w:ins w:id="397" w:author="Mohammad Nayeem Hasan" w:date="2023-06-06T12:58:00Z"/>
                <w:rFonts w:ascii="Times New Roman" w:hAnsi="Times New Roman" w:cs="Times New Roman"/>
                <w:b/>
                <w:sz w:val="24"/>
                <w:szCs w:val="24"/>
              </w:rPr>
            </w:pPr>
            <w:ins w:id="398" w:author="Mohammad Nayeem Hasan" w:date="2023-06-06T13:03:00Z">
              <w:r w:rsidRPr="00A62310">
                <w:rPr>
                  <w:rFonts w:ascii="Times New Roman" w:hAnsi="Times New Roman" w:cs="Times New Roman"/>
                  <w:sz w:val="24"/>
                  <w:szCs w:val="24"/>
                </w:rPr>
                <w:t>Health worker</w:t>
              </w:r>
            </w:ins>
          </w:p>
        </w:tc>
        <w:tc>
          <w:tcPr>
            <w:tcW w:w="1621" w:type="pct"/>
          </w:tcPr>
          <w:p w14:paraId="76573677" w14:textId="10600DD4" w:rsidR="000E4220" w:rsidRPr="00A62310" w:rsidRDefault="000E4220" w:rsidP="000E4220">
            <w:pPr>
              <w:jc w:val="both"/>
              <w:rPr>
                <w:ins w:id="399" w:author="Mohammad Nayeem Hasan" w:date="2023-06-06T12:58:00Z"/>
                <w:rFonts w:ascii="Times New Roman" w:hAnsi="Times New Roman" w:cs="Times New Roman"/>
                <w:sz w:val="24"/>
                <w:szCs w:val="24"/>
              </w:rPr>
            </w:pPr>
            <w:ins w:id="400" w:author="Mohammad Nayeem Hasan" w:date="2023-06-06T13:03:00Z">
              <w:r>
                <w:rPr>
                  <w:rFonts w:ascii="Times New Roman" w:hAnsi="Times New Roman" w:cs="Times New Roman"/>
                  <w:sz w:val="24"/>
                  <w:szCs w:val="24"/>
                </w:rPr>
                <w:t>1</w:t>
              </w:r>
            </w:ins>
            <w:ins w:id="401" w:author="Mohammad Nayeem Hasan" w:date="2023-06-06T12:58:00Z">
              <w:r w:rsidRPr="00A62310">
                <w:rPr>
                  <w:rFonts w:ascii="Times New Roman" w:hAnsi="Times New Roman" w:cs="Times New Roman"/>
                  <w:sz w:val="24"/>
                  <w:szCs w:val="24"/>
                </w:rPr>
                <w:t>.</w:t>
              </w:r>
            </w:ins>
            <w:ins w:id="402" w:author="Mohammad Nayeem Hasan" w:date="2023-06-06T13:04:00Z">
              <w:r>
                <w:rPr>
                  <w:rFonts w:ascii="Times New Roman" w:hAnsi="Times New Roman" w:cs="Times New Roman"/>
                  <w:sz w:val="24"/>
                  <w:szCs w:val="24"/>
                </w:rPr>
                <w:t>09</w:t>
              </w:r>
            </w:ins>
            <w:ins w:id="403" w:author="Mohammad Nayeem Hasan" w:date="2023-06-06T12:58:00Z">
              <w:r w:rsidRPr="00A62310">
                <w:rPr>
                  <w:rFonts w:ascii="Times New Roman" w:hAnsi="Times New Roman" w:cs="Times New Roman"/>
                  <w:sz w:val="24"/>
                  <w:szCs w:val="24"/>
                </w:rPr>
                <w:t xml:space="preserve"> (0.</w:t>
              </w:r>
            </w:ins>
            <w:ins w:id="404" w:author="Mohammad Nayeem Hasan" w:date="2023-06-06T13:06:00Z">
              <w:r w:rsidR="00960822">
                <w:rPr>
                  <w:rFonts w:ascii="Times New Roman" w:hAnsi="Times New Roman" w:cs="Times New Roman"/>
                  <w:sz w:val="24"/>
                  <w:szCs w:val="24"/>
                </w:rPr>
                <w:t>95</w:t>
              </w:r>
            </w:ins>
            <w:ins w:id="405" w:author="Mohammad Nayeem Hasan" w:date="2023-06-06T12:58:00Z">
              <w:r w:rsidRPr="00A62310">
                <w:rPr>
                  <w:rFonts w:ascii="Times New Roman" w:hAnsi="Times New Roman" w:cs="Times New Roman"/>
                  <w:sz w:val="24"/>
                  <w:szCs w:val="24"/>
                </w:rPr>
                <w:t xml:space="preserve"> </w:t>
              </w:r>
              <w:r>
                <w:rPr>
                  <w:rFonts w:ascii="Times New Roman" w:hAnsi="Times New Roman" w:cs="Times New Roman"/>
                  <w:sz w:val="24"/>
                  <w:szCs w:val="24"/>
                </w:rPr>
                <w:t>–</w:t>
              </w:r>
              <w:r w:rsidRPr="00A62310">
                <w:rPr>
                  <w:rFonts w:ascii="Times New Roman" w:hAnsi="Times New Roman" w:cs="Times New Roman"/>
                  <w:sz w:val="24"/>
                  <w:szCs w:val="24"/>
                </w:rPr>
                <w:t xml:space="preserve"> </w:t>
              </w:r>
            </w:ins>
            <w:ins w:id="406" w:author="Mohammad Nayeem Hasan" w:date="2023-06-06T13:06:00Z">
              <w:r w:rsidR="00960822">
                <w:rPr>
                  <w:rFonts w:ascii="Times New Roman" w:hAnsi="Times New Roman" w:cs="Times New Roman"/>
                  <w:sz w:val="24"/>
                  <w:szCs w:val="24"/>
                </w:rPr>
                <w:t>1.44</w:t>
              </w:r>
            </w:ins>
            <w:ins w:id="407" w:author="Mohammad Nayeem Hasan" w:date="2023-06-06T12:58:00Z">
              <w:r w:rsidRPr="00A62310">
                <w:rPr>
                  <w:rFonts w:ascii="Times New Roman" w:hAnsi="Times New Roman" w:cs="Times New Roman"/>
                  <w:sz w:val="24"/>
                  <w:szCs w:val="24"/>
                </w:rPr>
                <w:t>)</w:t>
              </w:r>
            </w:ins>
          </w:p>
        </w:tc>
        <w:tc>
          <w:tcPr>
            <w:tcW w:w="1621" w:type="pct"/>
          </w:tcPr>
          <w:p w14:paraId="0AD16DAB" w14:textId="5AB36F3C" w:rsidR="000E4220" w:rsidRPr="00A62310" w:rsidRDefault="000E4220" w:rsidP="000E4220">
            <w:pPr>
              <w:jc w:val="both"/>
              <w:rPr>
                <w:ins w:id="408" w:author="Mohammad Nayeem Hasan" w:date="2023-06-06T12:58:00Z"/>
                <w:rFonts w:ascii="Times New Roman" w:hAnsi="Times New Roman" w:cs="Times New Roman"/>
                <w:sz w:val="24"/>
                <w:szCs w:val="24"/>
              </w:rPr>
            </w:pPr>
            <w:ins w:id="409" w:author="Mohammad Nayeem Hasan" w:date="2023-06-06T12:58:00Z">
              <w:r>
                <w:rPr>
                  <w:rFonts w:ascii="Times New Roman" w:hAnsi="Times New Roman" w:cs="Times New Roman"/>
                  <w:sz w:val="24"/>
                  <w:szCs w:val="24"/>
                </w:rPr>
                <w:t>&lt;</w:t>
              </w:r>
              <w:r w:rsidRPr="00A62310">
                <w:rPr>
                  <w:rFonts w:ascii="Times New Roman" w:hAnsi="Times New Roman" w:cs="Times New Roman"/>
                  <w:sz w:val="24"/>
                  <w:szCs w:val="24"/>
                </w:rPr>
                <w:t>0.</w:t>
              </w:r>
              <w:r>
                <w:rPr>
                  <w:rFonts w:ascii="Times New Roman" w:hAnsi="Times New Roman" w:cs="Times New Roman"/>
                  <w:sz w:val="24"/>
                  <w:szCs w:val="24"/>
                </w:rPr>
                <w:t>001</w:t>
              </w:r>
            </w:ins>
          </w:p>
        </w:tc>
      </w:tr>
      <w:tr w:rsidR="000E4220" w:rsidRPr="00A62310" w14:paraId="1CFAE5B6" w14:textId="77777777" w:rsidTr="00657B76">
        <w:trPr>
          <w:ins w:id="410" w:author="Mohammad Nayeem Hasan" w:date="2023-06-06T12:58:00Z"/>
        </w:trPr>
        <w:tc>
          <w:tcPr>
            <w:tcW w:w="1758" w:type="pct"/>
          </w:tcPr>
          <w:p w14:paraId="162A0830" w14:textId="2508DC10" w:rsidR="000E4220" w:rsidRPr="00A62310" w:rsidRDefault="000E4220" w:rsidP="000E4220">
            <w:pPr>
              <w:jc w:val="both"/>
              <w:rPr>
                <w:ins w:id="411" w:author="Mohammad Nayeem Hasan" w:date="2023-06-06T12:58:00Z"/>
                <w:rFonts w:ascii="Times New Roman" w:hAnsi="Times New Roman" w:cs="Times New Roman"/>
                <w:b/>
                <w:sz w:val="24"/>
                <w:szCs w:val="24"/>
              </w:rPr>
            </w:pPr>
            <w:ins w:id="412" w:author="Mohammad Nayeem Hasan" w:date="2023-06-06T12:58:00Z">
              <w:r w:rsidRPr="00A62310">
                <w:rPr>
                  <w:rFonts w:ascii="Times New Roman" w:hAnsi="Times New Roman" w:cs="Times New Roman"/>
                  <w:sz w:val="24"/>
                  <w:szCs w:val="24"/>
                </w:rPr>
                <w:t>Private</w:t>
              </w:r>
            </w:ins>
          </w:p>
        </w:tc>
        <w:tc>
          <w:tcPr>
            <w:tcW w:w="1621" w:type="pct"/>
          </w:tcPr>
          <w:p w14:paraId="6588E8EF" w14:textId="30BF3D38" w:rsidR="000E4220" w:rsidRPr="00A62310" w:rsidRDefault="000E4220" w:rsidP="000E4220">
            <w:pPr>
              <w:jc w:val="both"/>
              <w:rPr>
                <w:ins w:id="413" w:author="Mohammad Nayeem Hasan" w:date="2023-06-06T12:58:00Z"/>
                <w:rFonts w:ascii="Times New Roman" w:hAnsi="Times New Roman" w:cs="Times New Roman"/>
                <w:sz w:val="24"/>
                <w:szCs w:val="24"/>
              </w:rPr>
            </w:pPr>
            <w:ins w:id="414" w:author="Mohammad Nayeem Hasan" w:date="2023-06-06T12:58:00Z">
              <w:r w:rsidRPr="00274302">
                <w:rPr>
                  <w:rFonts w:ascii="Times New Roman" w:hAnsi="Times New Roman" w:cs="Times New Roman"/>
                  <w:sz w:val="24"/>
                  <w:szCs w:val="24"/>
                </w:rPr>
                <w:t>Reference</w:t>
              </w:r>
            </w:ins>
          </w:p>
        </w:tc>
        <w:tc>
          <w:tcPr>
            <w:tcW w:w="1621" w:type="pct"/>
          </w:tcPr>
          <w:p w14:paraId="505D0E50" w14:textId="339C60D1" w:rsidR="000E4220" w:rsidRPr="00A62310" w:rsidRDefault="000E4220" w:rsidP="000E4220">
            <w:pPr>
              <w:jc w:val="both"/>
              <w:rPr>
                <w:ins w:id="415" w:author="Mohammad Nayeem Hasan" w:date="2023-06-06T12:58:00Z"/>
                <w:rFonts w:ascii="Times New Roman" w:hAnsi="Times New Roman" w:cs="Times New Roman"/>
                <w:sz w:val="24"/>
                <w:szCs w:val="24"/>
              </w:rPr>
            </w:pPr>
            <w:ins w:id="416" w:author="Mohammad Nayeem Hasan" w:date="2023-06-06T12:58:00Z">
              <w:r w:rsidRPr="00A62310">
                <w:rPr>
                  <w:rFonts w:ascii="Times New Roman" w:hAnsi="Times New Roman" w:cs="Times New Roman"/>
                  <w:sz w:val="24"/>
                  <w:szCs w:val="24"/>
                </w:rPr>
                <w:t>-</w:t>
              </w:r>
            </w:ins>
          </w:p>
        </w:tc>
      </w:tr>
      <w:tr w:rsidR="000E4220" w:rsidRPr="00A62310" w14:paraId="7B30562B" w14:textId="77777777" w:rsidTr="00657B76">
        <w:trPr>
          <w:trPrChange w:id="417" w:author="Mohammad Nayeem Hasan" w:date="2023-06-06T12:09:00Z">
            <w:trPr>
              <w:gridAfter w:val="0"/>
            </w:trPr>
          </w:trPrChange>
        </w:trPr>
        <w:tc>
          <w:tcPr>
            <w:tcW w:w="1758" w:type="pct"/>
            <w:tcPrChange w:id="418" w:author="Mohammad Nayeem Hasan" w:date="2023-06-06T12:09:00Z">
              <w:tcPr>
                <w:tcW w:w="1327" w:type="pct"/>
              </w:tcPr>
            </w:tcPrChange>
          </w:tcPr>
          <w:p w14:paraId="34593151" w14:textId="77777777" w:rsidR="000E4220" w:rsidRPr="00A62310" w:rsidRDefault="000E4220" w:rsidP="000E4220">
            <w:pPr>
              <w:jc w:val="both"/>
              <w:rPr>
                <w:rFonts w:ascii="Times New Roman" w:hAnsi="Times New Roman" w:cs="Times New Roman"/>
                <w:b/>
                <w:sz w:val="24"/>
                <w:szCs w:val="24"/>
              </w:rPr>
            </w:pPr>
            <w:r w:rsidRPr="00A62310">
              <w:rPr>
                <w:rFonts w:ascii="Times New Roman" w:hAnsi="Times New Roman" w:cs="Times New Roman"/>
                <w:b/>
                <w:sz w:val="24"/>
                <w:szCs w:val="24"/>
              </w:rPr>
              <w:t>Travel history</w:t>
            </w:r>
          </w:p>
        </w:tc>
        <w:tc>
          <w:tcPr>
            <w:tcW w:w="1621" w:type="pct"/>
            <w:tcPrChange w:id="419" w:author="Mohammad Nayeem Hasan" w:date="2023-06-06T12:09:00Z">
              <w:tcPr>
                <w:tcW w:w="1224" w:type="pct"/>
                <w:gridSpan w:val="2"/>
              </w:tcPr>
            </w:tcPrChange>
          </w:tcPr>
          <w:p w14:paraId="28AB9E5F" w14:textId="77777777" w:rsidR="000E4220" w:rsidRPr="00A62310" w:rsidRDefault="000E4220" w:rsidP="000E4220">
            <w:pPr>
              <w:jc w:val="both"/>
              <w:rPr>
                <w:rFonts w:ascii="Times New Roman" w:hAnsi="Times New Roman" w:cs="Times New Roman"/>
                <w:sz w:val="24"/>
                <w:szCs w:val="24"/>
              </w:rPr>
            </w:pPr>
          </w:p>
        </w:tc>
        <w:tc>
          <w:tcPr>
            <w:tcW w:w="1621" w:type="pct"/>
            <w:tcPrChange w:id="420" w:author="Mohammad Nayeem Hasan" w:date="2023-06-06T12:09:00Z">
              <w:tcPr>
                <w:tcW w:w="1224" w:type="pct"/>
                <w:gridSpan w:val="2"/>
              </w:tcPr>
            </w:tcPrChange>
          </w:tcPr>
          <w:p w14:paraId="5AE76C3D" w14:textId="77777777" w:rsidR="000E4220" w:rsidRPr="00A62310" w:rsidRDefault="000E4220" w:rsidP="000E4220">
            <w:pPr>
              <w:jc w:val="both"/>
              <w:rPr>
                <w:rFonts w:ascii="Times New Roman" w:hAnsi="Times New Roman" w:cs="Times New Roman"/>
                <w:sz w:val="24"/>
                <w:szCs w:val="24"/>
              </w:rPr>
            </w:pPr>
          </w:p>
        </w:tc>
      </w:tr>
      <w:tr w:rsidR="000E4220" w:rsidRPr="00A62310" w14:paraId="39B133AE" w14:textId="77777777" w:rsidTr="00657B76">
        <w:trPr>
          <w:ins w:id="421" w:author="Mohammad Nayeem Hasan" w:date="2023-06-06T12:44:00Z"/>
        </w:trPr>
        <w:tc>
          <w:tcPr>
            <w:tcW w:w="1758" w:type="pct"/>
          </w:tcPr>
          <w:p w14:paraId="6BD4B63E" w14:textId="109733BC" w:rsidR="000E4220" w:rsidRPr="00A62310" w:rsidRDefault="000E4220" w:rsidP="000E4220">
            <w:pPr>
              <w:jc w:val="both"/>
              <w:rPr>
                <w:ins w:id="422" w:author="Mohammad Nayeem Hasan" w:date="2023-06-06T12:44:00Z"/>
                <w:rFonts w:ascii="Times New Roman" w:hAnsi="Times New Roman" w:cs="Times New Roman"/>
                <w:sz w:val="24"/>
                <w:szCs w:val="24"/>
              </w:rPr>
            </w:pPr>
            <w:ins w:id="423" w:author="Mohammad Nayeem Hasan" w:date="2023-06-06T12:44:00Z">
              <w:r w:rsidRPr="00A62310">
                <w:rPr>
                  <w:rFonts w:ascii="Times New Roman" w:hAnsi="Times New Roman" w:cs="Times New Roman"/>
                  <w:sz w:val="24"/>
                  <w:szCs w:val="24"/>
                </w:rPr>
                <w:t>Bank</w:t>
              </w:r>
            </w:ins>
          </w:p>
        </w:tc>
        <w:tc>
          <w:tcPr>
            <w:tcW w:w="1621" w:type="pct"/>
          </w:tcPr>
          <w:p w14:paraId="5A606833" w14:textId="13A87337" w:rsidR="000E4220" w:rsidRPr="00A62310" w:rsidRDefault="000E4220" w:rsidP="000E4220">
            <w:pPr>
              <w:jc w:val="both"/>
              <w:rPr>
                <w:ins w:id="424" w:author="Mohammad Nayeem Hasan" w:date="2023-06-06T12:44:00Z"/>
                <w:rFonts w:ascii="Times New Roman" w:hAnsi="Times New Roman" w:cs="Times New Roman"/>
                <w:sz w:val="24"/>
                <w:szCs w:val="24"/>
              </w:rPr>
            </w:pPr>
            <w:ins w:id="425" w:author="Mohammad Nayeem Hasan" w:date="2023-06-06T12:44:00Z">
              <w:r w:rsidRPr="00A62310">
                <w:rPr>
                  <w:rFonts w:ascii="Times New Roman" w:hAnsi="Times New Roman" w:cs="Times New Roman"/>
                  <w:sz w:val="24"/>
                  <w:szCs w:val="24"/>
                </w:rPr>
                <w:t>1.50</w:t>
              </w:r>
              <w:r>
                <w:rPr>
                  <w:rFonts w:ascii="Times New Roman" w:hAnsi="Times New Roman" w:cs="Times New Roman"/>
                  <w:sz w:val="24"/>
                  <w:szCs w:val="24"/>
                </w:rPr>
                <w:t xml:space="preserve"> </w:t>
              </w:r>
              <w:r w:rsidRPr="00A62310">
                <w:rPr>
                  <w:rFonts w:ascii="Times New Roman" w:hAnsi="Times New Roman" w:cs="Times New Roman"/>
                  <w:sz w:val="24"/>
                  <w:szCs w:val="24"/>
                </w:rPr>
                <w:t>(1.12</w:t>
              </w:r>
              <w:r>
                <w:rPr>
                  <w:rFonts w:ascii="Times New Roman" w:hAnsi="Times New Roman" w:cs="Times New Roman"/>
                  <w:sz w:val="24"/>
                  <w:szCs w:val="24"/>
                </w:rPr>
                <w:t xml:space="preserve"> </w:t>
              </w:r>
              <w:r w:rsidRPr="00A62310">
                <w:rPr>
                  <w:rFonts w:ascii="Times New Roman" w:hAnsi="Times New Roman" w:cs="Times New Roman"/>
                  <w:sz w:val="24"/>
                  <w:szCs w:val="24"/>
                </w:rPr>
                <w:t>- 1.99)</w:t>
              </w:r>
            </w:ins>
          </w:p>
        </w:tc>
        <w:tc>
          <w:tcPr>
            <w:tcW w:w="1621" w:type="pct"/>
          </w:tcPr>
          <w:p w14:paraId="3F8A5A26" w14:textId="4058B622" w:rsidR="000E4220" w:rsidRPr="00A62310" w:rsidRDefault="000E4220" w:rsidP="000E4220">
            <w:pPr>
              <w:jc w:val="both"/>
              <w:rPr>
                <w:ins w:id="426" w:author="Mohammad Nayeem Hasan" w:date="2023-06-06T12:44:00Z"/>
                <w:rFonts w:ascii="Times New Roman" w:hAnsi="Times New Roman" w:cs="Times New Roman"/>
                <w:sz w:val="24"/>
                <w:szCs w:val="24"/>
              </w:rPr>
            </w:pPr>
            <w:ins w:id="427" w:author="Mohammad Nayeem Hasan" w:date="2023-06-06T12:44:00Z">
              <w:r w:rsidRPr="00A62310">
                <w:rPr>
                  <w:rFonts w:ascii="Times New Roman" w:hAnsi="Times New Roman" w:cs="Times New Roman"/>
                  <w:sz w:val="24"/>
                  <w:szCs w:val="24"/>
                </w:rPr>
                <w:t>0.006</w:t>
              </w:r>
            </w:ins>
          </w:p>
        </w:tc>
      </w:tr>
      <w:tr w:rsidR="000E4220" w:rsidRPr="00A62310" w14:paraId="1C648C3C" w14:textId="77777777" w:rsidTr="00657B76">
        <w:trPr>
          <w:trPrChange w:id="428" w:author="Mohammad Nayeem Hasan" w:date="2023-06-06T12:09:00Z">
            <w:trPr>
              <w:gridAfter w:val="0"/>
            </w:trPr>
          </w:trPrChange>
        </w:trPr>
        <w:tc>
          <w:tcPr>
            <w:tcW w:w="1758" w:type="pct"/>
            <w:tcPrChange w:id="429" w:author="Mohammad Nayeem Hasan" w:date="2023-06-06T12:09:00Z">
              <w:tcPr>
                <w:tcW w:w="1327" w:type="pct"/>
              </w:tcPr>
            </w:tcPrChange>
          </w:tcPr>
          <w:p w14:paraId="0866B30D" w14:textId="21847077" w:rsidR="000E4220" w:rsidRPr="00A62310" w:rsidRDefault="000E4220" w:rsidP="000E4220">
            <w:pPr>
              <w:jc w:val="both"/>
              <w:rPr>
                <w:rFonts w:ascii="Times New Roman" w:hAnsi="Times New Roman" w:cs="Times New Roman"/>
                <w:sz w:val="24"/>
                <w:szCs w:val="24"/>
              </w:rPr>
            </w:pPr>
            <w:ins w:id="430" w:author="Mohammad Nayeem Hasan" w:date="2023-06-06T12:50:00Z">
              <w:r w:rsidRPr="00A62310">
                <w:rPr>
                  <w:rFonts w:ascii="Times New Roman" w:hAnsi="Times New Roman" w:cs="Times New Roman"/>
                  <w:sz w:val="24"/>
                  <w:szCs w:val="24"/>
                </w:rPr>
                <w:t>Health care facility</w:t>
              </w:r>
            </w:ins>
            <w:del w:id="431" w:author="Mohammad Nayeem Hasan" w:date="2023-06-06T12:44:00Z">
              <w:r w:rsidRPr="00A62310" w:rsidDel="00251641">
                <w:rPr>
                  <w:rFonts w:ascii="Times New Roman" w:hAnsi="Times New Roman" w:cs="Times New Roman"/>
                  <w:sz w:val="24"/>
                  <w:szCs w:val="24"/>
                </w:rPr>
                <w:delText>Bank</w:delText>
              </w:r>
            </w:del>
          </w:p>
        </w:tc>
        <w:tc>
          <w:tcPr>
            <w:tcW w:w="1621" w:type="pct"/>
            <w:tcPrChange w:id="432" w:author="Mohammad Nayeem Hasan" w:date="2023-06-06T12:09:00Z">
              <w:tcPr>
                <w:tcW w:w="1224" w:type="pct"/>
                <w:gridSpan w:val="2"/>
              </w:tcPr>
            </w:tcPrChange>
          </w:tcPr>
          <w:p w14:paraId="1189E996" w14:textId="344FE50D" w:rsidR="000E4220" w:rsidRPr="00A62310" w:rsidRDefault="000E4220" w:rsidP="000E4220">
            <w:pPr>
              <w:jc w:val="both"/>
              <w:rPr>
                <w:rFonts w:ascii="Times New Roman" w:hAnsi="Times New Roman" w:cs="Times New Roman"/>
                <w:sz w:val="24"/>
                <w:szCs w:val="24"/>
              </w:rPr>
            </w:pPr>
            <w:ins w:id="433" w:author="Mohammad Nayeem Hasan" w:date="2023-06-06T12:44:00Z">
              <w:r w:rsidRPr="00A62310">
                <w:rPr>
                  <w:rFonts w:ascii="Times New Roman" w:hAnsi="Times New Roman" w:cs="Times New Roman"/>
                  <w:sz w:val="24"/>
                  <w:szCs w:val="24"/>
                </w:rPr>
                <w:t>1.39</w:t>
              </w:r>
              <w:r>
                <w:rPr>
                  <w:rFonts w:ascii="Times New Roman" w:hAnsi="Times New Roman" w:cs="Times New Roman"/>
                  <w:sz w:val="24"/>
                  <w:szCs w:val="24"/>
                </w:rPr>
                <w:t xml:space="preserve"> </w:t>
              </w:r>
              <w:r w:rsidRPr="00A62310">
                <w:rPr>
                  <w:rFonts w:ascii="Times New Roman" w:hAnsi="Times New Roman" w:cs="Times New Roman"/>
                  <w:sz w:val="24"/>
                  <w:szCs w:val="24"/>
                </w:rPr>
                <w:t>(</w:t>
              </w:r>
            </w:ins>
            <w:ins w:id="434" w:author="Mohammad Nayeem Hasan" w:date="2023-06-06T12:51:00Z">
              <w:r>
                <w:rPr>
                  <w:rFonts w:ascii="Times New Roman" w:hAnsi="Times New Roman" w:cs="Times New Roman"/>
                  <w:sz w:val="24"/>
                  <w:szCs w:val="24"/>
                </w:rPr>
                <w:t>1</w:t>
              </w:r>
            </w:ins>
            <w:ins w:id="435" w:author="Mohammad Nayeem Hasan" w:date="2023-06-06T12:44:00Z">
              <w:r w:rsidRPr="00A62310">
                <w:rPr>
                  <w:rFonts w:ascii="Times New Roman" w:hAnsi="Times New Roman" w:cs="Times New Roman"/>
                  <w:sz w:val="24"/>
                  <w:szCs w:val="24"/>
                </w:rPr>
                <w:t>.</w:t>
              </w:r>
            </w:ins>
            <w:ins w:id="436" w:author="Mohammad Nayeem Hasan" w:date="2023-06-06T12:51:00Z">
              <w:r>
                <w:rPr>
                  <w:rFonts w:ascii="Times New Roman" w:hAnsi="Times New Roman" w:cs="Times New Roman"/>
                  <w:sz w:val="24"/>
                  <w:szCs w:val="24"/>
                </w:rPr>
                <w:t>1</w:t>
              </w:r>
            </w:ins>
            <w:ins w:id="437" w:author="Mohammad Nayeem Hasan" w:date="2023-06-06T12:44:00Z">
              <w:r w:rsidRPr="00A62310">
                <w:rPr>
                  <w:rFonts w:ascii="Times New Roman" w:hAnsi="Times New Roman" w:cs="Times New Roman"/>
                  <w:sz w:val="24"/>
                  <w:szCs w:val="24"/>
                </w:rPr>
                <w:t>5 - 2.27)</w:t>
              </w:r>
            </w:ins>
            <w:del w:id="438" w:author="Mohammad Nayeem Hasan" w:date="2023-06-06T12:44:00Z">
              <w:r w:rsidRPr="00A62310" w:rsidDel="00251641">
                <w:rPr>
                  <w:rFonts w:ascii="Times New Roman" w:hAnsi="Times New Roman" w:cs="Times New Roman"/>
                  <w:sz w:val="24"/>
                  <w:szCs w:val="24"/>
                </w:rPr>
                <w:delText>1.50(1.12- 1.99)</w:delText>
              </w:r>
            </w:del>
          </w:p>
        </w:tc>
        <w:tc>
          <w:tcPr>
            <w:tcW w:w="1621" w:type="pct"/>
            <w:tcPrChange w:id="439" w:author="Mohammad Nayeem Hasan" w:date="2023-06-06T12:09:00Z">
              <w:tcPr>
                <w:tcW w:w="1224" w:type="pct"/>
                <w:gridSpan w:val="2"/>
              </w:tcPr>
            </w:tcPrChange>
          </w:tcPr>
          <w:p w14:paraId="72D2CF38" w14:textId="698946BB" w:rsidR="000E4220" w:rsidRPr="00A62310" w:rsidRDefault="000E4220" w:rsidP="000E4220">
            <w:pPr>
              <w:jc w:val="both"/>
              <w:rPr>
                <w:rFonts w:ascii="Times New Roman" w:hAnsi="Times New Roman" w:cs="Times New Roman"/>
                <w:sz w:val="24"/>
                <w:szCs w:val="24"/>
              </w:rPr>
            </w:pPr>
            <w:ins w:id="440" w:author="Mohammad Nayeem Hasan" w:date="2023-06-06T12:44:00Z">
              <w:r w:rsidRPr="00A62310">
                <w:rPr>
                  <w:rFonts w:ascii="Times New Roman" w:hAnsi="Times New Roman" w:cs="Times New Roman"/>
                  <w:sz w:val="24"/>
                  <w:szCs w:val="24"/>
                </w:rPr>
                <w:t>0.</w:t>
              </w:r>
            </w:ins>
            <w:ins w:id="441" w:author="Mohammad Nayeem Hasan" w:date="2023-06-06T12:51:00Z">
              <w:r>
                <w:rPr>
                  <w:rFonts w:ascii="Times New Roman" w:hAnsi="Times New Roman" w:cs="Times New Roman"/>
                  <w:sz w:val="24"/>
                  <w:szCs w:val="24"/>
                </w:rPr>
                <w:t>00</w:t>
              </w:r>
            </w:ins>
            <w:ins w:id="442" w:author="Mohammad Nayeem Hasan" w:date="2023-06-06T12:44:00Z">
              <w:r w:rsidRPr="00A62310">
                <w:rPr>
                  <w:rFonts w:ascii="Times New Roman" w:hAnsi="Times New Roman" w:cs="Times New Roman"/>
                  <w:sz w:val="24"/>
                  <w:szCs w:val="24"/>
                </w:rPr>
                <w:t>4</w:t>
              </w:r>
            </w:ins>
            <w:del w:id="443" w:author="Mohammad Nayeem Hasan" w:date="2023-06-06T12:44:00Z">
              <w:r w:rsidRPr="00A62310" w:rsidDel="00251641">
                <w:rPr>
                  <w:rFonts w:ascii="Times New Roman" w:hAnsi="Times New Roman" w:cs="Times New Roman"/>
                  <w:sz w:val="24"/>
                  <w:szCs w:val="24"/>
                </w:rPr>
                <w:delText>0.006</w:delText>
              </w:r>
            </w:del>
            <w:del w:id="444" w:author="Mohammad Nayeem Hasan" w:date="2023-06-06T12:31:00Z">
              <w:r w:rsidRPr="00A62310" w:rsidDel="00D11508">
                <w:rPr>
                  <w:rFonts w:ascii="Times New Roman" w:hAnsi="Times New Roman" w:cs="Times New Roman"/>
                  <w:sz w:val="24"/>
                  <w:szCs w:val="24"/>
                </w:rPr>
                <w:delText>**</w:delText>
              </w:r>
            </w:del>
          </w:p>
        </w:tc>
      </w:tr>
      <w:tr w:rsidR="000E4220" w:rsidRPr="00A62310" w14:paraId="5E9D9ABE" w14:textId="77777777" w:rsidTr="00657B76">
        <w:trPr>
          <w:trPrChange w:id="445" w:author="Mohammad Nayeem Hasan" w:date="2023-06-06T12:09:00Z">
            <w:trPr>
              <w:gridAfter w:val="0"/>
            </w:trPr>
          </w:trPrChange>
        </w:trPr>
        <w:tc>
          <w:tcPr>
            <w:tcW w:w="1758" w:type="pct"/>
            <w:tcPrChange w:id="446" w:author="Mohammad Nayeem Hasan" w:date="2023-06-06T12:09:00Z">
              <w:tcPr>
                <w:tcW w:w="1327" w:type="pct"/>
              </w:tcPr>
            </w:tcPrChange>
          </w:tcPr>
          <w:p w14:paraId="58649B0F" w14:textId="2DE76905" w:rsidR="000E4220" w:rsidRPr="00A62310" w:rsidRDefault="000E4220" w:rsidP="000E4220">
            <w:pPr>
              <w:jc w:val="both"/>
              <w:rPr>
                <w:rFonts w:ascii="Times New Roman" w:hAnsi="Times New Roman" w:cs="Times New Roman"/>
                <w:sz w:val="24"/>
                <w:szCs w:val="24"/>
              </w:rPr>
            </w:pPr>
            <w:ins w:id="447" w:author="Mohammad Nayeem Hasan" w:date="2023-06-06T12:44:00Z">
              <w:r w:rsidRPr="00A62310">
                <w:rPr>
                  <w:rFonts w:ascii="Times New Roman" w:hAnsi="Times New Roman" w:cs="Times New Roman"/>
                  <w:sz w:val="24"/>
                  <w:szCs w:val="24"/>
                </w:rPr>
                <w:t>Relative’s house</w:t>
              </w:r>
            </w:ins>
            <w:del w:id="448" w:author="Mohammad Nayeem Hasan" w:date="2023-06-06T12:44:00Z">
              <w:r w:rsidRPr="00A62310" w:rsidDel="00251641">
                <w:rPr>
                  <w:rFonts w:ascii="Times New Roman" w:hAnsi="Times New Roman" w:cs="Times New Roman"/>
                  <w:sz w:val="24"/>
                  <w:szCs w:val="24"/>
                </w:rPr>
                <w:delText>Health care facility</w:delText>
              </w:r>
            </w:del>
          </w:p>
        </w:tc>
        <w:tc>
          <w:tcPr>
            <w:tcW w:w="1621" w:type="pct"/>
            <w:tcPrChange w:id="449" w:author="Mohammad Nayeem Hasan" w:date="2023-06-06T12:09:00Z">
              <w:tcPr>
                <w:tcW w:w="1224" w:type="pct"/>
                <w:gridSpan w:val="2"/>
              </w:tcPr>
            </w:tcPrChange>
          </w:tcPr>
          <w:p w14:paraId="00EA42B9" w14:textId="21B4B9B6" w:rsidR="000E4220" w:rsidRPr="00A62310" w:rsidRDefault="000E4220" w:rsidP="000E4220">
            <w:pPr>
              <w:jc w:val="both"/>
              <w:rPr>
                <w:rFonts w:ascii="Times New Roman" w:hAnsi="Times New Roman" w:cs="Times New Roman"/>
                <w:sz w:val="24"/>
                <w:szCs w:val="24"/>
              </w:rPr>
            </w:pPr>
            <w:ins w:id="450" w:author="Mohammad Nayeem Hasan" w:date="2023-06-06T12:44:00Z">
              <w:r w:rsidRPr="00A62310">
                <w:rPr>
                  <w:rFonts w:ascii="Times New Roman" w:hAnsi="Times New Roman" w:cs="Times New Roman"/>
                  <w:sz w:val="24"/>
                  <w:szCs w:val="24"/>
                </w:rPr>
                <w:t>1.16 (0.94 - 1.43)</w:t>
              </w:r>
            </w:ins>
            <w:del w:id="451" w:author="Mohammad Nayeem Hasan" w:date="2023-06-06T12:44:00Z">
              <w:r w:rsidRPr="00A62310" w:rsidDel="00251641">
                <w:rPr>
                  <w:rFonts w:ascii="Times New Roman" w:hAnsi="Times New Roman" w:cs="Times New Roman"/>
                  <w:sz w:val="24"/>
                  <w:szCs w:val="24"/>
                </w:rPr>
                <w:delText>0.97 (0.80 - 1.17)</w:delText>
              </w:r>
            </w:del>
          </w:p>
        </w:tc>
        <w:tc>
          <w:tcPr>
            <w:tcW w:w="1621" w:type="pct"/>
            <w:tcPrChange w:id="452" w:author="Mohammad Nayeem Hasan" w:date="2023-06-06T12:09:00Z">
              <w:tcPr>
                <w:tcW w:w="1224" w:type="pct"/>
                <w:gridSpan w:val="2"/>
              </w:tcPr>
            </w:tcPrChange>
          </w:tcPr>
          <w:p w14:paraId="360E5347" w14:textId="2D454D3D" w:rsidR="000E4220" w:rsidRPr="00A62310" w:rsidRDefault="000E4220" w:rsidP="000E4220">
            <w:pPr>
              <w:jc w:val="both"/>
              <w:rPr>
                <w:rFonts w:ascii="Times New Roman" w:hAnsi="Times New Roman" w:cs="Times New Roman"/>
                <w:sz w:val="24"/>
                <w:szCs w:val="24"/>
              </w:rPr>
            </w:pPr>
            <w:ins w:id="453" w:author="Mohammad Nayeem Hasan" w:date="2023-06-06T12:44:00Z">
              <w:r w:rsidRPr="00A62310">
                <w:rPr>
                  <w:rFonts w:ascii="Times New Roman" w:hAnsi="Times New Roman" w:cs="Times New Roman"/>
                  <w:sz w:val="24"/>
                  <w:szCs w:val="24"/>
                </w:rPr>
                <w:t xml:space="preserve">0.166  </w:t>
              </w:r>
            </w:ins>
            <w:del w:id="454" w:author="Mohammad Nayeem Hasan" w:date="2023-06-06T12:44:00Z">
              <w:r w:rsidRPr="00A62310" w:rsidDel="00251641">
                <w:rPr>
                  <w:rFonts w:ascii="Times New Roman" w:hAnsi="Times New Roman" w:cs="Times New Roman"/>
                  <w:sz w:val="24"/>
                  <w:szCs w:val="24"/>
                </w:rPr>
                <w:delText>0.768</w:delText>
              </w:r>
            </w:del>
          </w:p>
        </w:tc>
      </w:tr>
      <w:tr w:rsidR="000E4220" w:rsidRPr="00A62310" w14:paraId="63B68EC9" w14:textId="77777777" w:rsidTr="00657B76">
        <w:trPr>
          <w:trPrChange w:id="455" w:author="Mohammad Nayeem Hasan" w:date="2023-06-06T12:09:00Z">
            <w:trPr>
              <w:gridAfter w:val="0"/>
            </w:trPr>
          </w:trPrChange>
        </w:trPr>
        <w:tc>
          <w:tcPr>
            <w:tcW w:w="1758" w:type="pct"/>
            <w:tcPrChange w:id="456" w:author="Mohammad Nayeem Hasan" w:date="2023-06-06T12:09:00Z">
              <w:tcPr>
                <w:tcW w:w="1327" w:type="pct"/>
              </w:tcPr>
            </w:tcPrChange>
          </w:tcPr>
          <w:p w14:paraId="5F46490F" w14:textId="2220B4CB" w:rsidR="000E4220" w:rsidRPr="00A62310" w:rsidRDefault="000E4220" w:rsidP="000E4220">
            <w:pPr>
              <w:jc w:val="both"/>
              <w:rPr>
                <w:rFonts w:ascii="Times New Roman" w:hAnsi="Times New Roman" w:cs="Times New Roman"/>
                <w:sz w:val="24"/>
                <w:szCs w:val="24"/>
              </w:rPr>
            </w:pPr>
            <w:ins w:id="457" w:author="Mohammad Nayeem Hasan" w:date="2023-06-06T12:45:00Z">
              <w:r w:rsidRPr="00A62310">
                <w:rPr>
                  <w:rFonts w:ascii="Times New Roman" w:hAnsi="Times New Roman" w:cs="Times New Roman"/>
                  <w:sz w:val="24"/>
                  <w:szCs w:val="24"/>
                </w:rPr>
                <w:t>Local market</w:t>
              </w:r>
            </w:ins>
            <w:del w:id="458" w:author="Mohammad Nayeem Hasan" w:date="2023-06-06T12:44:00Z">
              <w:r w:rsidRPr="00A62310" w:rsidDel="00251641">
                <w:rPr>
                  <w:rFonts w:ascii="Times New Roman" w:hAnsi="Times New Roman" w:cs="Times New Roman"/>
                  <w:sz w:val="24"/>
                  <w:szCs w:val="24"/>
                </w:rPr>
                <w:delText>None/Home</w:delText>
              </w:r>
            </w:del>
          </w:p>
        </w:tc>
        <w:tc>
          <w:tcPr>
            <w:tcW w:w="1621" w:type="pct"/>
            <w:tcPrChange w:id="459" w:author="Mohammad Nayeem Hasan" w:date="2023-06-06T12:09:00Z">
              <w:tcPr>
                <w:tcW w:w="1224" w:type="pct"/>
                <w:gridSpan w:val="2"/>
              </w:tcPr>
            </w:tcPrChange>
          </w:tcPr>
          <w:p w14:paraId="5621F145" w14:textId="5BC49DAC" w:rsidR="000E4220" w:rsidRPr="00A62310" w:rsidRDefault="000E4220" w:rsidP="000E4220">
            <w:pPr>
              <w:jc w:val="both"/>
              <w:rPr>
                <w:rFonts w:ascii="Times New Roman" w:hAnsi="Times New Roman" w:cs="Times New Roman"/>
                <w:sz w:val="24"/>
                <w:szCs w:val="24"/>
              </w:rPr>
            </w:pPr>
            <w:ins w:id="460" w:author="Mohammad Nayeem Hasan" w:date="2023-06-06T12:45:00Z">
              <w:r w:rsidRPr="00A62310">
                <w:rPr>
                  <w:rFonts w:ascii="Times New Roman" w:hAnsi="Times New Roman" w:cs="Times New Roman"/>
                  <w:sz w:val="24"/>
                  <w:szCs w:val="24"/>
                </w:rPr>
                <w:t>1.07</w:t>
              </w:r>
              <w:r>
                <w:rPr>
                  <w:rFonts w:ascii="Times New Roman" w:hAnsi="Times New Roman" w:cs="Times New Roman"/>
                  <w:sz w:val="24"/>
                  <w:szCs w:val="24"/>
                </w:rPr>
                <w:t xml:space="preserve"> </w:t>
              </w:r>
              <w:r w:rsidRPr="00A62310">
                <w:rPr>
                  <w:rFonts w:ascii="Times New Roman" w:hAnsi="Times New Roman" w:cs="Times New Roman"/>
                  <w:sz w:val="24"/>
                  <w:szCs w:val="24"/>
                </w:rPr>
                <w:t>(0.92</w:t>
              </w:r>
              <w:r>
                <w:rPr>
                  <w:rFonts w:ascii="Times New Roman" w:hAnsi="Times New Roman" w:cs="Times New Roman"/>
                  <w:sz w:val="24"/>
                  <w:szCs w:val="24"/>
                </w:rPr>
                <w:t xml:space="preserve"> </w:t>
              </w:r>
              <w:r w:rsidRPr="00A62310">
                <w:rPr>
                  <w:rFonts w:ascii="Times New Roman" w:hAnsi="Times New Roman" w:cs="Times New Roman"/>
                  <w:sz w:val="24"/>
                  <w:szCs w:val="24"/>
                </w:rPr>
                <w:t>-</w:t>
              </w:r>
              <w:r>
                <w:rPr>
                  <w:rFonts w:ascii="Times New Roman" w:hAnsi="Times New Roman" w:cs="Times New Roman"/>
                  <w:sz w:val="24"/>
                  <w:szCs w:val="24"/>
                </w:rPr>
                <w:t xml:space="preserve"> </w:t>
              </w:r>
              <w:r w:rsidRPr="00A62310">
                <w:rPr>
                  <w:rFonts w:ascii="Times New Roman" w:hAnsi="Times New Roman" w:cs="Times New Roman"/>
                  <w:sz w:val="24"/>
                  <w:szCs w:val="24"/>
                </w:rPr>
                <w:t>1.24)</w:t>
              </w:r>
            </w:ins>
            <w:del w:id="461" w:author="Mohammad Nayeem Hasan" w:date="2023-06-06T12:44:00Z">
              <w:r w:rsidRPr="00A62310" w:rsidDel="00251641">
                <w:rPr>
                  <w:rFonts w:ascii="Times New Roman" w:hAnsi="Times New Roman" w:cs="Times New Roman"/>
                  <w:sz w:val="24"/>
                  <w:szCs w:val="24"/>
                </w:rPr>
                <w:delText>1.39(0.85 - 2.27)</w:delText>
              </w:r>
            </w:del>
          </w:p>
        </w:tc>
        <w:tc>
          <w:tcPr>
            <w:tcW w:w="1621" w:type="pct"/>
            <w:tcPrChange w:id="462" w:author="Mohammad Nayeem Hasan" w:date="2023-06-06T12:09:00Z">
              <w:tcPr>
                <w:tcW w:w="1224" w:type="pct"/>
                <w:gridSpan w:val="2"/>
              </w:tcPr>
            </w:tcPrChange>
          </w:tcPr>
          <w:p w14:paraId="6F31C745" w14:textId="20E1A5BB" w:rsidR="000E4220" w:rsidRPr="00A62310" w:rsidRDefault="000E4220" w:rsidP="000E4220">
            <w:pPr>
              <w:jc w:val="both"/>
              <w:rPr>
                <w:rFonts w:ascii="Times New Roman" w:hAnsi="Times New Roman" w:cs="Times New Roman"/>
                <w:sz w:val="24"/>
                <w:szCs w:val="24"/>
              </w:rPr>
            </w:pPr>
            <w:ins w:id="463" w:author="Mohammad Nayeem Hasan" w:date="2023-06-06T12:45:00Z">
              <w:r w:rsidRPr="00A62310">
                <w:rPr>
                  <w:rFonts w:ascii="Times New Roman" w:hAnsi="Times New Roman" w:cs="Times New Roman"/>
                  <w:sz w:val="24"/>
                  <w:szCs w:val="24"/>
                </w:rPr>
                <w:t>0.371</w:t>
              </w:r>
            </w:ins>
            <w:del w:id="464" w:author="Mohammad Nayeem Hasan" w:date="2023-06-06T12:44:00Z">
              <w:r w:rsidRPr="00A62310" w:rsidDel="00251641">
                <w:rPr>
                  <w:rFonts w:ascii="Times New Roman" w:hAnsi="Times New Roman" w:cs="Times New Roman"/>
                  <w:sz w:val="24"/>
                  <w:szCs w:val="24"/>
                </w:rPr>
                <w:delText>0.184</w:delText>
              </w:r>
            </w:del>
          </w:p>
        </w:tc>
      </w:tr>
      <w:tr w:rsidR="000E4220" w:rsidRPr="00A62310" w14:paraId="77D2925B" w14:textId="77777777" w:rsidTr="00657B76">
        <w:trPr>
          <w:trPrChange w:id="465" w:author="Mohammad Nayeem Hasan" w:date="2023-06-06T12:09:00Z">
            <w:trPr>
              <w:gridAfter w:val="0"/>
            </w:trPr>
          </w:trPrChange>
        </w:trPr>
        <w:tc>
          <w:tcPr>
            <w:tcW w:w="1758" w:type="pct"/>
            <w:tcPrChange w:id="466" w:author="Mohammad Nayeem Hasan" w:date="2023-06-06T12:09:00Z">
              <w:tcPr>
                <w:tcW w:w="1327" w:type="pct"/>
              </w:tcPr>
            </w:tcPrChange>
          </w:tcPr>
          <w:p w14:paraId="6D90A46F" w14:textId="572DB080" w:rsidR="000E4220" w:rsidRPr="00A62310" w:rsidRDefault="000E4220" w:rsidP="000E4220">
            <w:pPr>
              <w:jc w:val="both"/>
              <w:rPr>
                <w:rFonts w:ascii="Times New Roman" w:hAnsi="Times New Roman" w:cs="Times New Roman"/>
                <w:sz w:val="24"/>
                <w:szCs w:val="24"/>
              </w:rPr>
            </w:pPr>
            <w:ins w:id="467" w:author="Mohammad Nayeem Hasan" w:date="2023-06-06T12:50:00Z">
              <w:r w:rsidRPr="00A62310">
                <w:rPr>
                  <w:rFonts w:ascii="Times New Roman" w:hAnsi="Times New Roman" w:cs="Times New Roman"/>
                  <w:sz w:val="24"/>
                  <w:szCs w:val="24"/>
                </w:rPr>
                <w:t>None/Home</w:t>
              </w:r>
            </w:ins>
            <w:del w:id="468" w:author="Mohammad Nayeem Hasan" w:date="2023-06-06T12:45:00Z">
              <w:r w:rsidRPr="00A62310" w:rsidDel="00251641">
                <w:rPr>
                  <w:rFonts w:ascii="Times New Roman" w:hAnsi="Times New Roman" w:cs="Times New Roman"/>
                  <w:sz w:val="24"/>
                  <w:szCs w:val="24"/>
                </w:rPr>
                <w:delText>Local market</w:delText>
              </w:r>
            </w:del>
          </w:p>
        </w:tc>
        <w:tc>
          <w:tcPr>
            <w:tcW w:w="1621" w:type="pct"/>
            <w:tcPrChange w:id="469" w:author="Mohammad Nayeem Hasan" w:date="2023-06-06T12:09:00Z">
              <w:tcPr>
                <w:tcW w:w="1224" w:type="pct"/>
                <w:gridSpan w:val="2"/>
              </w:tcPr>
            </w:tcPrChange>
          </w:tcPr>
          <w:p w14:paraId="07284446" w14:textId="4BE3571B" w:rsidR="000E4220" w:rsidRPr="00A62310" w:rsidRDefault="000E4220" w:rsidP="000E4220">
            <w:pPr>
              <w:jc w:val="both"/>
              <w:rPr>
                <w:rFonts w:ascii="Times New Roman" w:hAnsi="Times New Roman" w:cs="Times New Roman"/>
                <w:sz w:val="24"/>
                <w:szCs w:val="24"/>
              </w:rPr>
            </w:pPr>
            <w:ins w:id="470" w:author="Mohammad Nayeem Hasan" w:date="2023-06-06T12:45:00Z">
              <w:r w:rsidRPr="00A62310">
                <w:rPr>
                  <w:rFonts w:ascii="Times New Roman" w:hAnsi="Times New Roman" w:cs="Times New Roman"/>
                  <w:sz w:val="24"/>
                  <w:szCs w:val="24"/>
                </w:rPr>
                <w:t xml:space="preserve">0.97 (0.80 </w:t>
              </w:r>
            </w:ins>
            <w:ins w:id="471" w:author="Mohammad Nayeem Hasan" w:date="2023-06-06T12:51:00Z">
              <w:r>
                <w:rPr>
                  <w:rFonts w:ascii="Times New Roman" w:hAnsi="Times New Roman" w:cs="Times New Roman"/>
                  <w:sz w:val="24"/>
                  <w:szCs w:val="24"/>
                </w:rPr>
                <w:t>–</w:t>
              </w:r>
            </w:ins>
            <w:ins w:id="472" w:author="Mohammad Nayeem Hasan" w:date="2023-06-06T12:45:00Z">
              <w:r w:rsidRPr="00A62310">
                <w:rPr>
                  <w:rFonts w:ascii="Times New Roman" w:hAnsi="Times New Roman" w:cs="Times New Roman"/>
                  <w:sz w:val="24"/>
                  <w:szCs w:val="24"/>
                </w:rPr>
                <w:t xml:space="preserve"> </w:t>
              </w:r>
            </w:ins>
            <w:ins w:id="473" w:author="Mohammad Nayeem Hasan" w:date="2023-06-06T12:51:00Z">
              <w:r>
                <w:rPr>
                  <w:rFonts w:ascii="Times New Roman" w:hAnsi="Times New Roman" w:cs="Times New Roman"/>
                  <w:sz w:val="24"/>
                  <w:szCs w:val="24"/>
                </w:rPr>
                <w:t>0.99</w:t>
              </w:r>
            </w:ins>
            <w:ins w:id="474" w:author="Mohammad Nayeem Hasan" w:date="2023-06-06T12:45:00Z">
              <w:r w:rsidRPr="00A62310">
                <w:rPr>
                  <w:rFonts w:ascii="Times New Roman" w:hAnsi="Times New Roman" w:cs="Times New Roman"/>
                  <w:sz w:val="24"/>
                  <w:szCs w:val="24"/>
                </w:rPr>
                <w:t>)</w:t>
              </w:r>
            </w:ins>
            <w:del w:id="475" w:author="Mohammad Nayeem Hasan" w:date="2023-06-06T12:45:00Z">
              <w:r w:rsidRPr="00A62310" w:rsidDel="00251641">
                <w:rPr>
                  <w:rFonts w:ascii="Times New Roman" w:hAnsi="Times New Roman" w:cs="Times New Roman"/>
                  <w:sz w:val="24"/>
                  <w:szCs w:val="24"/>
                </w:rPr>
                <w:delText>1.07(0.92-1.24)</w:delText>
              </w:r>
            </w:del>
          </w:p>
        </w:tc>
        <w:tc>
          <w:tcPr>
            <w:tcW w:w="1621" w:type="pct"/>
            <w:tcPrChange w:id="476" w:author="Mohammad Nayeem Hasan" w:date="2023-06-06T12:09:00Z">
              <w:tcPr>
                <w:tcW w:w="1224" w:type="pct"/>
                <w:gridSpan w:val="2"/>
              </w:tcPr>
            </w:tcPrChange>
          </w:tcPr>
          <w:p w14:paraId="2ECFE009" w14:textId="0F46689E" w:rsidR="000E4220" w:rsidRPr="00A62310" w:rsidRDefault="000E4220" w:rsidP="000E4220">
            <w:pPr>
              <w:jc w:val="both"/>
              <w:rPr>
                <w:rFonts w:ascii="Times New Roman" w:hAnsi="Times New Roman" w:cs="Times New Roman"/>
                <w:sz w:val="24"/>
                <w:szCs w:val="24"/>
              </w:rPr>
            </w:pPr>
            <w:ins w:id="477" w:author="Mohammad Nayeem Hasan" w:date="2023-06-06T12:51:00Z">
              <w:r>
                <w:rPr>
                  <w:rFonts w:ascii="Times New Roman" w:hAnsi="Times New Roman" w:cs="Times New Roman"/>
                  <w:sz w:val="24"/>
                  <w:szCs w:val="24"/>
                </w:rPr>
                <w:t>&lt;</w:t>
              </w:r>
            </w:ins>
            <w:ins w:id="478" w:author="Mohammad Nayeem Hasan" w:date="2023-06-06T12:45:00Z">
              <w:r w:rsidRPr="00A62310">
                <w:rPr>
                  <w:rFonts w:ascii="Times New Roman" w:hAnsi="Times New Roman" w:cs="Times New Roman"/>
                  <w:sz w:val="24"/>
                  <w:szCs w:val="24"/>
                </w:rPr>
                <w:t>0.</w:t>
              </w:r>
            </w:ins>
            <w:ins w:id="479" w:author="Mohammad Nayeem Hasan" w:date="2023-06-06T12:51:00Z">
              <w:r>
                <w:rPr>
                  <w:rFonts w:ascii="Times New Roman" w:hAnsi="Times New Roman" w:cs="Times New Roman"/>
                  <w:sz w:val="24"/>
                  <w:szCs w:val="24"/>
                </w:rPr>
                <w:t>001</w:t>
              </w:r>
            </w:ins>
            <w:del w:id="480" w:author="Mohammad Nayeem Hasan" w:date="2023-06-06T12:45:00Z">
              <w:r w:rsidRPr="00A62310" w:rsidDel="00251641">
                <w:rPr>
                  <w:rFonts w:ascii="Times New Roman" w:hAnsi="Times New Roman" w:cs="Times New Roman"/>
                  <w:sz w:val="24"/>
                  <w:szCs w:val="24"/>
                </w:rPr>
                <w:delText>0.371</w:delText>
              </w:r>
            </w:del>
          </w:p>
        </w:tc>
      </w:tr>
      <w:tr w:rsidR="000E4220" w:rsidRPr="00A62310" w:rsidDel="00251641" w14:paraId="346018DD" w14:textId="0FDFB86D" w:rsidTr="00657B76">
        <w:trPr>
          <w:del w:id="481" w:author="Mohammad Nayeem Hasan" w:date="2023-06-06T12:50:00Z"/>
          <w:trPrChange w:id="482" w:author="Mohammad Nayeem Hasan" w:date="2023-06-06T12:09:00Z">
            <w:trPr>
              <w:gridAfter w:val="0"/>
            </w:trPr>
          </w:trPrChange>
        </w:trPr>
        <w:tc>
          <w:tcPr>
            <w:tcW w:w="1758" w:type="pct"/>
            <w:tcPrChange w:id="483" w:author="Mohammad Nayeem Hasan" w:date="2023-06-06T12:09:00Z">
              <w:tcPr>
                <w:tcW w:w="1327" w:type="pct"/>
              </w:tcPr>
            </w:tcPrChange>
          </w:tcPr>
          <w:p w14:paraId="6445AC23" w14:textId="0C28F12D" w:rsidR="000E4220" w:rsidRPr="00A62310" w:rsidDel="00251641" w:rsidRDefault="000E4220" w:rsidP="000E4220">
            <w:pPr>
              <w:jc w:val="both"/>
              <w:rPr>
                <w:del w:id="484" w:author="Mohammad Nayeem Hasan" w:date="2023-06-06T12:50:00Z"/>
                <w:rFonts w:ascii="Times New Roman" w:hAnsi="Times New Roman" w:cs="Times New Roman"/>
                <w:sz w:val="24"/>
                <w:szCs w:val="24"/>
              </w:rPr>
            </w:pPr>
            <w:del w:id="485" w:author="Mohammad Nayeem Hasan" w:date="2023-06-06T12:44:00Z">
              <w:r w:rsidRPr="00A62310" w:rsidDel="00251641">
                <w:rPr>
                  <w:rFonts w:ascii="Times New Roman" w:hAnsi="Times New Roman" w:cs="Times New Roman"/>
                  <w:sz w:val="24"/>
                  <w:szCs w:val="24"/>
                </w:rPr>
                <w:delText>Relative’s house</w:delText>
              </w:r>
            </w:del>
          </w:p>
        </w:tc>
        <w:tc>
          <w:tcPr>
            <w:tcW w:w="1621" w:type="pct"/>
            <w:tcPrChange w:id="486" w:author="Mohammad Nayeem Hasan" w:date="2023-06-06T12:09:00Z">
              <w:tcPr>
                <w:tcW w:w="1224" w:type="pct"/>
                <w:gridSpan w:val="2"/>
              </w:tcPr>
            </w:tcPrChange>
          </w:tcPr>
          <w:p w14:paraId="1F50D91F" w14:textId="19B8FC2B" w:rsidR="000E4220" w:rsidRPr="00A62310" w:rsidDel="00251641" w:rsidRDefault="000E4220" w:rsidP="000E4220">
            <w:pPr>
              <w:jc w:val="both"/>
              <w:rPr>
                <w:del w:id="487" w:author="Mohammad Nayeem Hasan" w:date="2023-06-06T12:50:00Z"/>
                <w:rFonts w:ascii="Times New Roman" w:hAnsi="Times New Roman" w:cs="Times New Roman"/>
                <w:sz w:val="24"/>
                <w:szCs w:val="24"/>
              </w:rPr>
            </w:pPr>
            <w:del w:id="488" w:author="Mohammad Nayeem Hasan" w:date="2023-06-06T12:44:00Z">
              <w:r w:rsidRPr="00A62310" w:rsidDel="00251641">
                <w:rPr>
                  <w:rFonts w:ascii="Times New Roman" w:hAnsi="Times New Roman" w:cs="Times New Roman"/>
                  <w:sz w:val="24"/>
                  <w:szCs w:val="24"/>
                </w:rPr>
                <w:delText xml:space="preserve">1.16 (0.94 - </w:delText>
              </w:r>
            </w:del>
            <w:del w:id="489" w:author="Mohammad Nayeem Hasan" w:date="2023-06-06T12:34:00Z">
              <w:r w:rsidRPr="00A62310" w:rsidDel="00EF46B5">
                <w:rPr>
                  <w:rFonts w:ascii="Times New Roman" w:hAnsi="Times New Roman" w:cs="Times New Roman"/>
                  <w:sz w:val="24"/>
                  <w:szCs w:val="24"/>
                </w:rPr>
                <w:delText xml:space="preserve"> </w:delText>
              </w:r>
            </w:del>
            <w:del w:id="490" w:author="Mohammad Nayeem Hasan" w:date="2023-06-06T12:44:00Z">
              <w:r w:rsidRPr="00A62310" w:rsidDel="00251641">
                <w:rPr>
                  <w:rFonts w:ascii="Times New Roman" w:hAnsi="Times New Roman" w:cs="Times New Roman"/>
                  <w:sz w:val="24"/>
                  <w:szCs w:val="24"/>
                </w:rPr>
                <w:delText>1.43)</w:delText>
              </w:r>
            </w:del>
          </w:p>
        </w:tc>
        <w:tc>
          <w:tcPr>
            <w:tcW w:w="1621" w:type="pct"/>
            <w:tcPrChange w:id="491" w:author="Mohammad Nayeem Hasan" w:date="2023-06-06T12:09:00Z">
              <w:tcPr>
                <w:tcW w:w="1224" w:type="pct"/>
                <w:gridSpan w:val="2"/>
              </w:tcPr>
            </w:tcPrChange>
          </w:tcPr>
          <w:p w14:paraId="7BA642DD" w14:textId="68AEAAEA" w:rsidR="000E4220" w:rsidRPr="00A62310" w:rsidDel="00251641" w:rsidRDefault="000E4220" w:rsidP="000E4220">
            <w:pPr>
              <w:jc w:val="both"/>
              <w:rPr>
                <w:del w:id="492" w:author="Mohammad Nayeem Hasan" w:date="2023-06-06T12:50:00Z"/>
                <w:rFonts w:ascii="Times New Roman" w:hAnsi="Times New Roman" w:cs="Times New Roman"/>
                <w:sz w:val="24"/>
                <w:szCs w:val="24"/>
              </w:rPr>
            </w:pPr>
            <w:del w:id="493" w:author="Mohammad Nayeem Hasan" w:date="2023-06-06T12:44:00Z">
              <w:r w:rsidRPr="00A62310" w:rsidDel="00251641">
                <w:rPr>
                  <w:rFonts w:ascii="Times New Roman" w:hAnsi="Times New Roman" w:cs="Times New Roman"/>
                  <w:sz w:val="24"/>
                  <w:szCs w:val="24"/>
                </w:rPr>
                <w:delText xml:space="preserve">0.166  </w:delText>
              </w:r>
            </w:del>
          </w:p>
        </w:tc>
      </w:tr>
      <w:tr w:rsidR="000E4220" w:rsidRPr="00A62310" w14:paraId="3843BB43" w14:textId="77777777" w:rsidTr="00657B76">
        <w:trPr>
          <w:trPrChange w:id="494" w:author="Mohammad Nayeem Hasan" w:date="2023-06-06T12:09:00Z">
            <w:trPr>
              <w:gridAfter w:val="0"/>
            </w:trPr>
          </w:trPrChange>
        </w:trPr>
        <w:tc>
          <w:tcPr>
            <w:tcW w:w="1758" w:type="pct"/>
            <w:tcPrChange w:id="495" w:author="Mohammad Nayeem Hasan" w:date="2023-06-06T12:09:00Z">
              <w:tcPr>
                <w:tcW w:w="1327" w:type="pct"/>
              </w:tcPr>
            </w:tcPrChange>
          </w:tcPr>
          <w:p w14:paraId="65A6A46F"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Workplace</w:t>
            </w:r>
          </w:p>
        </w:tc>
        <w:tc>
          <w:tcPr>
            <w:tcW w:w="1621" w:type="pct"/>
            <w:tcPrChange w:id="496" w:author="Mohammad Nayeem Hasan" w:date="2023-06-06T12:09:00Z">
              <w:tcPr>
                <w:tcW w:w="1224" w:type="pct"/>
                <w:gridSpan w:val="2"/>
              </w:tcPr>
            </w:tcPrChange>
          </w:tcPr>
          <w:p w14:paraId="0AB3EF0F" w14:textId="4C788838" w:rsidR="000E4220" w:rsidRPr="00A62310" w:rsidRDefault="000E4220" w:rsidP="000E4220">
            <w:pPr>
              <w:jc w:val="both"/>
              <w:rPr>
                <w:rFonts w:ascii="Times New Roman" w:hAnsi="Times New Roman" w:cs="Times New Roman"/>
                <w:sz w:val="24"/>
                <w:szCs w:val="24"/>
              </w:rPr>
            </w:pPr>
            <w:ins w:id="497" w:author="Mohammad Nayeem Hasan" w:date="2023-06-06T12:08:00Z">
              <w:r w:rsidRPr="00274302">
                <w:rPr>
                  <w:rFonts w:ascii="Times New Roman" w:hAnsi="Times New Roman" w:cs="Times New Roman"/>
                  <w:sz w:val="24"/>
                  <w:szCs w:val="24"/>
                </w:rPr>
                <w:t>Reference</w:t>
              </w:r>
            </w:ins>
            <w:del w:id="498" w:author="Mohammad Nayeem Hasan" w:date="2023-06-06T12:08:00Z">
              <w:r w:rsidRPr="00A62310" w:rsidDel="00C11D03">
                <w:rPr>
                  <w:rFonts w:ascii="Times New Roman" w:hAnsi="Times New Roman" w:cs="Times New Roman"/>
                  <w:sz w:val="24"/>
                  <w:szCs w:val="24"/>
                </w:rPr>
                <w:delText>-</w:delText>
              </w:r>
            </w:del>
          </w:p>
        </w:tc>
        <w:tc>
          <w:tcPr>
            <w:tcW w:w="1621" w:type="pct"/>
            <w:tcPrChange w:id="499" w:author="Mohammad Nayeem Hasan" w:date="2023-06-06T12:09:00Z">
              <w:tcPr>
                <w:tcW w:w="1224" w:type="pct"/>
                <w:gridSpan w:val="2"/>
              </w:tcPr>
            </w:tcPrChange>
          </w:tcPr>
          <w:p w14:paraId="33E6CC98"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w:t>
            </w:r>
          </w:p>
        </w:tc>
      </w:tr>
      <w:tr w:rsidR="000E4220" w:rsidRPr="00A62310" w14:paraId="3884BA23" w14:textId="77777777" w:rsidTr="00657B76">
        <w:trPr>
          <w:trPrChange w:id="500" w:author="Mohammad Nayeem Hasan" w:date="2023-06-06T12:09:00Z">
            <w:trPr>
              <w:gridAfter w:val="0"/>
            </w:trPr>
          </w:trPrChange>
        </w:trPr>
        <w:tc>
          <w:tcPr>
            <w:tcW w:w="1758" w:type="pct"/>
            <w:tcPrChange w:id="501" w:author="Mohammad Nayeem Hasan" w:date="2023-06-06T12:09:00Z">
              <w:tcPr>
                <w:tcW w:w="1327" w:type="pct"/>
              </w:tcPr>
            </w:tcPrChange>
          </w:tcPr>
          <w:p w14:paraId="1973BD3A" w14:textId="77777777" w:rsidR="000E4220" w:rsidRPr="00A62310" w:rsidRDefault="000E4220" w:rsidP="000E4220">
            <w:pPr>
              <w:jc w:val="both"/>
              <w:rPr>
                <w:rFonts w:ascii="Times New Roman" w:hAnsi="Times New Roman" w:cs="Times New Roman"/>
                <w:b/>
                <w:sz w:val="24"/>
                <w:szCs w:val="24"/>
              </w:rPr>
            </w:pPr>
            <w:r w:rsidRPr="00A62310">
              <w:rPr>
                <w:rFonts w:ascii="Times New Roman" w:hAnsi="Times New Roman" w:cs="Times New Roman"/>
                <w:b/>
                <w:sz w:val="24"/>
                <w:szCs w:val="24"/>
              </w:rPr>
              <w:t>Fruits</w:t>
            </w:r>
          </w:p>
        </w:tc>
        <w:tc>
          <w:tcPr>
            <w:tcW w:w="1621" w:type="pct"/>
            <w:tcPrChange w:id="502" w:author="Mohammad Nayeem Hasan" w:date="2023-06-06T12:09:00Z">
              <w:tcPr>
                <w:tcW w:w="1224" w:type="pct"/>
                <w:gridSpan w:val="2"/>
              </w:tcPr>
            </w:tcPrChange>
          </w:tcPr>
          <w:p w14:paraId="13692008" w14:textId="77777777" w:rsidR="000E4220" w:rsidRPr="00A62310" w:rsidRDefault="000E4220" w:rsidP="000E4220">
            <w:pPr>
              <w:jc w:val="both"/>
              <w:rPr>
                <w:rFonts w:ascii="Times New Roman" w:hAnsi="Times New Roman" w:cs="Times New Roman"/>
                <w:sz w:val="24"/>
                <w:szCs w:val="24"/>
              </w:rPr>
            </w:pPr>
          </w:p>
        </w:tc>
        <w:tc>
          <w:tcPr>
            <w:tcW w:w="1621" w:type="pct"/>
            <w:tcPrChange w:id="503" w:author="Mohammad Nayeem Hasan" w:date="2023-06-06T12:09:00Z">
              <w:tcPr>
                <w:tcW w:w="1224" w:type="pct"/>
                <w:gridSpan w:val="2"/>
              </w:tcPr>
            </w:tcPrChange>
          </w:tcPr>
          <w:p w14:paraId="42FE8017" w14:textId="77777777" w:rsidR="000E4220" w:rsidRPr="00A62310" w:rsidRDefault="000E4220" w:rsidP="000E4220">
            <w:pPr>
              <w:jc w:val="both"/>
              <w:rPr>
                <w:rFonts w:ascii="Times New Roman" w:hAnsi="Times New Roman" w:cs="Times New Roman"/>
                <w:sz w:val="24"/>
                <w:szCs w:val="24"/>
              </w:rPr>
            </w:pPr>
          </w:p>
        </w:tc>
      </w:tr>
      <w:tr w:rsidR="000E4220" w:rsidRPr="00A62310" w14:paraId="4315294D" w14:textId="77777777" w:rsidTr="00657B76">
        <w:trPr>
          <w:ins w:id="504" w:author="Mohammad Nayeem Hasan" w:date="2023-06-06T12:09:00Z"/>
        </w:trPr>
        <w:tc>
          <w:tcPr>
            <w:tcW w:w="1758" w:type="pct"/>
          </w:tcPr>
          <w:p w14:paraId="0F1981D5" w14:textId="50B8927A" w:rsidR="000E4220" w:rsidRPr="00A62310" w:rsidRDefault="000E4220" w:rsidP="000E4220">
            <w:pPr>
              <w:jc w:val="both"/>
              <w:rPr>
                <w:ins w:id="505" w:author="Mohammad Nayeem Hasan" w:date="2023-06-06T12:09:00Z"/>
                <w:rFonts w:ascii="Times New Roman" w:hAnsi="Times New Roman" w:cs="Times New Roman"/>
                <w:sz w:val="24"/>
                <w:szCs w:val="24"/>
              </w:rPr>
            </w:pPr>
            <w:ins w:id="506" w:author="Mohammad Nayeem Hasan" w:date="2023-06-06T12:10:00Z">
              <w:r w:rsidRPr="00A62310">
                <w:rPr>
                  <w:rFonts w:ascii="Times New Roman" w:hAnsi="Times New Roman" w:cs="Times New Roman"/>
                  <w:sz w:val="24"/>
                  <w:szCs w:val="24"/>
                </w:rPr>
                <w:t>Rarely</w:t>
              </w:r>
            </w:ins>
          </w:p>
        </w:tc>
        <w:tc>
          <w:tcPr>
            <w:tcW w:w="1621" w:type="pct"/>
          </w:tcPr>
          <w:p w14:paraId="60969015" w14:textId="02A65E5B" w:rsidR="000E4220" w:rsidRPr="00A62310" w:rsidRDefault="000E4220" w:rsidP="000E4220">
            <w:pPr>
              <w:jc w:val="both"/>
              <w:rPr>
                <w:ins w:id="507" w:author="Mohammad Nayeem Hasan" w:date="2023-06-06T12:09:00Z"/>
                <w:rFonts w:ascii="Times New Roman" w:hAnsi="Times New Roman" w:cs="Times New Roman"/>
                <w:sz w:val="24"/>
                <w:szCs w:val="24"/>
              </w:rPr>
            </w:pPr>
            <w:ins w:id="508" w:author="Mohammad Nayeem Hasan" w:date="2023-06-06T12:10:00Z">
              <w:r w:rsidRPr="00A62310">
                <w:rPr>
                  <w:rFonts w:ascii="Times New Roman" w:hAnsi="Times New Roman" w:cs="Times New Roman"/>
                  <w:sz w:val="24"/>
                  <w:szCs w:val="24"/>
                </w:rPr>
                <w:t>1.40</w:t>
              </w:r>
            </w:ins>
            <w:ins w:id="509" w:author="Mohammad Nayeem Hasan" w:date="2023-06-06T12:25:00Z">
              <w:r>
                <w:rPr>
                  <w:rFonts w:ascii="Times New Roman" w:hAnsi="Times New Roman" w:cs="Times New Roman"/>
                  <w:sz w:val="24"/>
                  <w:szCs w:val="24"/>
                </w:rPr>
                <w:t xml:space="preserve"> </w:t>
              </w:r>
            </w:ins>
            <w:ins w:id="510" w:author="Mohammad Nayeem Hasan" w:date="2023-06-06T12:10:00Z">
              <w:r w:rsidRPr="00A62310">
                <w:rPr>
                  <w:rFonts w:ascii="Times New Roman" w:hAnsi="Times New Roman" w:cs="Times New Roman"/>
                  <w:sz w:val="24"/>
                  <w:szCs w:val="24"/>
                </w:rPr>
                <w:t>(0.90- 2.18)</w:t>
              </w:r>
            </w:ins>
          </w:p>
        </w:tc>
        <w:tc>
          <w:tcPr>
            <w:tcW w:w="1621" w:type="pct"/>
          </w:tcPr>
          <w:p w14:paraId="0B226F51" w14:textId="284B053F" w:rsidR="000E4220" w:rsidRPr="00A62310" w:rsidRDefault="000E4220" w:rsidP="000E4220">
            <w:pPr>
              <w:jc w:val="both"/>
              <w:rPr>
                <w:ins w:id="511" w:author="Mohammad Nayeem Hasan" w:date="2023-06-06T12:09:00Z"/>
                <w:rFonts w:ascii="Times New Roman" w:hAnsi="Times New Roman" w:cs="Times New Roman"/>
                <w:sz w:val="24"/>
                <w:szCs w:val="24"/>
              </w:rPr>
            </w:pPr>
            <w:ins w:id="512" w:author="Mohammad Nayeem Hasan" w:date="2023-06-06T12:10:00Z">
              <w:r w:rsidRPr="00A62310">
                <w:rPr>
                  <w:rFonts w:ascii="Times New Roman" w:hAnsi="Times New Roman" w:cs="Times New Roman"/>
                  <w:sz w:val="24"/>
                  <w:szCs w:val="24"/>
                </w:rPr>
                <w:t>0.134</w:t>
              </w:r>
            </w:ins>
          </w:p>
        </w:tc>
      </w:tr>
      <w:tr w:rsidR="000E4220" w:rsidRPr="00A62310" w:rsidDel="00657B76" w14:paraId="09F8BAD8" w14:textId="275A359B" w:rsidTr="00657B76">
        <w:trPr>
          <w:del w:id="513" w:author="Mohammad Nayeem Hasan" w:date="2023-06-06T12:10:00Z"/>
          <w:trPrChange w:id="514" w:author="Mohammad Nayeem Hasan" w:date="2023-06-06T12:09:00Z">
            <w:trPr>
              <w:gridAfter w:val="0"/>
            </w:trPr>
          </w:trPrChange>
        </w:trPr>
        <w:tc>
          <w:tcPr>
            <w:tcW w:w="1758" w:type="pct"/>
            <w:tcPrChange w:id="515" w:author="Mohammad Nayeem Hasan" w:date="2023-06-06T12:09:00Z">
              <w:tcPr>
                <w:tcW w:w="1327" w:type="pct"/>
              </w:tcPr>
            </w:tcPrChange>
          </w:tcPr>
          <w:p w14:paraId="56E5AB01" w14:textId="1978D36D" w:rsidR="000E4220" w:rsidRPr="00A62310" w:rsidDel="00657B76" w:rsidRDefault="000E4220" w:rsidP="000E4220">
            <w:pPr>
              <w:jc w:val="both"/>
              <w:rPr>
                <w:del w:id="516" w:author="Mohammad Nayeem Hasan" w:date="2023-06-06T12:10:00Z"/>
                <w:rFonts w:ascii="Times New Roman" w:hAnsi="Times New Roman" w:cs="Times New Roman"/>
                <w:sz w:val="24"/>
                <w:szCs w:val="24"/>
              </w:rPr>
            </w:pPr>
            <w:del w:id="517" w:author="Mohammad Nayeem Hasan" w:date="2023-06-06T12:10:00Z">
              <w:r w:rsidRPr="00A62310" w:rsidDel="00657B76">
                <w:rPr>
                  <w:rFonts w:ascii="Times New Roman" w:hAnsi="Times New Roman" w:cs="Times New Roman"/>
                  <w:sz w:val="24"/>
                  <w:szCs w:val="24"/>
                </w:rPr>
                <w:delText>Frequently</w:delText>
              </w:r>
            </w:del>
          </w:p>
        </w:tc>
        <w:tc>
          <w:tcPr>
            <w:tcW w:w="1621" w:type="pct"/>
            <w:tcPrChange w:id="518" w:author="Mohammad Nayeem Hasan" w:date="2023-06-06T12:09:00Z">
              <w:tcPr>
                <w:tcW w:w="1224" w:type="pct"/>
                <w:gridSpan w:val="2"/>
              </w:tcPr>
            </w:tcPrChange>
          </w:tcPr>
          <w:p w14:paraId="3AAAC7B6" w14:textId="4B53CDAB" w:rsidR="000E4220" w:rsidRPr="00A62310" w:rsidDel="00657B76" w:rsidRDefault="000E4220" w:rsidP="000E4220">
            <w:pPr>
              <w:jc w:val="both"/>
              <w:rPr>
                <w:del w:id="519" w:author="Mohammad Nayeem Hasan" w:date="2023-06-06T12:10:00Z"/>
                <w:rFonts w:ascii="Times New Roman" w:hAnsi="Times New Roman" w:cs="Times New Roman"/>
                <w:sz w:val="24"/>
                <w:szCs w:val="24"/>
              </w:rPr>
            </w:pPr>
            <w:del w:id="520" w:author="Mohammad Nayeem Hasan" w:date="2023-06-06T12:10:00Z">
              <w:r w:rsidRPr="00A62310" w:rsidDel="00657B76">
                <w:rPr>
                  <w:rFonts w:ascii="Times New Roman" w:hAnsi="Times New Roman" w:cs="Times New Roman"/>
                  <w:sz w:val="24"/>
                  <w:szCs w:val="24"/>
                </w:rPr>
                <w:delText>1.34(0.99 - 1.81)</w:delText>
              </w:r>
            </w:del>
          </w:p>
        </w:tc>
        <w:tc>
          <w:tcPr>
            <w:tcW w:w="1621" w:type="pct"/>
            <w:tcPrChange w:id="521" w:author="Mohammad Nayeem Hasan" w:date="2023-06-06T12:09:00Z">
              <w:tcPr>
                <w:tcW w:w="1224" w:type="pct"/>
                <w:gridSpan w:val="2"/>
              </w:tcPr>
            </w:tcPrChange>
          </w:tcPr>
          <w:p w14:paraId="44BC6197" w14:textId="6906077D" w:rsidR="000E4220" w:rsidRPr="00A62310" w:rsidDel="00657B76" w:rsidRDefault="000E4220" w:rsidP="000E4220">
            <w:pPr>
              <w:jc w:val="both"/>
              <w:rPr>
                <w:del w:id="522" w:author="Mohammad Nayeem Hasan" w:date="2023-06-06T12:10:00Z"/>
                <w:rFonts w:ascii="Times New Roman" w:hAnsi="Times New Roman" w:cs="Times New Roman"/>
                <w:sz w:val="24"/>
                <w:szCs w:val="24"/>
              </w:rPr>
            </w:pPr>
            <w:del w:id="523" w:author="Mohammad Nayeem Hasan" w:date="2023-06-06T12:10:00Z">
              <w:r w:rsidRPr="00A62310" w:rsidDel="00657B76">
                <w:rPr>
                  <w:rFonts w:ascii="Times New Roman" w:hAnsi="Times New Roman" w:cs="Times New Roman"/>
                  <w:sz w:val="24"/>
                  <w:szCs w:val="24"/>
                </w:rPr>
                <w:delText>0.058</w:delText>
              </w:r>
            </w:del>
          </w:p>
        </w:tc>
      </w:tr>
      <w:tr w:rsidR="000E4220" w:rsidRPr="00A62310" w14:paraId="2D47B6DE" w14:textId="77777777" w:rsidTr="00657B76">
        <w:trPr>
          <w:trPrChange w:id="524" w:author="Mohammad Nayeem Hasan" w:date="2023-06-06T12:09:00Z">
            <w:trPr>
              <w:gridAfter w:val="0"/>
            </w:trPr>
          </w:trPrChange>
        </w:trPr>
        <w:tc>
          <w:tcPr>
            <w:tcW w:w="1758" w:type="pct"/>
            <w:tcPrChange w:id="525" w:author="Mohammad Nayeem Hasan" w:date="2023-06-06T12:09:00Z">
              <w:tcPr>
                <w:tcW w:w="1327" w:type="pct"/>
              </w:tcPr>
            </w:tcPrChange>
          </w:tcPr>
          <w:p w14:paraId="2624B3E8"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Occasionally</w:t>
            </w:r>
          </w:p>
        </w:tc>
        <w:tc>
          <w:tcPr>
            <w:tcW w:w="1621" w:type="pct"/>
            <w:tcPrChange w:id="526" w:author="Mohammad Nayeem Hasan" w:date="2023-06-06T12:09:00Z">
              <w:tcPr>
                <w:tcW w:w="1224" w:type="pct"/>
                <w:gridSpan w:val="2"/>
              </w:tcPr>
            </w:tcPrChange>
          </w:tcPr>
          <w:p w14:paraId="21C70A98" w14:textId="39BD6F2F"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1.</w:t>
            </w:r>
            <w:ins w:id="527" w:author="Mohammad Nayeem Hasan" w:date="2023-06-06T12:52:00Z">
              <w:r>
                <w:rPr>
                  <w:rFonts w:ascii="Times New Roman" w:hAnsi="Times New Roman" w:cs="Times New Roman"/>
                  <w:sz w:val="24"/>
                  <w:szCs w:val="24"/>
                </w:rPr>
                <w:t>3</w:t>
              </w:r>
            </w:ins>
            <w:del w:id="528" w:author="Mohammad Nayeem Hasan" w:date="2023-06-06T12:52:00Z">
              <w:r w:rsidRPr="00A62310" w:rsidDel="00B935B2">
                <w:rPr>
                  <w:rFonts w:ascii="Times New Roman" w:hAnsi="Times New Roman" w:cs="Times New Roman"/>
                  <w:sz w:val="24"/>
                  <w:szCs w:val="24"/>
                </w:rPr>
                <w:delText>4</w:delText>
              </w:r>
            </w:del>
            <w:r w:rsidRPr="00A62310">
              <w:rPr>
                <w:rFonts w:ascii="Times New Roman" w:hAnsi="Times New Roman" w:cs="Times New Roman"/>
                <w:sz w:val="24"/>
                <w:szCs w:val="24"/>
              </w:rPr>
              <w:t>0</w:t>
            </w:r>
            <w:ins w:id="529" w:author="Mohammad Nayeem Hasan" w:date="2023-06-06T12:25:00Z">
              <w:r>
                <w:rPr>
                  <w:rFonts w:ascii="Times New Roman" w:hAnsi="Times New Roman" w:cs="Times New Roman"/>
                  <w:sz w:val="24"/>
                  <w:szCs w:val="24"/>
                </w:rPr>
                <w:t xml:space="preserve"> </w:t>
              </w:r>
            </w:ins>
            <w:r w:rsidRPr="00A62310">
              <w:rPr>
                <w:rFonts w:ascii="Times New Roman" w:hAnsi="Times New Roman" w:cs="Times New Roman"/>
                <w:sz w:val="24"/>
                <w:szCs w:val="24"/>
              </w:rPr>
              <w:t>(1.01- 1.93)</w:t>
            </w:r>
          </w:p>
        </w:tc>
        <w:tc>
          <w:tcPr>
            <w:tcW w:w="1621" w:type="pct"/>
            <w:tcPrChange w:id="530" w:author="Mohammad Nayeem Hasan" w:date="2023-06-06T12:09:00Z">
              <w:tcPr>
                <w:tcW w:w="1224" w:type="pct"/>
                <w:gridSpan w:val="2"/>
              </w:tcPr>
            </w:tcPrChange>
          </w:tcPr>
          <w:p w14:paraId="6BEE3A83"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0.046</w:t>
            </w:r>
            <w:del w:id="531" w:author="Mohammad Nayeem Hasan" w:date="2023-06-06T12:31:00Z">
              <w:r w:rsidRPr="00A62310" w:rsidDel="00D11508">
                <w:rPr>
                  <w:rFonts w:ascii="Times New Roman" w:hAnsi="Times New Roman" w:cs="Times New Roman"/>
                  <w:sz w:val="24"/>
                  <w:szCs w:val="24"/>
                </w:rPr>
                <w:delText>*</w:delText>
              </w:r>
            </w:del>
          </w:p>
        </w:tc>
      </w:tr>
      <w:tr w:rsidR="000E4220" w:rsidRPr="00A62310" w14:paraId="4821331A" w14:textId="77777777" w:rsidTr="00657B76">
        <w:trPr>
          <w:trPrChange w:id="532" w:author="Mohammad Nayeem Hasan" w:date="2023-06-06T12:09:00Z">
            <w:trPr>
              <w:gridAfter w:val="0"/>
            </w:trPr>
          </w:trPrChange>
        </w:trPr>
        <w:tc>
          <w:tcPr>
            <w:tcW w:w="1758" w:type="pct"/>
            <w:tcPrChange w:id="533" w:author="Mohammad Nayeem Hasan" w:date="2023-06-06T12:09:00Z">
              <w:tcPr>
                <w:tcW w:w="1327" w:type="pct"/>
              </w:tcPr>
            </w:tcPrChange>
          </w:tcPr>
          <w:p w14:paraId="333F1F1E" w14:textId="20185BA1" w:rsidR="000E4220" w:rsidRPr="00A62310" w:rsidRDefault="000E4220" w:rsidP="000E4220">
            <w:pPr>
              <w:jc w:val="both"/>
              <w:rPr>
                <w:rFonts w:ascii="Times New Roman" w:hAnsi="Times New Roman" w:cs="Times New Roman"/>
                <w:sz w:val="24"/>
                <w:szCs w:val="24"/>
              </w:rPr>
            </w:pPr>
            <w:ins w:id="534" w:author="Mohammad Nayeem Hasan" w:date="2023-06-06T12:10:00Z">
              <w:r w:rsidRPr="00A62310">
                <w:rPr>
                  <w:rFonts w:ascii="Times New Roman" w:hAnsi="Times New Roman" w:cs="Times New Roman"/>
                  <w:sz w:val="24"/>
                  <w:szCs w:val="24"/>
                </w:rPr>
                <w:t>Frequently</w:t>
              </w:r>
            </w:ins>
            <w:del w:id="535" w:author="Mohammad Nayeem Hasan" w:date="2023-06-06T12:10:00Z">
              <w:r w:rsidRPr="00A62310" w:rsidDel="00657B76">
                <w:rPr>
                  <w:rFonts w:ascii="Times New Roman" w:hAnsi="Times New Roman" w:cs="Times New Roman"/>
                  <w:sz w:val="24"/>
                  <w:szCs w:val="24"/>
                </w:rPr>
                <w:delText>Rarely</w:delText>
              </w:r>
            </w:del>
          </w:p>
        </w:tc>
        <w:tc>
          <w:tcPr>
            <w:tcW w:w="1621" w:type="pct"/>
            <w:tcPrChange w:id="536" w:author="Mohammad Nayeem Hasan" w:date="2023-06-06T12:09:00Z">
              <w:tcPr>
                <w:tcW w:w="1224" w:type="pct"/>
                <w:gridSpan w:val="2"/>
              </w:tcPr>
            </w:tcPrChange>
          </w:tcPr>
          <w:p w14:paraId="78942EE0" w14:textId="701B84DB" w:rsidR="000E4220" w:rsidRPr="00A62310" w:rsidRDefault="000E4220" w:rsidP="000E4220">
            <w:pPr>
              <w:jc w:val="both"/>
              <w:rPr>
                <w:rFonts w:ascii="Times New Roman" w:hAnsi="Times New Roman" w:cs="Times New Roman"/>
                <w:sz w:val="24"/>
                <w:szCs w:val="24"/>
              </w:rPr>
            </w:pPr>
            <w:ins w:id="537" w:author="Mohammad Nayeem Hasan" w:date="2023-06-06T12:10:00Z">
              <w:r w:rsidRPr="00A62310">
                <w:rPr>
                  <w:rFonts w:ascii="Times New Roman" w:hAnsi="Times New Roman" w:cs="Times New Roman"/>
                  <w:sz w:val="24"/>
                  <w:szCs w:val="24"/>
                </w:rPr>
                <w:t>1.</w:t>
              </w:r>
            </w:ins>
            <w:ins w:id="538" w:author="Mohammad Nayeem Hasan" w:date="2023-06-06T12:52:00Z">
              <w:r>
                <w:rPr>
                  <w:rFonts w:ascii="Times New Roman" w:hAnsi="Times New Roman" w:cs="Times New Roman"/>
                  <w:sz w:val="24"/>
                  <w:szCs w:val="24"/>
                </w:rPr>
                <w:t>0</w:t>
              </w:r>
            </w:ins>
            <w:ins w:id="539" w:author="Mohammad Nayeem Hasan" w:date="2023-06-06T12:10:00Z">
              <w:r w:rsidRPr="00A62310">
                <w:rPr>
                  <w:rFonts w:ascii="Times New Roman" w:hAnsi="Times New Roman" w:cs="Times New Roman"/>
                  <w:sz w:val="24"/>
                  <w:szCs w:val="24"/>
                </w:rPr>
                <w:t>4</w:t>
              </w:r>
              <w:r>
                <w:rPr>
                  <w:rFonts w:ascii="Times New Roman" w:hAnsi="Times New Roman" w:cs="Times New Roman"/>
                  <w:sz w:val="24"/>
                  <w:szCs w:val="24"/>
                </w:rPr>
                <w:t xml:space="preserve"> </w:t>
              </w:r>
              <w:r w:rsidRPr="00A62310">
                <w:rPr>
                  <w:rFonts w:ascii="Times New Roman" w:hAnsi="Times New Roman" w:cs="Times New Roman"/>
                  <w:sz w:val="24"/>
                  <w:szCs w:val="24"/>
                </w:rPr>
                <w:t>(0.99 - 1.81)</w:t>
              </w:r>
            </w:ins>
            <w:del w:id="540" w:author="Mohammad Nayeem Hasan" w:date="2023-06-06T12:10:00Z">
              <w:r w:rsidRPr="00A62310" w:rsidDel="00657B76">
                <w:rPr>
                  <w:rFonts w:ascii="Times New Roman" w:hAnsi="Times New Roman" w:cs="Times New Roman"/>
                  <w:sz w:val="24"/>
                  <w:szCs w:val="24"/>
                </w:rPr>
                <w:delText>1.40(0.90- 2.18)</w:delText>
              </w:r>
            </w:del>
          </w:p>
        </w:tc>
        <w:tc>
          <w:tcPr>
            <w:tcW w:w="1621" w:type="pct"/>
            <w:tcPrChange w:id="541" w:author="Mohammad Nayeem Hasan" w:date="2023-06-06T12:09:00Z">
              <w:tcPr>
                <w:tcW w:w="1224" w:type="pct"/>
                <w:gridSpan w:val="2"/>
              </w:tcPr>
            </w:tcPrChange>
          </w:tcPr>
          <w:p w14:paraId="67D7428E" w14:textId="0307A5D6" w:rsidR="000E4220" w:rsidRPr="00A62310" w:rsidRDefault="000E4220" w:rsidP="000E4220">
            <w:pPr>
              <w:jc w:val="both"/>
              <w:rPr>
                <w:rFonts w:ascii="Times New Roman" w:hAnsi="Times New Roman" w:cs="Times New Roman"/>
                <w:sz w:val="24"/>
                <w:szCs w:val="24"/>
              </w:rPr>
            </w:pPr>
            <w:ins w:id="542" w:author="Mohammad Nayeem Hasan" w:date="2023-06-06T12:10:00Z">
              <w:r w:rsidRPr="00A62310">
                <w:rPr>
                  <w:rFonts w:ascii="Times New Roman" w:hAnsi="Times New Roman" w:cs="Times New Roman"/>
                  <w:sz w:val="24"/>
                  <w:szCs w:val="24"/>
                </w:rPr>
                <w:t>0.058</w:t>
              </w:r>
            </w:ins>
            <w:del w:id="543" w:author="Mohammad Nayeem Hasan" w:date="2023-06-06T12:10:00Z">
              <w:r w:rsidRPr="00A62310" w:rsidDel="00657B76">
                <w:rPr>
                  <w:rFonts w:ascii="Times New Roman" w:hAnsi="Times New Roman" w:cs="Times New Roman"/>
                  <w:sz w:val="24"/>
                  <w:szCs w:val="24"/>
                </w:rPr>
                <w:delText>0.134</w:delText>
              </w:r>
            </w:del>
          </w:p>
        </w:tc>
      </w:tr>
      <w:tr w:rsidR="000E4220" w:rsidRPr="00A62310" w14:paraId="2376FB5A" w14:textId="77777777" w:rsidTr="00657B76">
        <w:trPr>
          <w:trPrChange w:id="544" w:author="Mohammad Nayeem Hasan" w:date="2023-06-06T12:09:00Z">
            <w:trPr>
              <w:gridAfter w:val="0"/>
            </w:trPr>
          </w:trPrChange>
        </w:trPr>
        <w:tc>
          <w:tcPr>
            <w:tcW w:w="1758" w:type="pct"/>
            <w:tcPrChange w:id="545" w:author="Mohammad Nayeem Hasan" w:date="2023-06-06T12:09:00Z">
              <w:tcPr>
                <w:tcW w:w="1327" w:type="pct"/>
              </w:tcPr>
            </w:tcPrChange>
          </w:tcPr>
          <w:p w14:paraId="3CB24D67" w14:textId="77777777" w:rsidR="000E4220" w:rsidRPr="00A62310" w:rsidRDefault="000E4220" w:rsidP="000E4220">
            <w:pPr>
              <w:jc w:val="both"/>
              <w:rPr>
                <w:rFonts w:ascii="Times New Roman" w:hAnsi="Times New Roman" w:cs="Times New Roman"/>
                <w:sz w:val="24"/>
                <w:szCs w:val="24"/>
              </w:rPr>
            </w:pPr>
            <w:r w:rsidRPr="00A62310">
              <w:rPr>
                <w:rFonts w:ascii="Times New Roman" w:hAnsi="Times New Roman" w:cs="Times New Roman"/>
                <w:sz w:val="24"/>
                <w:szCs w:val="24"/>
              </w:rPr>
              <w:t>Very frequently</w:t>
            </w:r>
          </w:p>
        </w:tc>
        <w:tc>
          <w:tcPr>
            <w:tcW w:w="1621" w:type="pct"/>
            <w:tcPrChange w:id="546" w:author="Mohammad Nayeem Hasan" w:date="2023-06-06T12:09:00Z">
              <w:tcPr>
                <w:tcW w:w="1224" w:type="pct"/>
                <w:gridSpan w:val="2"/>
              </w:tcPr>
            </w:tcPrChange>
          </w:tcPr>
          <w:p w14:paraId="6549ECCD" w14:textId="0E9D618C" w:rsidR="000E4220" w:rsidRPr="00A62310" w:rsidRDefault="000E4220" w:rsidP="000E4220">
            <w:pPr>
              <w:jc w:val="both"/>
              <w:rPr>
                <w:rFonts w:ascii="Times New Roman" w:hAnsi="Times New Roman" w:cs="Times New Roman"/>
                <w:sz w:val="24"/>
                <w:szCs w:val="24"/>
              </w:rPr>
            </w:pPr>
            <w:ins w:id="547" w:author="Mohammad Nayeem Hasan" w:date="2023-06-06T12:08:00Z">
              <w:r w:rsidRPr="00A62310">
                <w:rPr>
                  <w:rFonts w:ascii="Times New Roman" w:hAnsi="Times New Roman" w:cs="Times New Roman"/>
                  <w:sz w:val="24"/>
                  <w:szCs w:val="24"/>
                </w:rPr>
                <w:t>Reference</w:t>
              </w:r>
            </w:ins>
          </w:p>
        </w:tc>
        <w:tc>
          <w:tcPr>
            <w:tcW w:w="1621" w:type="pct"/>
            <w:tcPrChange w:id="548" w:author="Mohammad Nayeem Hasan" w:date="2023-06-06T12:09:00Z">
              <w:tcPr>
                <w:tcW w:w="1224" w:type="pct"/>
                <w:gridSpan w:val="2"/>
              </w:tcPr>
            </w:tcPrChange>
          </w:tcPr>
          <w:p w14:paraId="600E6649" w14:textId="77777777" w:rsidR="000E4220" w:rsidRPr="00A62310" w:rsidRDefault="000E4220" w:rsidP="000E4220">
            <w:pPr>
              <w:jc w:val="both"/>
              <w:rPr>
                <w:rFonts w:ascii="Times New Roman" w:hAnsi="Times New Roman" w:cs="Times New Roman"/>
                <w:sz w:val="24"/>
                <w:szCs w:val="24"/>
              </w:rPr>
            </w:pPr>
          </w:p>
        </w:tc>
      </w:tr>
      <w:tr w:rsidR="00960822" w:rsidRPr="00A62310" w14:paraId="70D6F9F1" w14:textId="77777777" w:rsidTr="00657B76">
        <w:trPr>
          <w:ins w:id="549" w:author="Mohammad Nayeem Hasan" w:date="2023-06-06T13:14:00Z"/>
        </w:trPr>
        <w:tc>
          <w:tcPr>
            <w:tcW w:w="1758" w:type="pct"/>
          </w:tcPr>
          <w:p w14:paraId="59C9473C" w14:textId="2B9B3382" w:rsidR="00960822" w:rsidRPr="00A62310" w:rsidRDefault="00960822" w:rsidP="00960822">
            <w:pPr>
              <w:jc w:val="both"/>
              <w:rPr>
                <w:ins w:id="550" w:author="Mohammad Nayeem Hasan" w:date="2023-06-06T13:14:00Z"/>
                <w:rFonts w:ascii="Times New Roman" w:hAnsi="Times New Roman" w:cs="Times New Roman"/>
                <w:sz w:val="24"/>
                <w:szCs w:val="24"/>
              </w:rPr>
            </w:pPr>
            <w:ins w:id="551" w:author="Mohammad Nayeem Hasan" w:date="2023-06-06T13:14:00Z">
              <w:r w:rsidRPr="00A62310">
                <w:rPr>
                  <w:rFonts w:ascii="Times New Roman" w:hAnsi="Times New Roman" w:cs="Times New Roman"/>
                  <w:b/>
                  <w:sz w:val="24"/>
                  <w:szCs w:val="24"/>
                </w:rPr>
                <w:t xml:space="preserve">Protein food </w:t>
              </w:r>
            </w:ins>
          </w:p>
        </w:tc>
        <w:tc>
          <w:tcPr>
            <w:tcW w:w="1621" w:type="pct"/>
          </w:tcPr>
          <w:p w14:paraId="19BE9D18" w14:textId="3BDB508E" w:rsidR="00960822" w:rsidRPr="00A62310" w:rsidRDefault="00960822" w:rsidP="00960822">
            <w:pPr>
              <w:jc w:val="both"/>
              <w:rPr>
                <w:ins w:id="552" w:author="Mohammad Nayeem Hasan" w:date="2023-06-06T13:14:00Z"/>
                <w:rFonts w:ascii="Times New Roman" w:hAnsi="Times New Roman" w:cs="Times New Roman"/>
                <w:sz w:val="24"/>
                <w:szCs w:val="24"/>
              </w:rPr>
            </w:pPr>
          </w:p>
        </w:tc>
        <w:tc>
          <w:tcPr>
            <w:tcW w:w="1621" w:type="pct"/>
          </w:tcPr>
          <w:p w14:paraId="409D6275" w14:textId="77777777" w:rsidR="00960822" w:rsidRPr="00A62310" w:rsidRDefault="00960822" w:rsidP="00960822">
            <w:pPr>
              <w:jc w:val="both"/>
              <w:rPr>
                <w:ins w:id="553" w:author="Mohammad Nayeem Hasan" w:date="2023-06-06T13:14:00Z"/>
                <w:rFonts w:ascii="Times New Roman" w:hAnsi="Times New Roman" w:cs="Times New Roman"/>
                <w:sz w:val="24"/>
                <w:szCs w:val="24"/>
              </w:rPr>
            </w:pPr>
          </w:p>
        </w:tc>
      </w:tr>
      <w:tr w:rsidR="008F5970" w:rsidRPr="00A62310" w14:paraId="3ED1B985" w14:textId="77777777" w:rsidTr="00657B76">
        <w:trPr>
          <w:ins w:id="554" w:author="Mohammad Nayeem Hasan" w:date="2023-06-06T13:14:00Z"/>
        </w:trPr>
        <w:tc>
          <w:tcPr>
            <w:tcW w:w="1758" w:type="pct"/>
          </w:tcPr>
          <w:p w14:paraId="023F91C8" w14:textId="7B3C1751" w:rsidR="008F5970" w:rsidRPr="00A62310" w:rsidRDefault="008F5970" w:rsidP="008F5970">
            <w:pPr>
              <w:jc w:val="both"/>
              <w:rPr>
                <w:ins w:id="555" w:author="Mohammad Nayeem Hasan" w:date="2023-06-06T13:14:00Z"/>
                <w:rFonts w:ascii="Times New Roman" w:hAnsi="Times New Roman" w:cs="Times New Roman"/>
                <w:sz w:val="24"/>
                <w:szCs w:val="24"/>
              </w:rPr>
            </w:pPr>
            <w:ins w:id="556" w:author="Mohammad Nayeem Hasan" w:date="2023-06-06T13:15:00Z">
              <w:r w:rsidRPr="00A62310">
                <w:rPr>
                  <w:rFonts w:ascii="Times New Roman" w:hAnsi="Times New Roman" w:cs="Times New Roman"/>
                  <w:sz w:val="24"/>
                  <w:szCs w:val="24"/>
                </w:rPr>
                <w:t>Frequently</w:t>
              </w:r>
            </w:ins>
          </w:p>
        </w:tc>
        <w:tc>
          <w:tcPr>
            <w:tcW w:w="1621" w:type="pct"/>
          </w:tcPr>
          <w:p w14:paraId="5BC8699D" w14:textId="0FB5FA76" w:rsidR="008F5970" w:rsidRPr="00A62310" w:rsidRDefault="008F5970" w:rsidP="008F5970">
            <w:pPr>
              <w:jc w:val="both"/>
              <w:rPr>
                <w:ins w:id="557" w:author="Mohammad Nayeem Hasan" w:date="2023-06-06T13:14:00Z"/>
                <w:rFonts w:ascii="Times New Roman" w:hAnsi="Times New Roman" w:cs="Times New Roman"/>
                <w:sz w:val="24"/>
                <w:szCs w:val="24"/>
              </w:rPr>
            </w:pPr>
            <w:ins w:id="558" w:author="Mohammad Nayeem Hasan" w:date="2023-06-06T13:15:00Z">
              <w:r>
                <w:rPr>
                  <w:rFonts w:ascii="Times New Roman" w:hAnsi="Times New Roman" w:cs="Times New Roman"/>
                  <w:sz w:val="24"/>
                  <w:szCs w:val="24"/>
                </w:rPr>
                <w:t>2</w:t>
              </w:r>
              <w:r w:rsidRPr="00A62310">
                <w:rPr>
                  <w:rFonts w:ascii="Times New Roman" w:hAnsi="Times New Roman" w:cs="Times New Roman"/>
                  <w:sz w:val="24"/>
                  <w:szCs w:val="24"/>
                </w:rPr>
                <w:t>.</w:t>
              </w:r>
              <w:r>
                <w:rPr>
                  <w:rFonts w:ascii="Times New Roman" w:hAnsi="Times New Roman" w:cs="Times New Roman"/>
                  <w:sz w:val="24"/>
                  <w:szCs w:val="24"/>
                </w:rPr>
                <w:t>1</w:t>
              </w:r>
              <w:r w:rsidRPr="00A62310">
                <w:rPr>
                  <w:rFonts w:ascii="Times New Roman" w:hAnsi="Times New Roman" w:cs="Times New Roman"/>
                  <w:sz w:val="24"/>
                  <w:szCs w:val="24"/>
                </w:rPr>
                <w:t>0</w:t>
              </w:r>
              <w:r>
                <w:rPr>
                  <w:rFonts w:ascii="Times New Roman" w:hAnsi="Times New Roman" w:cs="Times New Roman"/>
                  <w:sz w:val="24"/>
                  <w:szCs w:val="24"/>
                </w:rPr>
                <w:t xml:space="preserve"> </w:t>
              </w:r>
              <w:r w:rsidRPr="00A62310">
                <w:rPr>
                  <w:rFonts w:ascii="Times New Roman" w:hAnsi="Times New Roman" w:cs="Times New Roman"/>
                  <w:sz w:val="24"/>
                  <w:szCs w:val="24"/>
                </w:rPr>
                <w:t>(</w:t>
              </w:r>
              <w:r>
                <w:rPr>
                  <w:rFonts w:ascii="Times New Roman" w:hAnsi="Times New Roman" w:cs="Times New Roman"/>
                  <w:sz w:val="24"/>
                  <w:szCs w:val="24"/>
                </w:rPr>
                <w:t>1</w:t>
              </w:r>
              <w:r w:rsidRPr="00A62310">
                <w:rPr>
                  <w:rFonts w:ascii="Times New Roman" w:hAnsi="Times New Roman" w:cs="Times New Roman"/>
                  <w:sz w:val="24"/>
                  <w:szCs w:val="24"/>
                </w:rPr>
                <w:t>.90- 2.</w:t>
              </w:r>
            </w:ins>
            <w:ins w:id="559" w:author="Mohammad Nayeem Hasan" w:date="2023-06-06T13:16:00Z">
              <w:r>
                <w:rPr>
                  <w:rFonts w:ascii="Times New Roman" w:hAnsi="Times New Roman" w:cs="Times New Roman"/>
                  <w:sz w:val="24"/>
                  <w:szCs w:val="24"/>
                </w:rPr>
                <w:t>21</w:t>
              </w:r>
            </w:ins>
            <w:ins w:id="560" w:author="Mohammad Nayeem Hasan" w:date="2023-06-06T13:15:00Z">
              <w:r w:rsidRPr="00A62310">
                <w:rPr>
                  <w:rFonts w:ascii="Times New Roman" w:hAnsi="Times New Roman" w:cs="Times New Roman"/>
                  <w:sz w:val="24"/>
                  <w:szCs w:val="24"/>
                </w:rPr>
                <w:t>)</w:t>
              </w:r>
            </w:ins>
          </w:p>
        </w:tc>
        <w:tc>
          <w:tcPr>
            <w:tcW w:w="1621" w:type="pct"/>
          </w:tcPr>
          <w:p w14:paraId="3288A293" w14:textId="3A02B193" w:rsidR="008F5970" w:rsidRPr="00A62310" w:rsidRDefault="008F5970" w:rsidP="008F5970">
            <w:pPr>
              <w:jc w:val="both"/>
              <w:rPr>
                <w:ins w:id="561" w:author="Mohammad Nayeem Hasan" w:date="2023-06-06T13:14:00Z"/>
                <w:rFonts w:ascii="Times New Roman" w:hAnsi="Times New Roman" w:cs="Times New Roman"/>
                <w:sz w:val="24"/>
                <w:szCs w:val="24"/>
              </w:rPr>
            </w:pPr>
            <w:ins w:id="562" w:author="Mohammad Nayeem Hasan" w:date="2023-06-06T13:16:00Z">
              <w:r>
                <w:rPr>
                  <w:rFonts w:ascii="Times New Roman" w:hAnsi="Times New Roman" w:cs="Times New Roman"/>
                  <w:sz w:val="24"/>
                  <w:szCs w:val="24"/>
                </w:rPr>
                <w:t>&lt;</w:t>
              </w:r>
            </w:ins>
            <w:ins w:id="563" w:author="Mohammad Nayeem Hasan" w:date="2023-06-06T13:15:00Z">
              <w:r w:rsidRPr="00A62310">
                <w:rPr>
                  <w:rFonts w:ascii="Times New Roman" w:hAnsi="Times New Roman" w:cs="Times New Roman"/>
                  <w:sz w:val="24"/>
                  <w:szCs w:val="24"/>
                </w:rPr>
                <w:t>0.</w:t>
              </w:r>
            </w:ins>
            <w:ins w:id="564" w:author="Mohammad Nayeem Hasan" w:date="2023-06-06T13:16:00Z">
              <w:r>
                <w:rPr>
                  <w:rFonts w:ascii="Times New Roman" w:hAnsi="Times New Roman" w:cs="Times New Roman"/>
                  <w:sz w:val="24"/>
                  <w:szCs w:val="24"/>
                </w:rPr>
                <w:t>001</w:t>
              </w:r>
            </w:ins>
          </w:p>
        </w:tc>
      </w:tr>
      <w:tr w:rsidR="008F5970" w:rsidRPr="00A62310" w14:paraId="0A30C4D5" w14:textId="77777777" w:rsidTr="00657B76">
        <w:trPr>
          <w:ins w:id="565" w:author="Mohammad Nayeem Hasan" w:date="2023-06-06T13:14:00Z"/>
        </w:trPr>
        <w:tc>
          <w:tcPr>
            <w:tcW w:w="1758" w:type="pct"/>
          </w:tcPr>
          <w:p w14:paraId="0EC6EE2C" w14:textId="515A3B5F" w:rsidR="008F5970" w:rsidRPr="00A62310" w:rsidRDefault="008F5970" w:rsidP="008F5970">
            <w:pPr>
              <w:jc w:val="both"/>
              <w:rPr>
                <w:ins w:id="566" w:author="Mohammad Nayeem Hasan" w:date="2023-06-06T13:14:00Z"/>
                <w:rFonts w:ascii="Times New Roman" w:hAnsi="Times New Roman" w:cs="Times New Roman"/>
                <w:sz w:val="24"/>
                <w:szCs w:val="24"/>
              </w:rPr>
            </w:pPr>
            <w:ins w:id="567" w:author="Mohammad Nayeem Hasan" w:date="2023-06-06T13:15:00Z">
              <w:r w:rsidRPr="00A62310">
                <w:rPr>
                  <w:rFonts w:ascii="Times New Roman" w:hAnsi="Times New Roman" w:cs="Times New Roman"/>
                  <w:sz w:val="24"/>
                  <w:szCs w:val="24"/>
                </w:rPr>
                <w:t>Very frequently</w:t>
              </w:r>
            </w:ins>
          </w:p>
        </w:tc>
        <w:tc>
          <w:tcPr>
            <w:tcW w:w="1621" w:type="pct"/>
          </w:tcPr>
          <w:p w14:paraId="00ABD313" w14:textId="4357EC82" w:rsidR="008F5970" w:rsidRPr="00A62310" w:rsidRDefault="008F5970" w:rsidP="008F5970">
            <w:pPr>
              <w:jc w:val="both"/>
              <w:rPr>
                <w:ins w:id="568" w:author="Mohammad Nayeem Hasan" w:date="2023-06-06T13:14:00Z"/>
                <w:rFonts w:ascii="Times New Roman" w:hAnsi="Times New Roman" w:cs="Times New Roman"/>
                <w:sz w:val="24"/>
                <w:szCs w:val="24"/>
              </w:rPr>
            </w:pPr>
            <w:ins w:id="569" w:author="Mohammad Nayeem Hasan" w:date="2023-06-06T13:15:00Z">
              <w:r w:rsidRPr="00A62310">
                <w:rPr>
                  <w:rFonts w:ascii="Times New Roman" w:hAnsi="Times New Roman" w:cs="Times New Roman"/>
                  <w:sz w:val="24"/>
                  <w:szCs w:val="24"/>
                </w:rPr>
                <w:t>1.</w:t>
              </w:r>
            </w:ins>
            <w:ins w:id="570" w:author="Mohammad Nayeem Hasan" w:date="2023-06-06T13:16:00Z">
              <w:r>
                <w:rPr>
                  <w:rFonts w:ascii="Times New Roman" w:hAnsi="Times New Roman" w:cs="Times New Roman"/>
                  <w:sz w:val="24"/>
                  <w:szCs w:val="24"/>
                </w:rPr>
                <w:t>86</w:t>
              </w:r>
            </w:ins>
            <w:ins w:id="571" w:author="Mohammad Nayeem Hasan" w:date="2023-06-06T13:15:00Z">
              <w:r>
                <w:rPr>
                  <w:rFonts w:ascii="Times New Roman" w:hAnsi="Times New Roman" w:cs="Times New Roman"/>
                  <w:sz w:val="24"/>
                  <w:szCs w:val="24"/>
                </w:rPr>
                <w:t xml:space="preserve"> </w:t>
              </w:r>
              <w:r w:rsidRPr="00A62310">
                <w:rPr>
                  <w:rFonts w:ascii="Times New Roman" w:hAnsi="Times New Roman" w:cs="Times New Roman"/>
                  <w:sz w:val="24"/>
                  <w:szCs w:val="24"/>
                </w:rPr>
                <w:t>(1.</w:t>
              </w:r>
            </w:ins>
            <w:ins w:id="572" w:author="Mohammad Nayeem Hasan" w:date="2023-06-06T13:16:00Z">
              <w:r>
                <w:rPr>
                  <w:rFonts w:ascii="Times New Roman" w:hAnsi="Times New Roman" w:cs="Times New Roman"/>
                  <w:sz w:val="24"/>
                  <w:szCs w:val="24"/>
                </w:rPr>
                <w:t>4</w:t>
              </w:r>
            </w:ins>
            <w:ins w:id="573" w:author="Mohammad Nayeem Hasan" w:date="2023-06-06T13:15:00Z">
              <w:r w:rsidRPr="00A62310">
                <w:rPr>
                  <w:rFonts w:ascii="Times New Roman" w:hAnsi="Times New Roman" w:cs="Times New Roman"/>
                  <w:sz w:val="24"/>
                  <w:szCs w:val="24"/>
                </w:rPr>
                <w:t>1- 1.9</w:t>
              </w:r>
            </w:ins>
            <w:ins w:id="574" w:author="Mohammad Nayeem Hasan" w:date="2023-06-06T13:16:00Z">
              <w:r>
                <w:rPr>
                  <w:rFonts w:ascii="Times New Roman" w:hAnsi="Times New Roman" w:cs="Times New Roman"/>
                  <w:sz w:val="24"/>
                  <w:szCs w:val="24"/>
                </w:rPr>
                <w:t>9</w:t>
              </w:r>
            </w:ins>
            <w:ins w:id="575" w:author="Mohammad Nayeem Hasan" w:date="2023-06-06T13:15:00Z">
              <w:r w:rsidRPr="00A62310">
                <w:rPr>
                  <w:rFonts w:ascii="Times New Roman" w:hAnsi="Times New Roman" w:cs="Times New Roman"/>
                  <w:sz w:val="24"/>
                  <w:szCs w:val="24"/>
                </w:rPr>
                <w:t>)</w:t>
              </w:r>
            </w:ins>
          </w:p>
        </w:tc>
        <w:tc>
          <w:tcPr>
            <w:tcW w:w="1621" w:type="pct"/>
          </w:tcPr>
          <w:p w14:paraId="5ACD1F25" w14:textId="31ACCA88" w:rsidR="008F5970" w:rsidRPr="00A62310" w:rsidRDefault="008F5970" w:rsidP="008F5970">
            <w:pPr>
              <w:jc w:val="both"/>
              <w:rPr>
                <w:ins w:id="576" w:author="Mohammad Nayeem Hasan" w:date="2023-06-06T13:14:00Z"/>
                <w:rFonts w:ascii="Times New Roman" w:hAnsi="Times New Roman" w:cs="Times New Roman"/>
                <w:sz w:val="24"/>
                <w:szCs w:val="24"/>
              </w:rPr>
            </w:pPr>
            <w:ins w:id="577" w:author="Mohammad Nayeem Hasan" w:date="2023-06-06T13:15:00Z">
              <w:r w:rsidRPr="00A62310">
                <w:rPr>
                  <w:rFonts w:ascii="Times New Roman" w:hAnsi="Times New Roman" w:cs="Times New Roman"/>
                  <w:sz w:val="24"/>
                  <w:szCs w:val="24"/>
                </w:rPr>
                <w:t>0.0</w:t>
              </w:r>
            </w:ins>
            <w:ins w:id="578" w:author="Mohammad Nayeem Hasan" w:date="2023-06-06T13:16:00Z">
              <w:r>
                <w:rPr>
                  <w:rFonts w:ascii="Times New Roman" w:hAnsi="Times New Roman" w:cs="Times New Roman"/>
                  <w:sz w:val="24"/>
                  <w:szCs w:val="24"/>
                </w:rPr>
                <w:t>07</w:t>
              </w:r>
            </w:ins>
          </w:p>
        </w:tc>
      </w:tr>
      <w:tr w:rsidR="008F5970" w:rsidRPr="00A62310" w14:paraId="48BF2017" w14:textId="77777777" w:rsidTr="00657B76">
        <w:trPr>
          <w:ins w:id="579" w:author="Mohammad Nayeem Hasan" w:date="2023-06-06T13:14:00Z"/>
        </w:trPr>
        <w:tc>
          <w:tcPr>
            <w:tcW w:w="1758" w:type="pct"/>
          </w:tcPr>
          <w:p w14:paraId="0BFBDE06" w14:textId="1A01E75A" w:rsidR="008F5970" w:rsidRPr="00A62310" w:rsidRDefault="008F5970" w:rsidP="008F5970">
            <w:pPr>
              <w:jc w:val="both"/>
              <w:rPr>
                <w:ins w:id="580" w:author="Mohammad Nayeem Hasan" w:date="2023-06-06T13:14:00Z"/>
                <w:rFonts w:ascii="Times New Roman" w:hAnsi="Times New Roman" w:cs="Times New Roman"/>
                <w:sz w:val="24"/>
                <w:szCs w:val="24"/>
              </w:rPr>
            </w:pPr>
            <w:ins w:id="581" w:author="Mohammad Nayeem Hasan" w:date="2023-06-06T13:15:00Z">
              <w:r w:rsidRPr="00A62310">
                <w:rPr>
                  <w:rFonts w:ascii="Times New Roman" w:hAnsi="Times New Roman" w:cs="Times New Roman"/>
                  <w:sz w:val="24"/>
                  <w:szCs w:val="24"/>
                </w:rPr>
                <w:t>Occasionally</w:t>
              </w:r>
            </w:ins>
          </w:p>
        </w:tc>
        <w:tc>
          <w:tcPr>
            <w:tcW w:w="1621" w:type="pct"/>
          </w:tcPr>
          <w:p w14:paraId="588139F6" w14:textId="5F35FAC8" w:rsidR="008F5970" w:rsidRPr="00A62310" w:rsidRDefault="008F5970" w:rsidP="008F5970">
            <w:pPr>
              <w:jc w:val="both"/>
              <w:rPr>
                <w:ins w:id="582" w:author="Mohammad Nayeem Hasan" w:date="2023-06-06T13:14:00Z"/>
                <w:rFonts w:ascii="Times New Roman" w:hAnsi="Times New Roman" w:cs="Times New Roman"/>
                <w:sz w:val="24"/>
                <w:szCs w:val="24"/>
              </w:rPr>
            </w:pPr>
            <w:ins w:id="583" w:author="Mohammad Nayeem Hasan" w:date="2023-06-06T13:15:00Z">
              <w:r w:rsidRPr="00A62310">
                <w:rPr>
                  <w:rFonts w:ascii="Times New Roman" w:hAnsi="Times New Roman" w:cs="Times New Roman"/>
                  <w:sz w:val="24"/>
                  <w:szCs w:val="24"/>
                </w:rPr>
                <w:t>1.</w:t>
              </w:r>
            </w:ins>
            <w:ins w:id="584" w:author="Mohammad Nayeem Hasan" w:date="2023-06-06T13:16:00Z">
              <w:r>
                <w:rPr>
                  <w:rFonts w:ascii="Times New Roman" w:hAnsi="Times New Roman" w:cs="Times New Roman"/>
                  <w:sz w:val="24"/>
                  <w:szCs w:val="24"/>
                </w:rPr>
                <w:t>4</w:t>
              </w:r>
            </w:ins>
            <w:ins w:id="585" w:author="Mohammad Nayeem Hasan" w:date="2023-06-06T13:15:00Z">
              <w:r w:rsidRPr="00A62310">
                <w:rPr>
                  <w:rFonts w:ascii="Times New Roman" w:hAnsi="Times New Roman" w:cs="Times New Roman"/>
                  <w:sz w:val="24"/>
                  <w:szCs w:val="24"/>
                </w:rPr>
                <w:t>4</w:t>
              </w:r>
              <w:r>
                <w:rPr>
                  <w:rFonts w:ascii="Times New Roman" w:hAnsi="Times New Roman" w:cs="Times New Roman"/>
                  <w:sz w:val="24"/>
                  <w:szCs w:val="24"/>
                </w:rPr>
                <w:t xml:space="preserve"> </w:t>
              </w:r>
              <w:r w:rsidRPr="00A62310">
                <w:rPr>
                  <w:rFonts w:ascii="Times New Roman" w:hAnsi="Times New Roman" w:cs="Times New Roman"/>
                  <w:sz w:val="24"/>
                  <w:szCs w:val="24"/>
                </w:rPr>
                <w:t>(</w:t>
              </w:r>
            </w:ins>
            <w:ins w:id="586" w:author="Mohammad Nayeem Hasan" w:date="2023-06-06T13:17:00Z">
              <w:r>
                <w:rPr>
                  <w:rFonts w:ascii="Times New Roman" w:hAnsi="Times New Roman" w:cs="Times New Roman"/>
                  <w:sz w:val="24"/>
                  <w:szCs w:val="24"/>
                </w:rPr>
                <w:t>0</w:t>
              </w:r>
            </w:ins>
            <w:ins w:id="587" w:author="Mohammad Nayeem Hasan" w:date="2023-06-06T13:15:00Z">
              <w:r w:rsidRPr="00A62310">
                <w:rPr>
                  <w:rFonts w:ascii="Times New Roman" w:hAnsi="Times New Roman" w:cs="Times New Roman"/>
                  <w:sz w:val="24"/>
                  <w:szCs w:val="24"/>
                </w:rPr>
                <w:t>.</w:t>
              </w:r>
            </w:ins>
            <w:ins w:id="588" w:author="Mohammad Nayeem Hasan" w:date="2023-06-06T13:17:00Z">
              <w:r>
                <w:rPr>
                  <w:rFonts w:ascii="Times New Roman" w:hAnsi="Times New Roman" w:cs="Times New Roman"/>
                  <w:sz w:val="24"/>
                  <w:szCs w:val="24"/>
                </w:rPr>
                <w:t>9</w:t>
              </w:r>
            </w:ins>
            <w:ins w:id="589" w:author="Mohammad Nayeem Hasan" w:date="2023-06-06T13:16:00Z">
              <w:r>
                <w:rPr>
                  <w:rFonts w:ascii="Times New Roman" w:hAnsi="Times New Roman" w:cs="Times New Roman"/>
                  <w:sz w:val="24"/>
                  <w:szCs w:val="24"/>
                </w:rPr>
                <w:t>5</w:t>
              </w:r>
            </w:ins>
            <w:ins w:id="590" w:author="Mohammad Nayeem Hasan" w:date="2023-06-06T13:15:00Z">
              <w:r w:rsidRPr="00A62310">
                <w:rPr>
                  <w:rFonts w:ascii="Times New Roman" w:hAnsi="Times New Roman" w:cs="Times New Roman"/>
                  <w:sz w:val="24"/>
                  <w:szCs w:val="24"/>
                </w:rPr>
                <w:t xml:space="preserve"> - </w:t>
              </w:r>
            </w:ins>
            <w:ins w:id="591" w:author="Mohammad Nayeem Hasan" w:date="2023-06-06T13:17:00Z">
              <w:r>
                <w:rPr>
                  <w:rFonts w:ascii="Times New Roman" w:hAnsi="Times New Roman" w:cs="Times New Roman"/>
                  <w:sz w:val="24"/>
                  <w:szCs w:val="24"/>
                </w:rPr>
                <w:t>2</w:t>
              </w:r>
            </w:ins>
            <w:ins w:id="592" w:author="Mohammad Nayeem Hasan" w:date="2023-06-06T13:15:00Z">
              <w:r w:rsidRPr="00A62310">
                <w:rPr>
                  <w:rFonts w:ascii="Times New Roman" w:hAnsi="Times New Roman" w:cs="Times New Roman"/>
                  <w:sz w:val="24"/>
                  <w:szCs w:val="24"/>
                </w:rPr>
                <w:t>.</w:t>
              </w:r>
            </w:ins>
            <w:ins w:id="593" w:author="Mohammad Nayeem Hasan" w:date="2023-06-06T13:17:00Z">
              <w:r>
                <w:rPr>
                  <w:rFonts w:ascii="Times New Roman" w:hAnsi="Times New Roman" w:cs="Times New Roman"/>
                  <w:sz w:val="24"/>
                  <w:szCs w:val="24"/>
                </w:rPr>
                <w:t>5</w:t>
              </w:r>
            </w:ins>
            <w:ins w:id="594" w:author="Mohammad Nayeem Hasan" w:date="2023-06-06T13:15:00Z">
              <w:r w:rsidRPr="00A62310">
                <w:rPr>
                  <w:rFonts w:ascii="Times New Roman" w:hAnsi="Times New Roman" w:cs="Times New Roman"/>
                  <w:sz w:val="24"/>
                  <w:szCs w:val="24"/>
                </w:rPr>
                <w:t>1)</w:t>
              </w:r>
            </w:ins>
          </w:p>
        </w:tc>
        <w:tc>
          <w:tcPr>
            <w:tcW w:w="1621" w:type="pct"/>
          </w:tcPr>
          <w:p w14:paraId="70996B87" w14:textId="7BFC8508" w:rsidR="008F5970" w:rsidRPr="00A62310" w:rsidRDefault="008F5970" w:rsidP="008F5970">
            <w:pPr>
              <w:jc w:val="both"/>
              <w:rPr>
                <w:ins w:id="595" w:author="Mohammad Nayeem Hasan" w:date="2023-06-06T13:14:00Z"/>
                <w:rFonts w:ascii="Times New Roman" w:hAnsi="Times New Roman" w:cs="Times New Roman"/>
                <w:sz w:val="24"/>
                <w:szCs w:val="24"/>
              </w:rPr>
            </w:pPr>
            <w:ins w:id="596" w:author="Mohammad Nayeem Hasan" w:date="2023-06-06T13:17:00Z">
              <w:r>
                <w:rPr>
                  <w:rFonts w:ascii="Times New Roman" w:hAnsi="Times New Roman" w:cs="Times New Roman"/>
                  <w:sz w:val="24"/>
                  <w:szCs w:val="24"/>
                </w:rPr>
                <w:t>0.233</w:t>
              </w:r>
            </w:ins>
          </w:p>
        </w:tc>
      </w:tr>
      <w:tr w:rsidR="008F5970" w:rsidRPr="00A62310" w14:paraId="3F960431" w14:textId="77777777" w:rsidTr="00657B76">
        <w:trPr>
          <w:ins w:id="597" w:author="Mohammad Nayeem Hasan" w:date="2023-06-06T13:14:00Z"/>
        </w:trPr>
        <w:tc>
          <w:tcPr>
            <w:tcW w:w="1758" w:type="pct"/>
          </w:tcPr>
          <w:p w14:paraId="673EEA8B" w14:textId="41FA2025" w:rsidR="008F5970" w:rsidRPr="00A62310" w:rsidRDefault="008F5970" w:rsidP="008F5970">
            <w:pPr>
              <w:jc w:val="both"/>
              <w:rPr>
                <w:ins w:id="598" w:author="Mohammad Nayeem Hasan" w:date="2023-06-06T13:14:00Z"/>
                <w:rFonts w:ascii="Times New Roman" w:hAnsi="Times New Roman" w:cs="Times New Roman"/>
                <w:sz w:val="24"/>
                <w:szCs w:val="24"/>
              </w:rPr>
            </w:pPr>
            <w:ins w:id="599" w:author="Mohammad Nayeem Hasan" w:date="2023-06-06T13:15:00Z">
              <w:r w:rsidRPr="00A62310">
                <w:rPr>
                  <w:rFonts w:ascii="Times New Roman" w:hAnsi="Times New Roman" w:cs="Times New Roman"/>
                  <w:sz w:val="24"/>
                  <w:szCs w:val="24"/>
                </w:rPr>
                <w:t>Rarely</w:t>
              </w:r>
            </w:ins>
          </w:p>
        </w:tc>
        <w:tc>
          <w:tcPr>
            <w:tcW w:w="1621" w:type="pct"/>
          </w:tcPr>
          <w:p w14:paraId="73B8CEAE" w14:textId="08A7C81E" w:rsidR="008F5970" w:rsidRPr="00A62310" w:rsidRDefault="008F5970" w:rsidP="008F5970">
            <w:pPr>
              <w:jc w:val="both"/>
              <w:rPr>
                <w:ins w:id="600" w:author="Mohammad Nayeem Hasan" w:date="2023-06-06T13:14:00Z"/>
                <w:rFonts w:ascii="Times New Roman" w:hAnsi="Times New Roman" w:cs="Times New Roman"/>
                <w:sz w:val="24"/>
                <w:szCs w:val="24"/>
              </w:rPr>
            </w:pPr>
            <w:ins w:id="601" w:author="Mohammad Nayeem Hasan" w:date="2023-06-06T13:15:00Z">
              <w:r w:rsidRPr="00A62310">
                <w:rPr>
                  <w:rFonts w:ascii="Times New Roman" w:hAnsi="Times New Roman" w:cs="Times New Roman"/>
                  <w:sz w:val="24"/>
                  <w:szCs w:val="24"/>
                </w:rPr>
                <w:t>Reference</w:t>
              </w:r>
            </w:ins>
          </w:p>
        </w:tc>
        <w:tc>
          <w:tcPr>
            <w:tcW w:w="1621" w:type="pct"/>
          </w:tcPr>
          <w:p w14:paraId="13DDD08A" w14:textId="77777777" w:rsidR="008F5970" w:rsidRPr="00A62310" w:rsidRDefault="008F5970" w:rsidP="008F5970">
            <w:pPr>
              <w:jc w:val="both"/>
              <w:rPr>
                <w:ins w:id="602" w:author="Mohammad Nayeem Hasan" w:date="2023-06-06T13:14:00Z"/>
                <w:rFonts w:ascii="Times New Roman" w:hAnsi="Times New Roman" w:cs="Times New Roman"/>
                <w:sz w:val="24"/>
                <w:szCs w:val="24"/>
              </w:rPr>
            </w:pPr>
          </w:p>
        </w:tc>
      </w:tr>
      <w:tr w:rsidR="008F5970" w:rsidRPr="00A62310" w14:paraId="7659DF7B" w14:textId="77777777" w:rsidTr="00657B76">
        <w:trPr>
          <w:trPrChange w:id="603" w:author="Mohammad Nayeem Hasan" w:date="2023-06-06T12:09:00Z">
            <w:trPr>
              <w:gridAfter w:val="0"/>
            </w:trPr>
          </w:trPrChange>
        </w:trPr>
        <w:tc>
          <w:tcPr>
            <w:tcW w:w="1758" w:type="pct"/>
            <w:tcPrChange w:id="604" w:author="Mohammad Nayeem Hasan" w:date="2023-06-06T12:09:00Z">
              <w:tcPr>
                <w:tcW w:w="1327" w:type="pct"/>
              </w:tcPr>
            </w:tcPrChange>
          </w:tcPr>
          <w:p w14:paraId="269576B3" w14:textId="77777777" w:rsidR="008F5970" w:rsidRPr="00A62310" w:rsidRDefault="008F5970" w:rsidP="008F5970">
            <w:pPr>
              <w:jc w:val="both"/>
              <w:rPr>
                <w:rFonts w:ascii="Times New Roman" w:hAnsi="Times New Roman" w:cs="Times New Roman"/>
                <w:b/>
                <w:sz w:val="24"/>
                <w:szCs w:val="24"/>
              </w:rPr>
            </w:pPr>
            <w:r w:rsidRPr="00A62310">
              <w:rPr>
                <w:rFonts w:ascii="Times New Roman" w:hAnsi="Times New Roman" w:cs="Times New Roman"/>
                <w:b/>
                <w:sz w:val="24"/>
                <w:szCs w:val="24"/>
              </w:rPr>
              <w:t>Exercise</w:t>
            </w:r>
          </w:p>
        </w:tc>
        <w:tc>
          <w:tcPr>
            <w:tcW w:w="1621" w:type="pct"/>
            <w:tcPrChange w:id="605" w:author="Mohammad Nayeem Hasan" w:date="2023-06-06T12:09:00Z">
              <w:tcPr>
                <w:tcW w:w="1224" w:type="pct"/>
                <w:gridSpan w:val="2"/>
              </w:tcPr>
            </w:tcPrChange>
          </w:tcPr>
          <w:p w14:paraId="0891A418" w14:textId="77777777" w:rsidR="008F5970" w:rsidRPr="00A62310" w:rsidRDefault="008F5970" w:rsidP="008F5970">
            <w:pPr>
              <w:jc w:val="both"/>
              <w:rPr>
                <w:rFonts w:ascii="Times New Roman" w:hAnsi="Times New Roman" w:cs="Times New Roman"/>
                <w:sz w:val="24"/>
                <w:szCs w:val="24"/>
              </w:rPr>
            </w:pPr>
          </w:p>
        </w:tc>
        <w:tc>
          <w:tcPr>
            <w:tcW w:w="1621" w:type="pct"/>
            <w:tcPrChange w:id="606" w:author="Mohammad Nayeem Hasan" w:date="2023-06-06T12:09:00Z">
              <w:tcPr>
                <w:tcW w:w="1224" w:type="pct"/>
                <w:gridSpan w:val="2"/>
              </w:tcPr>
            </w:tcPrChange>
          </w:tcPr>
          <w:p w14:paraId="5650D721" w14:textId="77777777" w:rsidR="008F5970" w:rsidRPr="00A62310" w:rsidRDefault="008F5970" w:rsidP="008F5970">
            <w:pPr>
              <w:jc w:val="both"/>
              <w:rPr>
                <w:rFonts w:ascii="Times New Roman" w:hAnsi="Times New Roman" w:cs="Times New Roman"/>
                <w:sz w:val="24"/>
                <w:szCs w:val="24"/>
              </w:rPr>
            </w:pPr>
          </w:p>
        </w:tc>
      </w:tr>
      <w:tr w:rsidR="008F5970" w:rsidRPr="00A62310" w14:paraId="091FC68E" w14:textId="77777777" w:rsidTr="00657B76">
        <w:trPr>
          <w:ins w:id="607" w:author="Mohammad Nayeem Hasan" w:date="2023-06-06T12:26:00Z"/>
        </w:trPr>
        <w:tc>
          <w:tcPr>
            <w:tcW w:w="1758" w:type="pct"/>
          </w:tcPr>
          <w:p w14:paraId="0AD51B47" w14:textId="4B876E17" w:rsidR="008F5970" w:rsidRPr="00A62310" w:rsidRDefault="008F5970" w:rsidP="008F5970">
            <w:pPr>
              <w:jc w:val="both"/>
              <w:rPr>
                <w:ins w:id="608" w:author="Mohammad Nayeem Hasan" w:date="2023-06-06T12:26:00Z"/>
                <w:rFonts w:ascii="Times New Roman" w:hAnsi="Times New Roman" w:cs="Times New Roman"/>
                <w:sz w:val="24"/>
                <w:szCs w:val="24"/>
              </w:rPr>
            </w:pPr>
            <w:ins w:id="609" w:author="Mohammad Nayeem Hasan" w:date="2023-06-06T12:26:00Z">
              <w:r w:rsidRPr="00A62310">
                <w:rPr>
                  <w:rFonts w:ascii="Times New Roman" w:hAnsi="Times New Roman" w:cs="Times New Roman"/>
                  <w:sz w:val="24"/>
                  <w:szCs w:val="24"/>
                </w:rPr>
                <w:t>Rarely</w:t>
              </w:r>
              <w:r w:rsidRPr="00A62310" w:rsidDel="000C4DCC">
                <w:rPr>
                  <w:rFonts w:ascii="Times New Roman" w:hAnsi="Times New Roman" w:cs="Times New Roman"/>
                  <w:sz w:val="24"/>
                  <w:szCs w:val="24"/>
                </w:rPr>
                <w:t xml:space="preserve"> </w:t>
              </w:r>
            </w:ins>
          </w:p>
        </w:tc>
        <w:tc>
          <w:tcPr>
            <w:tcW w:w="1621" w:type="pct"/>
          </w:tcPr>
          <w:p w14:paraId="2C8428AB" w14:textId="5BCC5757" w:rsidR="008F5970" w:rsidRPr="00C50EF3" w:rsidRDefault="008F5970" w:rsidP="008F5970">
            <w:pPr>
              <w:jc w:val="both"/>
              <w:rPr>
                <w:ins w:id="610" w:author="Mohammad Nayeem Hasan" w:date="2023-06-06T12:26:00Z"/>
                <w:rFonts w:ascii="Times New Roman" w:hAnsi="Times New Roman" w:cs="Times New Roman"/>
                <w:sz w:val="24"/>
                <w:szCs w:val="24"/>
              </w:rPr>
            </w:pPr>
            <w:ins w:id="611" w:author="Mohammad Nayeem Hasan" w:date="2023-06-06T12:26:00Z">
              <w:r w:rsidRPr="00A62310">
                <w:rPr>
                  <w:rFonts w:ascii="Times New Roman" w:hAnsi="Times New Roman" w:cs="Times New Roman"/>
                  <w:sz w:val="24"/>
                  <w:szCs w:val="24"/>
                </w:rPr>
                <w:t>1.17</w:t>
              </w:r>
              <w:r>
                <w:rPr>
                  <w:rFonts w:ascii="Times New Roman" w:hAnsi="Times New Roman" w:cs="Times New Roman"/>
                  <w:sz w:val="24"/>
                  <w:szCs w:val="24"/>
                </w:rPr>
                <w:t xml:space="preserve"> </w:t>
              </w:r>
              <w:r w:rsidRPr="00A62310">
                <w:rPr>
                  <w:rFonts w:ascii="Times New Roman" w:hAnsi="Times New Roman" w:cs="Times New Roman"/>
                  <w:sz w:val="24"/>
                  <w:szCs w:val="24"/>
                </w:rPr>
                <w:t>(</w:t>
              </w:r>
            </w:ins>
            <w:proofErr w:type="gramStart"/>
            <w:ins w:id="612" w:author="Mohammad Nayeem Hasan" w:date="2023-06-06T12:54:00Z">
              <w:r>
                <w:rPr>
                  <w:rFonts w:ascii="Times New Roman" w:hAnsi="Times New Roman" w:cs="Times New Roman"/>
                  <w:sz w:val="24"/>
                  <w:szCs w:val="24"/>
                </w:rPr>
                <w:t>1</w:t>
              </w:r>
            </w:ins>
            <w:ins w:id="613" w:author="Mohammad Nayeem Hasan" w:date="2023-06-06T12:26:00Z">
              <w:r w:rsidRPr="00A62310">
                <w:rPr>
                  <w:rFonts w:ascii="Times New Roman" w:hAnsi="Times New Roman" w:cs="Times New Roman"/>
                  <w:sz w:val="24"/>
                  <w:szCs w:val="24"/>
                </w:rPr>
                <w:t>.</w:t>
              </w:r>
            </w:ins>
            <w:ins w:id="614" w:author="Mohammad Nayeem Hasan" w:date="2023-06-06T12:54:00Z">
              <w:r>
                <w:rPr>
                  <w:rFonts w:ascii="Times New Roman" w:hAnsi="Times New Roman" w:cs="Times New Roman"/>
                  <w:sz w:val="24"/>
                  <w:szCs w:val="24"/>
                </w:rPr>
                <w:t>0</w:t>
              </w:r>
            </w:ins>
            <w:ins w:id="615" w:author="Mohammad Nayeem Hasan" w:date="2023-06-06T12:26:00Z">
              <w:r w:rsidRPr="00A62310">
                <w:rPr>
                  <w:rFonts w:ascii="Times New Roman" w:hAnsi="Times New Roman" w:cs="Times New Roman"/>
                  <w:sz w:val="24"/>
                  <w:szCs w:val="24"/>
                </w:rPr>
                <w:t>2  1.66</w:t>
              </w:r>
              <w:proofErr w:type="gramEnd"/>
              <w:r w:rsidRPr="00A62310">
                <w:rPr>
                  <w:rFonts w:ascii="Times New Roman" w:hAnsi="Times New Roman" w:cs="Times New Roman"/>
                  <w:sz w:val="24"/>
                  <w:szCs w:val="24"/>
                </w:rPr>
                <w:t>)</w:t>
              </w:r>
            </w:ins>
          </w:p>
        </w:tc>
        <w:tc>
          <w:tcPr>
            <w:tcW w:w="1621" w:type="pct"/>
          </w:tcPr>
          <w:p w14:paraId="6518F299" w14:textId="7F25F308" w:rsidR="008F5970" w:rsidRPr="00A62310" w:rsidRDefault="008F5970" w:rsidP="008F5970">
            <w:pPr>
              <w:jc w:val="both"/>
              <w:rPr>
                <w:ins w:id="616" w:author="Mohammad Nayeem Hasan" w:date="2023-06-06T12:26:00Z"/>
                <w:rFonts w:ascii="Times New Roman" w:hAnsi="Times New Roman" w:cs="Times New Roman"/>
                <w:sz w:val="24"/>
                <w:szCs w:val="24"/>
              </w:rPr>
            </w:pPr>
            <w:ins w:id="617" w:author="Mohammad Nayeem Hasan" w:date="2023-06-06T12:26:00Z">
              <w:r w:rsidRPr="00A62310">
                <w:rPr>
                  <w:rFonts w:ascii="Times New Roman" w:hAnsi="Times New Roman" w:cs="Times New Roman"/>
                  <w:sz w:val="24"/>
                  <w:szCs w:val="24"/>
                </w:rPr>
                <w:t>0.</w:t>
              </w:r>
            </w:ins>
            <w:ins w:id="618" w:author="Mohammad Nayeem Hasan" w:date="2023-06-06T12:54:00Z">
              <w:r>
                <w:rPr>
                  <w:rFonts w:ascii="Times New Roman" w:hAnsi="Times New Roman" w:cs="Times New Roman"/>
                  <w:sz w:val="24"/>
                  <w:szCs w:val="24"/>
                </w:rPr>
                <w:t>00</w:t>
              </w:r>
            </w:ins>
            <w:ins w:id="619" w:author="Mohammad Nayeem Hasan" w:date="2023-06-06T12:26:00Z">
              <w:r w:rsidRPr="00A62310">
                <w:rPr>
                  <w:rFonts w:ascii="Times New Roman" w:hAnsi="Times New Roman" w:cs="Times New Roman"/>
                  <w:sz w:val="24"/>
                  <w:szCs w:val="24"/>
                </w:rPr>
                <w:t>5</w:t>
              </w:r>
            </w:ins>
          </w:p>
        </w:tc>
      </w:tr>
      <w:tr w:rsidR="008F5970" w:rsidRPr="00A62310" w14:paraId="63532454" w14:textId="77777777" w:rsidTr="00D11508">
        <w:trPr>
          <w:trHeight w:val="224"/>
          <w:trPrChange w:id="620" w:author="Mohammad Nayeem Hasan" w:date="2023-06-06T12:26:00Z">
            <w:trPr>
              <w:gridAfter w:val="0"/>
            </w:trPr>
          </w:trPrChange>
        </w:trPr>
        <w:tc>
          <w:tcPr>
            <w:tcW w:w="1758" w:type="pct"/>
            <w:tcPrChange w:id="621" w:author="Mohammad Nayeem Hasan" w:date="2023-06-06T12:26:00Z">
              <w:tcPr>
                <w:tcW w:w="1327" w:type="pct"/>
              </w:tcPr>
            </w:tcPrChange>
          </w:tcPr>
          <w:p w14:paraId="70DF715C" w14:textId="0E3499FD" w:rsidR="008F5970" w:rsidRPr="00A62310" w:rsidRDefault="008F5970" w:rsidP="008F5970">
            <w:pPr>
              <w:jc w:val="both"/>
              <w:rPr>
                <w:rFonts w:ascii="Times New Roman" w:hAnsi="Times New Roman" w:cs="Times New Roman"/>
                <w:sz w:val="24"/>
                <w:szCs w:val="24"/>
              </w:rPr>
            </w:pPr>
            <w:ins w:id="622" w:author="Mohammad Nayeem Hasan" w:date="2023-06-06T12:26:00Z">
              <w:r w:rsidRPr="00A62310">
                <w:rPr>
                  <w:rFonts w:ascii="Times New Roman" w:hAnsi="Times New Roman" w:cs="Times New Roman"/>
                  <w:sz w:val="24"/>
                  <w:szCs w:val="24"/>
                </w:rPr>
                <w:t>Occasionally</w:t>
              </w:r>
              <w:r w:rsidRPr="00A62310" w:rsidDel="000C4DCC">
                <w:rPr>
                  <w:rFonts w:ascii="Times New Roman" w:hAnsi="Times New Roman" w:cs="Times New Roman"/>
                  <w:sz w:val="24"/>
                  <w:szCs w:val="24"/>
                </w:rPr>
                <w:t xml:space="preserve"> </w:t>
              </w:r>
            </w:ins>
            <w:del w:id="623" w:author="Mohammad Nayeem Hasan" w:date="2023-06-06T12:02:00Z">
              <w:r w:rsidRPr="00A62310" w:rsidDel="00657B76">
                <w:rPr>
                  <w:rFonts w:ascii="Times New Roman" w:hAnsi="Times New Roman" w:cs="Times New Roman"/>
                  <w:sz w:val="24"/>
                  <w:szCs w:val="24"/>
                </w:rPr>
                <w:delText>Always/Very F</w:delText>
              </w:r>
            </w:del>
          </w:p>
        </w:tc>
        <w:tc>
          <w:tcPr>
            <w:tcW w:w="1621" w:type="pct"/>
            <w:tcPrChange w:id="624" w:author="Mohammad Nayeem Hasan" w:date="2023-06-06T12:26:00Z">
              <w:tcPr>
                <w:tcW w:w="1224" w:type="pct"/>
                <w:gridSpan w:val="2"/>
              </w:tcPr>
            </w:tcPrChange>
          </w:tcPr>
          <w:p w14:paraId="4FC9A9F2" w14:textId="739165C7" w:rsidR="008F5970" w:rsidRPr="00A62310" w:rsidRDefault="008F5970" w:rsidP="008F5970">
            <w:pPr>
              <w:jc w:val="both"/>
              <w:rPr>
                <w:rFonts w:ascii="Times New Roman" w:hAnsi="Times New Roman" w:cs="Times New Roman"/>
                <w:sz w:val="24"/>
                <w:szCs w:val="24"/>
              </w:rPr>
            </w:pPr>
            <w:ins w:id="625" w:author="Mohammad Nayeem Hasan" w:date="2023-06-06T12:26:00Z">
              <w:r w:rsidRPr="00A62310">
                <w:rPr>
                  <w:rFonts w:ascii="Times New Roman" w:hAnsi="Times New Roman" w:cs="Times New Roman"/>
                  <w:sz w:val="24"/>
                  <w:szCs w:val="24"/>
                </w:rPr>
                <w:t>1.05 (</w:t>
              </w:r>
            </w:ins>
            <w:ins w:id="626" w:author="Mohammad Nayeem Hasan" w:date="2023-06-06T12:55:00Z">
              <w:r>
                <w:rPr>
                  <w:rFonts w:ascii="Times New Roman" w:hAnsi="Times New Roman" w:cs="Times New Roman"/>
                  <w:sz w:val="24"/>
                  <w:szCs w:val="24"/>
                </w:rPr>
                <w:t>1</w:t>
              </w:r>
            </w:ins>
            <w:ins w:id="627" w:author="Mohammad Nayeem Hasan" w:date="2023-06-06T12:26:00Z">
              <w:r w:rsidRPr="00A62310">
                <w:rPr>
                  <w:rFonts w:ascii="Times New Roman" w:hAnsi="Times New Roman" w:cs="Times New Roman"/>
                  <w:sz w:val="24"/>
                  <w:szCs w:val="24"/>
                </w:rPr>
                <w:t>.</w:t>
              </w:r>
            </w:ins>
            <w:ins w:id="628" w:author="Mohammad Nayeem Hasan" w:date="2023-06-06T12:55:00Z">
              <w:r>
                <w:rPr>
                  <w:rFonts w:ascii="Times New Roman" w:hAnsi="Times New Roman" w:cs="Times New Roman"/>
                  <w:sz w:val="24"/>
                  <w:szCs w:val="24"/>
                </w:rPr>
                <w:t>04</w:t>
              </w:r>
            </w:ins>
            <w:ins w:id="629" w:author="Mohammad Nayeem Hasan" w:date="2023-06-06T12:26:00Z">
              <w:r w:rsidRPr="00A62310">
                <w:rPr>
                  <w:rFonts w:ascii="Times New Roman" w:hAnsi="Times New Roman" w:cs="Times New Roman"/>
                  <w:sz w:val="24"/>
                  <w:szCs w:val="24"/>
                </w:rPr>
                <w:t xml:space="preserve"> - 1.26)</w:t>
              </w:r>
            </w:ins>
            <w:del w:id="630" w:author="Mohammad Nayeem Hasan" w:date="2023-06-06T12:08:00Z">
              <w:r w:rsidRPr="00A62310" w:rsidDel="00D75BF9">
                <w:rPr>
                  <w:rFonts w:ascii="Times New Roman" w:hAnsi="Times New Roman" w:cs="Times New Roman"/>
                  <w:sz w:val="24"/>
                  <w:szCs w:val="24"/>
                </w:rPr>
                <w:delText>-</w:delText>
              </w:r>
            </w:del>
          </w:p>
        </w:tc>
        <w:tc>
          <w:tcPr>
            <w:tcW w:w="1621" w:type="pct"/>
            <w:tcPrChange w:id="631" w:author="Mohammad Nayeem Hasan" w:date="2023-06-06T12:26:00Z">
              <w:tcPr>
                <w:tcW w:w="1224" w:type="pct"/>
                <w:gridSpan w:val="2"/>
              </w:tcPr>
            </w:tcPrChange>
          </w:tcPr>
          <w:p w14:paraId="06897B7D" w14:textId="4DCF1978" w:rsidR="008F5970" w:rsidRPr="00A62310" w:rsidRDefault="008F5970" w:rsidP="008F5970">
            <w:pPr>
              <w:jc w:val="both"/>
              <w:rPr>
                <w:rFonts w:ascii="Times New Roman" w:hAnsi="Times New Roman" w:cs="Times New Roman"/>
                <w:sz w:val="24"/>
                <w:szCs w:val="24"/>
              </w:rPr>
            </w:pPr>
            <w:ins w:id="632" w:author="Mohammad Nayeem Hasan" w:date="2023-06-06T12:55:00Z">
              <w:r>
                <w:rPr>
                  <w:rFonts w:ascii="Times New Roman" w:hAnsi="Times New Roman" w:cs="Times New Roman"/>
                  <w:sz w:val="24"/>
                  <w:szCs w:val="24"/>
                </w:rPr>
                <w:t>&lt;0.001</w:t>
              </w:r>
            </w:ins>
            <w:ins w:id="633" w:author="Mohammad Nayeem Hasan" w:date="2023-06-06T12:26:00Z">
              <w:r w:rsidRPr="00A62310">
                <w:rPr>
                  <w:rFonts w:ascii="Times New Roman" w:hAnsi="Times New Roman" w:cs="Times New Roman"/>
                  <w:sz w:val="24"/>
                  <w:szCs w:val="24"/>
                </w:rPr>
                <w:t xml:space="preserve">  </w:t>
              </w:r>
            </w:ins>
            <w:del w:id="634" w:author="Mohammad Nayeem Hasan" w:date="2023-06-06T12:26:00Z">
              <w:r w:rsidRPr="00A62310" w:rsidDel="00D11508">
                <w:rPr>
                  <w:rFonts w:ascii="Times New Roman" w:hAnsi="Times New Roman" w:cs="Times New Roman"/>
                  <w:sz w:val="24"/>
                  <w:szCs w:val="24"/>
                </w:rPr>
                <w:delText>-</w:delText>
              </w:r>
            </w:del>
          </w:p>
        </w:tc>
      </w:tr>
      <w:tr w:rsidR="008F5970" w:rsidRPr="00A62310" w14:paraId="20EB8DDB" w14:textId="77777777" w:rsidTr="00657B76">
        <w:trPr>
          <w:trPrChange w:id="635" w:author="Mohammad Nayeem Hasan" w:date="2023-06-06T12:09:00Z">
            <w:trPr>
              <w:gridAfter w:val="0"/>
            </w:trPr>
          </w:trPrChange>
        </w:trPr>
        <w:tc>
          <w:tcPr>
            <w:tcW w:w="1758" w:type="pct"/>
            <w:tcPrChange w:id="636" w:author="Mohammad Nayeem Hasan" w:date="2023-06-06T12:09:00Z">
              <w:tcPr>
                <w:tcW w:w="1327" w:type="pct"/>
              </w:tcPr>
            </w:tcPrChange>
          </w:tcPr>
          <w:p w14:paraId="07A59405" w14:textId="77777777" w:rsidR="008F5970" w:rsidRPr="00A62310" w:rsidRDefault="008F5970" w:rsidP="008F5970">
            <w:pPr>
              <w:jc w:val="both"/>
              <w:rPr>
                <w:rFonts w:ascii="Times New Roman" w:hAnsi="Times New Roman" w:cs="Times New Roman"/>
                <w:sz w:val="24"/>
                <w:szCs w:val="24"/>
              </w:rPr>
            </w:pPr>
            <w:r w:rsidRPr="00A62310">
              <w:rPr>
                <w:rFonts w:ascii="Times New Roman" w:hAnsi="Times New Roman" w:cs="Times New Roman"/>
                <w:sz w:val="24"/>
                <w:szCs w:val="24"/>
              </w:rPr>
              <w:t>Frequently</w:t>
            </w:r>
          </w:p>
        </w:tc>
        <w:tc>
          <w:tcPr>
            <w:tcW w:w="1621" w:type="pct"/>
            <w:tcPrChange w:id="637" w:author="Mohammad Nayeem Hasan" w:date="2023-06-06T12:09:00Z">
              <w:tcPr>
                <w:tcW w:w="1224" w:type="pct"/>
                <w:gridSpan w:val="2"/>
              </w:tcPr>
            </w:tcPrChange>
          </w:tcPr>
          <w:p w14:paraId="17E21A79" w14:textId="5AFBDC72" w:rsidR="008F5970" w:rsidRPr="00A62310" w:rsidRDefault="008F5970" w:rsidP="008F5970">
            <w:pPr>
              <w:jc w:val="both"/>
              <w:rPr>
                <w:rFonts w:ascii="Times New Roman" w:hAnsi="Times New Roman" w:cs="Times New Roman"/>
                <w:sz w:val="24"/>
                <w:szCs w:val="24"/>
              </w:rPr>
            </w:pPr>
            <w:ins w:id="638" w:author="Mohammad Nayeem Hasan" w:date="2023-06-06T12:25:00Z">
              <w:r w:rsidRPr="00A62310">
                <w:rPr>
                  <w:rFonts w:ascii="Times New Roman" w:hAnsi="Times New Roman" w:cs="Times New Roman"/>
                  <w:sz w:val="24"/>
                  <w:szCs w:val="24"/>
                </w:rPr>
                <w:t>1.02</w:t>
              </w:r>
            </w:ins>
            <w:ins w:id="639" w:author="Mohammad Nayeem Hasan" w:date="2023-06-06T12:54:00Z">
              <w:r>
                <w:rPr>
                  <w:rFonts w:ascii="Times New Roman" w:hAnsi="Times New Roman" w:cs="Times New Roman"/>
                  <w:sz w:val="24"/>
                  <w:szCs w:val="24"/>
                </w:rPr>
                <w:t xml:space="preserve"> </w:t>
              </w:r>
            </w:ins>
            <w:ins w:id="640" w:author="Mohammad Nayeem Hasan" w:date="2023-06-06T12:25:00Z">
              <w:r w:rsidRPr="00A62310">
                <w:rPr>
                  <w:rFonts w:ascii="Times New Roman" w:hAnsi="Times New Roman" w:cs="Times New Roman"/>
                  <w:sz w:val="24"/>
                  <w:szCs w:val="24"/>
                </w:rPr>
                <w:t>(0.89 - 1.17)</w:t>
              </w:r>
            </w:ins>
            <w:del w:id="641" w:author="Mohammad Nayeem Hasan" w:date="2023-06-06T12:25:00Z">
              <w:r w:rsidRPr="00A62310" w:rsidDel="000C4DCC">
                <w:rPr>
                  <w:rFonts w:ascii="Times New Roman" w:hAnsi="Times New Roman" w:cs="Times New Roman"/>
                  <w:sz w:val="24"/>
                  <w:szCs w:val="24"/>
                </w:rPr>
                <w:delText>1.17(0.82  1.66)</w:delText>
              </w:r>
            </w:del>
          </w:p>
        </w:tc>
        <w:tc>
          <w:tcPr>
            <w:tcW w:w="1621" w:type="pct"/>
            <w:tcPrChange w:id="642" w:author="Mohammad Nayeem Hasan" w:date="2023-06-06T12:09:00Z">
              <w:tcPr>
                <w:tcW w:w="1224" w:type="pct"/>
                <w:gridSpan w:val="2"/>
              </w:tcPr>
            </w:tcPrChange>
          </w:tcPr>
          <w:p w14:paraId="581E63E8" w14:textId="56688BCF" w:rsidR="008F5970" w:rsidRPr="00A62310" w:rsidRDefault="008F5970" w:rsidP="008F5970">
            <w:pPr>
              <w:jc w:val="both"/>
              <w:rPr>
                <w:rFonts w:ascii="Times New Roman" w:hAnsi="Times New Roman" w:cs="Times New Roman"/>
                <w:sz w:val="24"/>
                <w:szCs w:val="24"/>
              </w:rPr>
            </w:pPr>
            <w:ins w:id="643" w:author="Mohammad Nayeem Hasan" w:date="2023-06-06T12:25:00Z">
              <w:r w:rsidRPr="00A62310">
                <w:rPr>
                  <w:rFonts w:ascii="Times New Roman" w:hAnsi="Times New Roman" w:cs="Times New Roman"/>
                  <w:sz w:val="24"/>
                  <w:szCs w:val="24"/>
                </w:rPr>
                <w:t>0.761</w:t>
              </w:r>
            </w:ins>
            <w:del w:id="644" w:author="Mohammad Nayeem Hasan" w:date="2023-06-06T12:25:00Z">
              <w:r w:rsidRPr="00A62310" w:rsidDel="000C4DCC">
                <w:rPr>
                  <w:rFonts w:ascii="Times New Roman" w:hAnsi="Times New Roman" w:cs="Times New Roman"/>
                  <w:sz w:val="24"/>
                  <w:szCs w:val="24"/>
                </w:rPr>
                <w:delText>0.395</w:delText>
              </w:r>
            </w:del>
          </w:p>
        </w:tc>
      </w:tr>
      <w:tr w:rsidR="008F5970" w:rsidRPr="00A62310" w14:paraId="244A6CC8" w14:textId="77777777" w:rsidTr="00657B76">
        <w:trPr>
          <w:trPrChange w:id="645" w:author="Mohammad Nayeem Hasan" w:date="2023-06-06T12:09:00Z">
            <w:trPr>
              <w:gridAfter w:val="0"/>
            </w:trPr>
          </w:trPrChange>
        </w:trPr>
        <w:tc>
          <w:tcPr>
            <w:tcW w:w="1758" w:type="pct"/>
            <w:tcPrChange w:id="646" w:author="Mohammad Nayeem Hasan" w:date="2023-06-06T12:09:00Z">
              <w:tcPr>
                <w:tcW w:w="1327" w:type="pct"/>
              </w:tcPr>
            </w:tcPrChange>
          </w:tcPr>
          <w:p w14:paraId="07ADC47B" w14:textId="592B7ECF" w:rsidR="008F5970" w:rsidRPr="00A62310" w:rsidRDefault="008F5970" w:rsidP="008F5970">
            <w:pPr>
              <w:jc w:val="both"/>
              <w:rPr>
                <w:rFonts w:ascii="Times New Roman" w:hAnsi="Times New Roman" w:cs="Times New Roman"/>
                <w:sz w:val="24"/>
                <w:szCs w:val="24"/>
              </w:rPr>
            </w:pPr>
            <w:ins w:id="647" w:author="Mohammad Nayeem Hasan" w:date="2023-06-06T12:26:00Z">
              <w:r w:rsidRPr="00A62310">
                <w:rPr>
                  <w:rFonts w:ascii="Times New Roman" w:hAnsi="Times New Roman" w:cs="Times New Roman"/>
                  <w:sz w:val="24"/>
                  <w:szCs w:val="24"/>
                </w:rPr>
                <w:t>Very frequently</w:t>
              </w:r>
            </w:ins>
            <w:del w:id="648" w:author="Mohammad Nayeem Hasan" w:date="2023-06-06T12:26:00Z">
              <w:r w:rsidRPr="00A62310" w:rsidDel="000C4DCC">
                <w:rPr>
                  <w:rFonts w:ascii="Times New Roman" w:hAnsi="Times New Roman" w:cs="Times New Roman"/>
                  <w:sz w:val="24"/>
                  <w:szCs w:val="24"/>
                </w:rPr>
                <w:delText>Rarely</w:delText>
              </w:r>
            </w:del>
          </w:p>
        </w:tc>
        <w:tc>
          <w:tcPr>
            <w:tcW w:w="1621" w:type="pct"/>
            <w:tcPrChange w:id="649" w:author="Mohammad Nayeem Hasan" w:date="2023-06-06T12:09:00Z">
              <w:tcPr>
                <w:tcW w:w="1224" w:type="pct"/>
                <w:gridSpan w:val="2"/>
              </w:tcPr>
            </w:tcPrChange>
          </w:tcPr>
          <w:p w14:paraId="23E9F98A" w14:textId="74ACAB08" w:rsidR="008F5970" w:rsidRPr="00A62310" w:rsidRDefault="008F5970" w:rsidP="008F5970">
            <w:pPr>
              <w:jc w:val="both"/>
              <w:rPr>
                <w:rFonts w:ascii="Times New Roman" w:hAnsi="Times New Roman" w:cs="Times New Roman"/>
                <w:sz w:val="24"/>
                <w:szCs w:val="24"/>
              </w:rPr>
            </w:pPr>
            <w:ins w:id="650" w:author="Mohammad Nayeem Hasan" w:date="2023-06-06T12:26:00Z">
              <w:r w:rsidRPr="00C50EF3">
                <w:rPr>
                  <w:rFonts w:ascii="Times New Roman" w:hAnsi="Times New Roman" w:cs="Times New Roman"/>
                  <w:sz w:val="24"/>
                  <w:szCs w:val="24"/>
                </w:rPr>
                <w:t>Reference</w:t>
              </w:r>
            </w:ins>
            <w:del w:id="651" w:author="Mohammad Nayeem Hasan" w:date="2023-06-06T12:26:00Z">
              <w:r w:rsidRPr="00A62310" w:rsidDel="00D11508">
                <w:rPr>
                  <w:rFonts w:ascii="Times New Roman" w:hAnsi="Times New Roman" w:cs="Times New Roman"/>
                  <w:sz w:val="24"/>
                  <w:szCs w:val="24"/>
                </w:rPr>
                <w:delText>1.05 (0.87 - 1.26)</w:delText>
              </w:r>
            </w:del>
          </w:p>
        </w:tc>
        <w:tc>
          <w:tcPr>
            <w:tcW w:w="1621" w:type="pct"/>
            <w:tcPrChange w:id="652" w:author="Mohammad Nayeem Hasan" w:date="2023-06-06T12:09:00Z">
              <w:tcPr>
                <w:tcW w:w="1224" w:type="pct"/>
                <w:gridSpan w:val="2"/>
              </w:tcPr>
            </w:tcPrChange>
          </w:tcPr>
          <w:p w14:paraId="6216EB36" w14:textId="1F2A37F6" w:rsidR="008F5970" w:rsidRPr="00A62310" w:rsidRDefault="008F5970" w:rsidP="008F5970">
            <w:pPr>
              <w:jc w:val="both"/>
              <w:rPr>
                <w:rFonts w:ascii="Times New Roman" w:hAnsi="Times New Roman" w:cs="Times New Roman"/>
                <w:sz w:val="24"/>
                <w:szCs w:val="24"/>
              </w:rPr>
            </w:pPr>
            <w:ins w:id="653" w:author="Mohammad Nayeem Hasan" w:date="2023-06-06T12:26:00Z">
              <w:r w:rsidRPr="00A62310">
                <w:rPr>
                  <w:rFonts w:ascii="Times New Roman" w:hAnsi="Times New Roman" w:cs="Times New Roman"/>
                  <w:sz w:val="24"/>
                  <w:szCs w:val="24"/>
                </w:rPr>
                <w:t>-</w:t>
              </w:r>
            </w:ins>
            <w:del w:id="654" w:author="Mohammad Nayeem Hasan" w:date="2023-06-06T12:26:00Z">
              <w:r w:rsidRPr="00A62310" w:rsidDel="00D11508">
                <w:rPr>
                  <w:rFonts w:ascii="Times New Roman" w:hAnsi="Times New Roman" w:cs="Times New Roman"/>
                  <w:sz w:val="24"/>
                  <w:szCs w:val="24"/>
                </w:rPr>
                <w:delText xml:space="preserve">0.602  </w:delText>
              </w:r>
            </w:del>
          </w:p>
        </w:tc>
      </w:tr>
      <w:tr w:rsidR="008F5970" w:rsidRPr="00A62310" w:rsidDel="00D11508" w14:paraId="54C327F4" w14:textId="65ACD0C8" w:rsidTr="00657B76">
        <w:trPr>
          <w:del w:id="655" w:author="Mohammad Nayeem Hasan" w:date="2023-06-06T12:26:00Z"/>
          <w:trPrChange w:id="656" w:author="Mohammad Nayeem Hasan" w:date="2023-06-06T12:09:00Z">
            <w:trPr>
              <w:gridAfter w:val="0"/>
            </w:trPr>
          </w:trPrChange>
        </w:trPr>
        <w:tc>
          <w:tcPr>
            <w:tcW w:w="1758" w:type="pct"/>
            <w:tcPrChange w:id="657" w:author="Mohammad Nayeem Hasan" w:date="2023-06-06T12:09:00Z">
              <w:tcPr>
                <w:tcW w:w="1327" w:type="pct"/>
              </w:tcPr>
            </w:tcPrChange>
          </w:tcPr>
          <w:p w14:paraId="563BF94A" w14:textId="0C408778" w:rsidR="008F5970" w:rsidRPr="00A62310" w:rsidDel="00D11508" w:rsidRDefault="008F5970" w:rsidP="008F5970">
            <w:pPr>
              <w:jc w:val="both"/>
              <w:rPr>
                <w:del w:id="658" w:author="Mohammad Nayeem Hasan" w:date="2023-06-06T12:26:00Z"/>
                <w:rFonts w:ascii="Times New Roman" w:hAnsi="Times New Roman" w:cs="Times New Roman"/>
                <w:sz w:val="24"/>
                <w:szCs w:val="24"/>
              </w:rPr>
            </w:pPr>
            <w:del w:id="659" w:author="Mohammad Nayeem Hasan" w:date="2023-06-06T12:26:00Z">
              <w:r w:rsidRPr="00A62310" w:rsidDel="000C4DCC">
                <w:rPr>
                  <w:rFonts w:ascii="Times New Roman" w:hAnsi="Times New Roman" w:cs="Times New Roman"/>
                  <w:sz w:val="24"/>
                  <w:szCs w:val="24"/>
                </w:rPr>
                <w:delText>Occasionally</w:delText>
              </w:r>
            </w:del>
          </w:p>
        </w:tc>
        <w:tc>
          <w:tcPr>
            <w:tcW w:w="1621" w:type="pct"/>
            <w:tcPrChange w:id="660" w:author="Mohammad Nayeem Hasan" w:date="2023-06-06T12:09:00Z">
              <w:tcPr>
                <w:tcW w:w="1224" w:type="pct"/>
                <w:gridSpan w:val="2"/>
              </w:tcPr>
            </w:tcPrChange>
          </w:tcPr>
          <w:p w14:paraId="4599A288" w14:textId="2299B0A1" w:rsidR="008F5970" w:rsidRPr="00A62310" w:rsidDel="00D11508" w:rsidRDefault="008F5970" w:rsidP="008F5970">
            <w:pPr>
              <w:jc w:val="both"/>
              <w:rPr>
                <w:del w:id="661" w:author="Mohammad Nayeem Hasan" w:date="2023-06-06T12:26:00Z"/>
                <w:rFonts w:ascii="Times New Roman" w:hAnsi="Times New Roman" w:cs="Times New Roman"/>
                <w:sz w:val="24"/>
                <w:szCs w:val="24"/>
              </w:rPr>
            </w:pPr>
            <w:del w:id="662" w:author="Mohammad Nayeem Hasan" w:date="2023-06-06T12:25:00Z">
              <w:r w:rsidRPr="00A62310" w:rsidDel="000C4DCC">
                <w:rPr>
                  <w:rFonts w:ascii="Times New Roman" w:hAnsi="Times New Roman" w:cs="Times New Roman"/>
                  <w:sz w:val="24"/>
                  <w:szCs w:val="24"/>
                </w:rPr>
                <w:delText>1.02(0.89 - 1.17)</w:delText>
              </w:r>
            </w:del>
          </w:p>
        </w:tc>
        <w:tc>
          <w:tcPr>
            <w:tcW w:w="1621" w:type="pct"/>
            <w:tcPrChange w:id="663" w:author="Mohammad Nayeem Hasan" w:date="2023-06-06T12:09:00Z">
              <w:tcPr>
                <w:tcW w:w="1224" w:type="pct"/>
                <w:gridSpan w:val="2"/>
              </w:tcPr>
            </w:tcPrChange>
          </w:tcPr>
          <w:p w14:paraId="31FD12B3" w14:textId="7D19E681" w:rsidR="008F5970" w:rsidRPr="00A62310" w:rsidDel="00D11508" w:rsidRDefault="008F5970" w:rsidP="008F5970">
            <w:pPr>
              <w:jc w:val="both"/>
              <w:rPr>
                <w:del w:id="664" w:author="Mohammad Nayeem Hasan" w:date="2023-06-06T12:26:00Z"/>
                <w:rFonts w:ascii="Times New Roman" w:hAnsi="Times New Roman" w:cs="Times New Roman"/>
                <w:sz w:val="24"/>
                <w:szCs w:val="24"/>
              </w:rPr>
            </w:pPr>
            <w:del w:id="665" w:author="Mohammad Nayeem Hasan" w:date="2023-06-06T12:25:00Z">
              <w:r w:rsidRPr="00A62310" w:rsidDel="000C4DCC">
                <w:rPr>
                  <w:rFonts w:ascii="Times New Roman" w:hAnsi="Times New Roman" w:cs="Times New Roman"/>
                  <w:sz w:val="24"/>
                  <w:szCs w:val="24"/>
                </w:rPr>
                <w:delText>0.761</w:delText>
              </w:r>
            </w:del>
          </w:p>
        </w:tc>
      </w:tr>
      <w:tr w:rsidR="008F5970" w:rsidRPr="00A62310" w14:paraId="13C6C626" w14:textId="77777777" w:rsidTr="00657B76">
        <w:trPr>
          <w:trPrChange w:id="666" w:author="Mohammad Nayeem Hasan" w:date="2023-06-06T12:09:00Z">
            <w:trPr>
              <w:gridAfter w:val="0"/>
            </w:trPr>
          </w:trPrChange>
        </w:trPr>
        <w:tc>
          <w:tcPr>
            <w:tcW w:w="1758" w:type="pct"/>
            <w:tcPrChange w:id="667" w:author="Mohammad Nayeem Hasan" w:date="2023-06-06T12:09:00Z">
              <w:tcPr>
                <w:tcW w:w="1327" w:type="pct"/>
              </w:tcPr>
            </w:tcPrChange>
          </w:tcPr>
          <w:p w14:paraId="5DE0AE0E" w14:textId="77777777" w:rsidR="008F5970" w:rsidRPr="00A62310" w:rsidRDefault="008F5970" w:rsidP="008F5970">
            <w:pPr>
              <w:jc w:val="both"/>
              <w:rPr>
                <w:rFonts w:ascii="Times New Roman" w:hAnsi="Times New Roman" w:cs="Times New Roman"/>
                <w:b/>
                <w:sz w:val="24"/>
                <w:szCs w:val="24"/>
              </w:rPr>
            </w:pPr>
            <w:r w:rsidRPr="00A62310">
              <w:rPr>
                <w:rFonts w:ascii="Times New Roman" w:hAnsi="Times New Roman" w:cs="Times New Roman"/>
                <w:b/>
                <w:sz w:val="24"/>
                <w:szCs w:val="24"/>
              </w:rPr>
              <w:t>Symptoms</w:t>
            </w:r>
          </w:p>
        </w:tc>
        <w:tc>
          <w:tcPr>
            <w:tcW w:w="1621" w:type="pct"/>
            <w:tcPrChange w:id="668" w:author="Mohammad Nayeem Hasan" w:date="2023-06-06T12:09:00Z">
              <w:tcPr>
                <w:tcW w:w="1224" w:type="pct"/>
                <w:gridSpan w:val="2"/>
              </w:tcPr>
            </w:tcPrChange>
          </w:tcPr>
          <w:p w14:paraId="11826597" w14:textId="7EC218B3" w:rsidR="008F5970" w:rsidRPr="00A62310" w:rsidRDefault="008F5970" w:rsidP="008F5970">
            <w:pPr>
              <w:jc w:val="both"/>
              <w:rPr>
                <w:rFonts w:ascii="Times New Roman" w:hAnsi="Times New Roman" w:cs="Times New Roman"/>
                <w:sz w:val="24"/>
                <w:szCs w:val="24"/>
              </w:rPr>
            </w:pPr>
          </w:p>
        </w:tc>
        <w:tc>
          <w:tcPr>
            <w:tcW w:w="1621" w:type="pct"/>
            <w:tcPrChange w:id="669" w:author="Mohammad Nayeem Hasan" w:date="2023-06-06T12:09:00Z">
              <w:tcPr>
                <w:tcW w:w="1224" w:type="pct"/>
                <w:gridSpan w:val="2"/>
              </w:tcPr>
            </w:tcPrChange>
          </w:tcPr>
          <w:p w14:paraId="52800182" w14:textId="3B8F0F02" w:rsidR="008F5970" w:rsidRPr="00A62310" w:rsidRDefault="008F5970" w:rsidP="008F5970">
            <w:pPr>
              <w:jc w:val="both"/>
              <w:rPr>
                <w:rFonts w:ascii="Times New Roman" w:hAnsi="Times New Roman" w:cs="Times New Roman"/>
                <w:sz w:val="24"/>
                <w:szCs w:val="24"/>
              </w:rPr>
            </w:pPr>
          </w:p>
        </w:tc>
      </w:tr>
      <w:tr w:rsidR="008F5970" w:rsidRPr="00A62310" w14:paraId="3AAF55BF" w14:textId="77777777" w:rsidTr="00657B76">
        <w:trPr>
          <w:trPrChange w:id="670" w:author="Mohammad Nayeem Hasan" w:date="2023-06-06T12:09:00Z">
            <w:trPr>
              <w:gridAfter w:val="0"/>
            </w:trPr>
          </w:trPrChange>
        </w:trPr>
        <w:tc>
          <w:tcPr>
            <w:tcW w:w="1758" w:type="pct"/>
            <w:tcPrChange w:id="671" w:author="Mohammad Nayeem Hasan" w:date="2023-06-06T12:09:00Z">
              <w:tcPr>
                <w:tcW w:w="1327" w:type="pct"/>
              </w:tcPr>
            </w:tcPrChange>
          </w:tcPr>
          <w:p w14:paraId="4BAC6530" w14:textId="77777777" w:rsidR="008F5970" w:rsidRPr="00A62310" w:rsidRDefault="008F5970" w:rsidP="008F5970">
            <w:pPr>
              <w:jc w:val="both"/>
              <w:rPr>
                <w:rFonts w:ascii="Times New Roman" w:hAnsi="Times New Roman" w:cs="Times New Roman"/>
                <w:sz w:val="24"/>
                <w:szCs w:val="24"/>
              </w:rPr>
            </w:pPr>
            <w:r w:rsidRPr="00A62310">
              <w:rPr>
                <w:rFonts w:ascii="Times New Roman" w:hAnsi="Times New Roman" w:cs="Times New Roman"/>
                <w:sz w:val="24"/>
                <w:szCs w:val="24"/>
              </w:rPr>
              <w:t>No</w:t>
            </w:r>
          </w:p>
        </w:tc>
        <w:tc>
          <w:tcPr>
            <w:tcW w:w="1621" w:type="pct"/>
            <w:tcPrChange w:id="672" w:author="Mohammad Nayeem Hasan" w:date="2023-06-06T12:09:00Z">
              <w:tcPr>
                <w:tcW w:w="1224" w:type="pct"/>
                <w:gridSpan w:val="2"/>
              </w:tcPr>
            </w:tcPrChange>
          </w:tcPr>
          <w:p w14:paraId="7812F445" w14:textId="4BAA81A0" w:rsidR="008F5970" w:rsidRPr="00A62310" w:rsidRDefault="008F5970" w:rsidP="008F5970">
            <w:pPr>
              <w:jc w:val="both"/>
              <w:rPr>
                <w:rFonts w:ascii="Times New Roman" w:hAnsi="Times New Roman" w:cs="Times New Roman"/>
                <w:sz w:val="24"/>
                <w:szCs w:val="24"/>
              </w:rPr>
            </w:pPr>
            <w:ins w:id="673" w:author="Mohammad Nayeem Hasan" w:date="2023-06-06T11:18:00Z">
              <w:r w:rsidRPr="00A62310">
                <w:rPr>
                  <w:rFonts w:ascii="Times New Roman" w:hAnsi="Times New Roman" w:cs="Times New Roman"/>
                  <w:sz w:val="24"/>
                  <w:szCs w:val="24"/>
                </w:rPr>
                <w:t>0.92</w:t>
              </w:r>
            </w:ins>
            <w:ins w:id="674" w:author="Mohammad Nayeem Hasan" w:date="2023-06-06T12:27:00Z">
              <w:r>
                <w:rPr>
                  <w:rFonts w:ascii="Times New Roman" w:hAnsi="Times New Roman" w:cs="Times New Roman"/>
                  <w:sz w:val="24"/>
                  <w:szCs w:val="24"/>
                </w:rPr>
                <w:t xml:space="preserve"> </w:t>
              </w:r>
            </w:ins>
            <w:ins w:id="675" w:author="Mohammad Nayeem Hasan" w:date="2023-06-06T11:18:00Z">
              <w:r w:rsidRPr="00A62310">
                <w:rPr>
                  <w:rFonts w:ascii="Times New Roman" w:hAnsi="Times New Roman" w:cs="Times New Roman"/>
                  <w:sz w:val="24"/>
                  <w:szCs w:val="24"/>
                </w:rPr>
                <w:t>(0.82- 1.04)</w:t>
              </w:r>
            </w:ins>
            <w:del w:id="676" w:author="Mohammad Nayeem Hasan" w:date="2023-06-06T11:18:00Z">
              <w:r w:rsidRPr="00A62310" w:rsidDel="00EA2249">
                <w:rPr>
                  <w:rFonts w:ascii="Times New Roman" w:hAnsi="Times New Roman" w:cs="Times New Roman"/>
                  <w:sz w:val="24"/>
                  <w:szCs w:val="24"/>
                </w:rPr>
                <w:delText>-</w:delText>
              </w:r>
            </w:del>
          </w:p>
        </w:tc>
        <w:tc>
          <w:tcPr>
            <w:tcW w:w="1621" w:type="pct"/>
            <w:tcPrChange w:id="677" w:author="Mohammad Nayeem Hasan" w:date="2023-06-06T12:09:00Z">
              <w:tcPr>
                <w:tcW w:w="1224" w:type="pct"/>
                <w:gridSpan w:val="2"/>
              </w:tcPr>
            </w:tcPrChange>
          </w:tcPr>
          <w:p w14:paraId="0A31FC79" w14:textId="59C4AF07" w:rsidR="008F5970" w:rsidRPr="00A62310" w:rsidRDefault="008F5970" w:rsidP="008F5970">
            <w:pPr>
              <w:jc w:val="both"/>
              <w:rPr>
                <w:rFonts w:ascii="Times New Roman" w:hAnsi="Times New Roman" w:cs="Times New Roman"/>
                <w:sz w:val="24"/>
                <w:szCs w:val="24"/>
              </w:rPr>
            </w:pPr>
            <w:ins w:id="678" w:author="Mohammad Nayeem Hasan" w:date="2023-06-06T11:18:00Z">
              <w:r w:rsidRPr="00A62310">
                <w:rPr>
                  <w:rFonts w:ascii="Times New Roman" w:hAnsi="Times New Roman" w:cs="Times New Roman"/>
                  <w:sz w:val="24"/>
                  <w:szCs w:val="24"/>
                </w:rPr>
                <w:t>0.188</w:t>
              </w:r>
            </w:ins>
            <w:del w:id="679" w:author="Mohammad Nayeem Hasan" w:date="2023-06-06T11:18:00Z">
              <w:r w:rsidRPr="00A62310" w:rsidDel="00EA2249">
                <w:rPr>
                  <w:rFonts w:ascii="Times New Roman" w:hAnsi="Times New Roman" w:cs="Times New Roman"/>
                  <w:sz w:val="24"/>
                  <w:szCs w:val="24"/>
                </w:rPr>
                <w:delText>-</w:delText>
              </w:r>
            </w:del>
          </w:p>
        </w:tc>
      </w:tr>
      <w:tr w:rsidR="008F5970" w:rsidRPr="00A62310" w14:paraId="35AE5141" w14:textId="77777777" w:rsidTr="00657B76">
        <w:trPr>
          <w:trHeight w:val="233"/>
          <w:trPrChange w:id="680" w:author="Mohammad Nayeem Hasan" w:date="2023-06-06T12:09:00Z">
            <w:trPr>
              <w:gridAfter w:val="0"/>
              <w:trHeight w:val="233"/>
            </w:trPr>
          </w:trPrChange>
        </w:trPr>
        <w:tc>
          <w:tcPr>
            <w:tcW w:w="1758" w:type="pct"/>
            <w:tcPrChange w:id="681" w:author="Mohammad Nayeem Hasan" w:date="2023-06-06T12:09:00Z">
              <w:tcPr>
                <w:tcW w:w="1327" w:type="pct"/>
              </w:tcPr>
            </w:tcPrChange>
          </w:tcPr>
          <w:p w14:paraId="7379452B" w14:textId="77777777" w:rsidR="008F5970" w:rsidRPr="00A62310" w:rsidRDefault="008F5970" w:rsidP="008F5970">
            <w:pPr>
              <w:jc w:val="both"/>
              <w:rPr>
                <w:rFonts w:ascii="Times New Roman" w:hAnsi="Times New Roman" w:cs="Times New Roman"/>
                <w:sz w:val="24"/>
                <w:szCs w:val="24"/>
              </w:rPr>
            </w:pPr>
            <w:r w:rsidRPr="00A62310">
              <w:rPr>
                <w:rFonts w:ascii="Times New Roman" w:hAnsi="Times New Roman" w:cs="Times New Roman"/>
                <w:sz w:val="24"/>
                <w:szCs w:val="24"/>
              </w:rPr>
              <w:t>Yes</w:t>
            </w:r>
          </w:p>
        </w:tc>
        <w:tc>
          <w:tcPr>
            <w:tcW w:w="1621" w:type="pct"/>
            <w:tcPrChange w:id="682" w:author="Mohammad Nayeem Hasan" w:date="2023-06-06T12:09:00Z">
              <w:tcPr>
                <w:tcW w:w="1224" w:type="pct"/>
                <w:gridSpan w:val="2"/>
              </w:tcPr>
            </w:tcPrChange>
          </w:tcPr>
          <w:p w14:paraId="7FB4FB35" w14:textId="45828096" w:rsidR="008F5970" w:rsidRPr="00A62310" w:rsidRDefault="008F5970" w:rsidP="008F5970">
            <w:pPr>
              <w:jc w:val="both"/>
              <w:rPr>
                <w:rFonts w:ascii="Times New Roman" w:hAnsi="Times New Roman" w:cs="Times New Roman"/>
                <w:sz w:val="24"/>
                <w:szCs w:val="24"/>
              </w:rPr>
            </w:pPr>
            <w:ins w:id="683" w:author="Mohammad Nayeem Hasan" w:date="2023-06-06T12:08:00Z">
              <w:r w:rsidRPr="001F1A5B">
                <w:rPr>
                  <w:rFonts w:ascii="Times New Roman" w:hAnsi="Times New Roman" w:cs="Times New Roman"/>
                  <w:sz w:val="24"/>
                  <w:szCs w:val="24"/>
                </w:rPr>
                <w:t>Reference</w:t>
              </w:r>
            </w:ins>
            <w:del w:id="684" w:author="Mohammad Nayeem Hasan" w:date="2023-06-06T11:18:00Z">
              <w:r w:rsidRPr="00A62310" w:rsidDel="00EA2249">
                <w:rPr>
                  <w:rFonts w:ascii="Times New Roman" w:hAnsi="Times New Roman" w:cs="Times New Roman"/>
                  <w:sz w:val="24"/>
                  <w:szCs w:val="24"/>
                </w:rPr>
                <w:delText>0.92(0.82- 1.04)</w:delText>
              </w:r>
            </w:del>
          </w:p>
        </w:tc>
        <w:tc>
          <w:tcPr>
            <w:tcW w:w="1621" w:type="pct"/>
            <w:tcPrChange w:id="685" w:author="Mohammad Nayeem Hasan" w:date="2023-06-06T12:09:00Z">
              <w:tcPr>
                <w:tcW w:w="1224" w:type="pct"/>
                <w:gridSpan w:val="2"/>
              </w:tcPr>
            </w:tcPrChange>
          </w:tcPr>
          <w:p w14:paraId="5D1625A0" w14:textId="0BBB8C7A" w:rsidR="008F5970" w:rsidRPr="00A62310" w:rsidRDefault="008F5970" w:rsidP="008F5970">
            <w:pPr>
              <w:jc w:val="both"/>
              <w:rPr>
                <w:rFonts w:ascii="Times New Roman" w:hAnsi="Times New Roman" w:cs="Times New Roman"/>
                <w:sz w:val="24"/>
                <w:szCs w:val="24"/>
              </w:rPr>
            </w:pPr>
            <w:ins w:id="686" w:author="Mohammad Nayeem Hasan" w:date="2023-06-06T11:18:00Z">
              <w:r w:rsidRPr="00A62310">
                <w:rPr>
                  <w:rFonts w:ascii="Times New Roman" w:hAnsi="Times New Roman" w:cs="Times New Roman"/>
                  <w:sz w:val="24"/>
                  <w:szCs w:val="24"/>
                </w:rPr>
                <w:t>-</w:t>
              </w:r>
            </w:ins>
            <w:del w:id="687" w:author="Mohammad Nayeem Hasan" w:date="2023-06-06T11:18:00Z">
              <w:r w:rsidRPr="00A62310" w:rsidDel="00EA2249">
                <w:rPr>
                  <w:rFonts w:ascii="Times New Roman" w:hAnsi="Times New Roman" w:cs="Times New Roman"/>
                  <w:sz w:val="24"/>
                  <w:szCs w:val="24"/>
                </w:rPr>
                <w:delText>0.188</w:delText>
              </w:r>
            </w:del>
          </w:p>
        </w:tc>
      </w:tr>
      <w:tr w:rsidR="008F5970" w:rsidRPr="00A62310" w14:paraId="71027838" w14:textId="77777777" w:rsidTr="00657B76">
        <w:trPr>
          <w:trPrChange w:id="688" w:author="Mohammad Nayeem Hasan" w:date="2023-06-06T12:09:00Z">
            <w:trPr>
              <w:gridAfter w:val="0"/>
            </w:trPr>
          </w:trPrChange>
        </w:trPr>
        <w:tc>
          <w:tcPr>
            <w:tcW w:w="1758" w:type="pct"/>
            <w:tcPrChange w:id="689" w:author="Mohammad Nayeem Hasan" w:date="2023-06-06T12:09:00Z">
              <w:tcPr>
                <w:tcW w:w="1327" w:type="pct"/>
              </w:tcPr>
            </w:tcPrChange>
          </w:tcPr>
          <w:p w14:paraId="7B6FF431" w14:textId="77777777" w:rsidR="008F5970" w:rsidRPr="00A62310" w:rsidRDefault="008F5970" w:rsidP="008F5970">
            <w:pPr>
              <w:jc w:val="both"/>
              <w:rPr>
                <w:rFonts w:ascii="Times New Roman" w:hAnsi="Times New Roman" w:cs="Times New Roman"/>
                <w:b/>
                <w:sz w:val="24"/>
                <w:szCs w:val="24"/>
              </w:rPr>
            </w:pPr>
            <w:r w:rsidRPr="00A62310">
              <w:rPr>
                <w:rFonts w:ascii="Times New Roman" w:hAnsi="Times New Roman" w:cs="Times New Roman"/>
                <w:b/>
                <w:sz w:val="24"/>
                <w:szCs w:val="24"/>
              </w:rPr>
              <w:t>Exposed by positive patients</w:t>
            </w:r>
          </w:p>
        </w:tc>
        <w:tc>
          <w:tcPr>
            <w:tcW w:w="1621" w:type="pct"/>
            <w:tcPrChange w:id="690" w:author="Mohammad Nayeem Hasan" w:date="2023-06-06T12:09:00Z">
              <w:tcPr>
                <w:tcW w:w="1224" w:type="pct"/>
                <w:gridSpan w:val="2"/>
              </w:tcPr>
            </w:tcPrChange>
          </w:tcPr>
          <w:p w14:paraId="10EDEDC2" w14:textId="5F5144A4" w:rsidR="008F5970" w:rsidRPr="00A62310" w:rsidRDefault="008F5970" w:rsidP="008F5970">
            <w:pPr>
              <w:jc w:val="both"/>
              <w:rPr>
                <w:rFonts w:ascii="Times New Roman" w:hAnsi="Times New Roman" w:cs="Times New Roman"/>
                <w:sz w:val="24"/>
                <w:szCs w:val="24"/>
              </w:rPr>
            </w:pPr>
          </w:p>
        </w:tc>
        <w:tc>
          <w:tcPr>
            <w:tcW w:w="1621" w:type="pct"/>
            <w:tcPrChange w:id="691" w:author="Mohammad Nayeem Hasan" w:date="2023-06-06T12:09:00Z">
              <w:tcPr>
                <w:tcW w:w="1224" w:type="pct"/>
                <w:gridSpan w:val="2"/>
              </w:tcPr>
            </w:tcPrChange>
          </w:tcPr>
          <w:p w14:paraId="12C6D5BD" w14:textId="5699A4BA" w:rsidR="008F5970" w:rsidRPr="00A62310" w:rsidRDefault="008F5970" w:rsidP="008F5970">
            <w:pPr>
              <w:jc w:val="both"/>
              <w:rPr>
                <w:rFonts w:ascii="Times New Roman" w:hAnsi="Times New Roman" w:cs="Times New Roman"/>
                <w:sz w:val="24"/>
                <w:szCs w:val="24"/>
              </w:rPr>
            </w:pPr>
          </w:p>
        </w:tc>
      </w:tr>
      <w:tr w:rsidR="008F5970" w:rsidRPr="00A62310" w14:paraId="3EC95B7C" w14:textId="77777777" w:rsidTr="00657B76">
        <w:trPr>
          <w:trPrChange w:id="692" w:author="Mohammad Nayeem Hasan" w:date="2023-06-06T12:09:00Z">
            <w:trPr>
              <w:gridAfter w:val="0"/>
            </w:trPr>
          </w:trPrChange>
        </w:trPr>
        <w:tc>
          <w:tcPr>
            <w:tcW w:w="1758" w:type="pct"/>
            <w:tcPrChange w:id="693" w:author="Mohammad Nayeem Hasan" w:date="2023-06-06T12:09:00Z">
              <w:tcPr>
                <w:tcW w:w="1327" w:type="pct"/>
              </w:tcPr>
            </w:tcPrChange>
          </w:tcPr>
          <w:p w14:paraId="06CADDE7" w14:textId="77777777" w:rsidR="008F5970" w:rsidRPr="00A62310" w:rsidRDefault="008F5970" w:rsidP="008F5970">
            <w:pPr>
              <w:jc w:val="both"/>
              <w:rPr>
                <w:rFonts w:ascii="Times New Roman" w:hAnsi="Times New Roman" w:cs="Times New Roman"/>
                <w:sz w:val="24"/>
                <w:szCs w:val="24"/>
              </w:rPr>
            </w:pPr>
            <w:r w:rsidRPr="00A62310">
              <w:rPr>
                <w:rFonts w:ascii="Times New Roman" w:hAnsi="Times New Roman" w:cs="Times New Roman"/>
                <w:sz w:val="24"/>
                <w:szCs w:val="24"/>
              </w:rPr>
              <w:t>No</w:t>
            </w:r>
          </w:p>
        </w:tc>
        <w:tc>
          <w:tcPr>
            <w:tcW w:w="1621" w:type="pct"/>
            <w:tcPrChange w:id="694" w:author="Mohammad Nayeem Hasan" w:date="2023-06-06T12:09:00Z">
              <w:tcPr>
                <w:tcW w:w="1224" w:type="pct"/>
                <w:gridSpan w:val="2"/>
              </w:tcPr>
            </w:tcPrChange>
          </w:tcPr>
          <w:p w14:paraId="01A2C543" w14:textId="3C7D1EA5" w:rsidR="008F5970" w:rsidRPr="00A62310" w:rsidRDefault="008F5970" w:rsidP="008F5970">
            <w:pPr>
              <w:jc w:val="both"/>
              <w:rPr>
                <w:rFonts w:ascii="Times New Roman" w:hAnsi="Times New Roman" w:cs="Times New Roman"/>
                <w:sz w:val="24"/>
                <w:szCs w:val="24"/>
              </w:rPr>
            </w:pPr>
            <w:ins w:id="695" w:author="Mohammad Nayeem Hasan" w:date="2023-06-06T12:30:00Z">
              <w:r>
                <w:rPr>
                  <w:rFonts w:ascii="Times New Roman" w:hAnsi="Times New Roman" w:cs="Times New Roman"/>
                  <w:sz w:val="24"/>
                  <w:szCs w:val="24"/>
                </w:rPr>
                <w:t xml:space="preserve">0.94 </w:t>
              </w:r>
              <w:r w:rsidRPr="00A62310">
                <w:rPr>
                  <w:rFonts w:ascii="Times New Roman" w:hAnsi="Times New Roman" w:cs="Times New Roman"/>
                  <w:sz w:val="24"/>
                  <w:szCs w:val="24"/>
                </w:rPr>
                <w:t>(0.</w:t>
              </w:r>
              <w:r>
                <w:rPr>
                  <w:rFonts w:ascii="Times New Roman" w:hAnsi="Times New Roman" w:cs="Times New Roman"/>
                  <w:sz w:val="24"/>
                  <w:szCs w:val="24"/>
                </w:rPr>
                <w:t>83</w:t>
              </w:r>
              <w:r w:rsidRPr="00A62310">
                <w:rPr>
                  <w:rFonts w:ascii="Times New Roman" w:hAnsi="Times New Roman" w:cs="Times New Roman"/>
                  <w:sz w:val="24"/>
                  <w:szCs w:val="24"/>
                </w:rPr>
                <w:t>-</w:t>
              </w:r>
            </w:ins>
            <w:ins w:id="696" w:author="Mohammad Nayeem Hasan" w:date="2023-06-06T12:54:00Z">
              <w:r>
                <w:rPr>
                  <w:rFonts w:ascii="Times New Roman" w:hAnsi="Times New Roman" w:cs="Times New Roman"/>
                  <w:sz w:val="24"/>
                  <w:szCs w:val="24"/>
                </w:rPr>
                <w:t>0.97</w:t>
              </w:r>
            </w:ins>
            <w:ins w:id="697" w:author="Mohammad Nayeem Hasan" w:date="2023-06-06T12:30:00Z">
              <w:r w:rsidRPr="00A62310">
                <w:rPr>
                  <w:rFonts w:ascii="Times New Roman" w:hAnsi="Times New Roman" w:cs="Times New Roman"/>
                  <w:sz w:val="24"/>
                  <w:szCs w:val="24"/>
                </w:rPr>
                <w:t>)</w:t>
              </w:r>
            </w:ins>
            <w:del w:id="698" w:author="Mohammad Nayeem Hasan" w:date="2023-06-06T12:08:00Z">
              <w:r w:rsidRPr="00A62310" w:rsidDel="00C722D9">
                <w:rPr>
                  <w:rFonts w:ascii="Times New Roman" w:hAnsi="Times New Roman" w:cs="Times New Roman"/>
                  <w:sz w:val="24"/>
                  <w:szCs w:val="24"/>
                </w:rPr>
                <w:delText>-</w:delText>
              </w:r>
            </w:del>
          </w:p>
        </w:tc>
        <w:tc>
          <w:tcPr>
            <w:tcW w:w="1621" w:type="pct"/>
            <w:tcPrChange w:id="699" w:author="Mohammad Nayeem Hasan" w:date="2023-06-06T12:09:00Z">
              <w:tcPr>
                <w:tcW w:w="1224" w:type="pct"/>
                <w:gridSpan w:val="2"/>
              </w:tcPr>
            </w:tcPrChange>
          </w:tcPr>
          <w:p w14:paraId="5C763B2F" w14:textId="149B9341" w:rsidR="008F5970" w:rsidRPr="00A62310" w:rsidRDefault="008F5970" w:rsidP="008F5970">
            <w:pPr>
              <w:jc w:val="both"/>
              <w:rPr>
                <w:rFonts w:ascii="Times New Roman" w:hAnsi="Times New Roman" w:cs="Times New Roman"/>
                <w:sz w:val="24"/>
                <w:szCs w:val="24"/>
              </w:rPr>
            </w:pPr>
            <w:ins w:id="700" w:author="Mohammad Nayeem Hasan" w:date="2023-06-06T12:30:00Z">
              <w:r w:rsidRPr="00A62310">
                <w:rPr>
                  <w:rFonts w:ascii="Times New Roman" w:hAnsi="Times New Roman" w:cs="Times New Roman"/>
                  <w:sz w:val="24"/>
                  <w:szCs w:val="24"/>
                </w:rPr>
                <w:t>0.</w:t>
              </w:r>
            </w:ins>
            <w:ins w:id="701" w:author="Mohammad Nayeem Hasan" w:date="2023-06-06T12:54:00Z">
              <w:r>
                <w:rPr>
                  <w:rFonts w:ascii="Times New Roman" w:hAnsi="Times New Roman" w:cs="Times New Roman"/>
                  <w:sz w:val="24"/>
                  <w:szCs w:val="24"/>
                </w:rPr>
                <w:t>002</w:t>
              </w:r>
            </w:ins>
            <w:del w:id="702" w:author="Mohammad Nayeem Hasan" w:date="2023-06-06T12:30:00Z">
              <w:r w:rsidRPr="00A62310" w:rsidDel="00D11508">
                <w:rPr>
                  <w:rFonts w:ascii="Times New Roman" w:hAnsi="Times New Roman" w:cs="Times New Roman"/>
                  <w:sz w:val="24"/>
                  <w:szCs w:val="24"/>
                </w:rPr>
                <w:delText>-</w:delText>
              </w:r>
            </w:del>
          </w:p>
        </w:tc>
      </w:tr>
      <w:tr w:rsidR="008F5970" w:rsidRPr="00A62310" w14:paraId="50E95963" w14:textId="77777777" w:rsidTr="00657B76">
        <w:trPr>
          <w:trPrChange w:id="703" w:author="Mohammad Nayeem Hasan" w:date="2023-06-06T12:09:00Z">
            <w:trPr>
              <w:gridAfter w:val="0"/>
            </w:trPr>
          </w:trPrChange>
        </w:trPr>
        <w:tc>
          <w:tcPr>
            <w:tcW w:w="1758" w:type="pct"/>
            <w:tcPrChange w:id="704" w:author="Mohammad Nayeem Hasan" w:date="2023-06-06T12:09:00Z">
              <w:tcPr>
                <w:tcW w:w="1327" w:type="pct"/>
              </w:tcPr>
            </w:tcPrChange>
          </w:tcPr>
          <w:p w14:paraId="4DC76815" w14:textId="77777777" w:rsidR="008F5970" w:rsidRPr="00A62310" w:rsidRDefault="008F5970" w:rsidP="008F5970">
            <w:pPr>
              <w:jc w:val="both"/>
              <w:rPr>
                <w:rFonts w:ascii="Times New Roman" w:hAnsi="Times New Roman" w:cs="Times New Roman"/>
                <w:sz w:val="24"/>
                <w:szCs w:val="24"/>
              </w:rPr>
            </w:pPr>
            <w:r w:rsidRPr="00A62310">
              <w:rPr>
                <w:rFonts w:ascii="Times New Roman" w:hAnsi="Times New Roman" w:cs="Times New Roman"/>
                <w:sz w:val="24"/>
                <w:szCs w:val="24"/>
              </w:rPr>
              <w:t>Yes</w:t>
            </w:r>
          </w:p>
        </w:tc>
        <w:tc>
          <w:tcPr>
            <w:tcW w:w="1621" w:type="pct"/>
            <w:tcPrChange w:id="705" w:author="Mohammad Nayeem Hasan" w:date="2023-06-06T12:09:00Z">
              <w:tcPr>
                <w:tcW w:w="1224" w:type="pct"/>
                <w:gridSpan w:val="2"/>
              </w:tcPr>
            </w:tcPrChange>
          </w:tcPr>
          <w:p w14:paraId="30B99CEC" w14:textId="6819F595" w:rsidR="008F5970" w:rsidRPr="00A62310" w:rsidRDefault="008F5970" w:rsidP="008F5970">
            <w:pPr>
              <w:jc w:val="both"/>
              <w:rPr>
                <w:rFonts w:ascii="Times New Roman" w:hAnsi="Times New Roman" w:cs="Times New Roman"/>
                <w:sz w:val="24"/>
                <w:szCs w:val="24"/>
              </w:rPr>
            </w:pPr>
            <w:ins w:id="706" w:author="Mohammad Nayeem Hasan" w:date="2023-06-06T12:30:00Z">
              <w:r w:rsidRPr="00485EC1">
                <w:rPr>
                  <w:rFonts w:ascii="Times New Roman" w:hAnsi="Times New Roman" w:cs="Times New Roman"/>
                  <w:sz w:val="24"/>
                  <w:szCs w:val="24"/>
                </w:rPr>
                <w:t>Reference</w:t>
              </w:r>
            </w:ins>
            <w:del w:id="707" w:author="Mohammad Nayeem Hasan" w:date="2023-06-06T12:30:00Z">
              <w:r w:rsidRPr="00A62310" w:rsidDel="00D11508">
                <w:rPr>
                  <w:rFonts w:ascii="Times New Roman" w:hAnsi="Times New Roman" w:cs="Times New Roman"/>
                  <w:sz w:val="24"/>
                  <w:szCs w:val="24"/>
                </w:rPr>
                <w:delText>1.06(0.93-1.20)</w:delText>
              </w:r>
            </w:del>
          </w:p>
        </w:tc>
        <w:tc>
          <w:tcPr>
            <w:tcW w:w="1621" w:type="pct"/>
            <w:tcPrChange w:id="708" w:author="Mohammad Nayeem Hasan" w:date="2023-06-06T12:09:00Z">
              <w:tcPr>
                <w:tcW w:w="1224" w:type="pct"/>
                <w:gridSpan w:val="2"/>
              </w:tcPr>
            </w:tcPrChange>
          </w:tcPr>
          <w:p w14:paraId="5BC5DE2D" w14:textId="46EF558E" w:rsidR="008F5970" w:rsidRPr="00A62310" w:rsidRDefault="008F5970" w:rsidP="008F5970">
            <w:pPr>
              <w:jc w:val="both"/>
              <w:rPr>
                <w:rFonts w:ascii="Times New Roman" w:hAnsi="Times New Roman" w:cs="Times New Roman"/>
                <w:sz w:val="24"/>
                <w:szCs w:val="24"/>
              </w:rPr>
            </w:pPr>
            <w:ins w:id="709" w:author="Mohammad Nayeem Hasan" w:date="2023-06-06T12:30:00Z">
              <w:r w:rsidRPr="00A62310">
                <w:rPr>
                  <w:rFonts w:ascii="Times New Roman" w:hAnsi="Times New Roman" w:cs="Times New Roman"/>
                  <w:sz w:val="24"/>
                  <w:szCs w:val="24"/>
                </w:rPr>
                <w:t>-</w:t>
              </w:r>
            </w:ins>
            <w:del w:id="710" w:author="Mohammad Nayeem Hasan" w:date="2023-06-06T12:30:00Z">
              <w:r w:rsidRPr="00A62310" w:rsidDel="00D11508">
                <w:rPr>
                  <w:rFonts w:ascii="Times New Roman" w:hAnsi="Times New Roman" w:cs="Times New Roman"/>
                  <w:sz w:val="24"/>
                  <w:szCs w:val="24"/>
                </w:rPr>
                <w:delText>0.381</w:delText>
              </w:r>
            </w:del>
          </w:p>
        </w:tc>
      </w:tr>
    </w:tbl>
    <w:p w14:paraId="2316FA2B" w14:textId="77777777" w:rsidR="00FA5050" w:rsidRPr="00A62310" w:rsidRDefault="00FA5050" w:rsidP="00FA5050">
      <w:pPr>
        <w:jc w:val="both"/>
        <w:rPr>
          <w:rFonts w:ascii="Times New Roman" w:hAnsi="Times New Roman" w:cs="Times New Roman"/>
          <w:sz w:val="24"/>
          <w:szCs w:val="24"/>
        </w:rPr>
      </w:pPr>
    </w:p>
    <w:p w14:paraId="1581AE4F" w14:textId="40709B89" w:rsidR="009F0ACE" w:rsidRDefault="002F69B9" w:rsidP="009B40ED">
      <w:pPr>
        <w:jc w:val="both"/>
        <w:rPr>
          <w:ins w:id="711" w:author="Mohammad Nayeem Hasan" w:date="2023-06-06T16:46:00Z"/>
          <w:rFonts w:ascii="Times New Roman" w:hAnsi="Times New Roman" w:cs="Times New Roman"/>
          <w:sz w:val="24"/>
          <w:szCs w:val="24"/>
        </w:rPr>
      </w:pPr>
      <w:r w:rsidRPr="00A62310">
        <w:rPr>
          <w:rFonts w:ascii="Times New Roman" w:hAnsi="Times New Roman" w:cs="Times New Roman"/>
          <w:sz w:val="24"/>
          <w:szCs w:val="24"/>
        </w:rPr>
        <w:t>In this overall scenario</w:t>
      </w:r>
      <w:r w:rsidR="0054033D" w:rsidRPr="00A62310">
        <w:rPr>
          <w:rFonts w:ascii="Times New Roman" w:hAnsi="Times New Roman" w:cs="Times New Roman"/>
          <w:sz w:val="24"/>
          <w:szCs w:val="24"/>
        </w:rPr>
        <w:t xml:space="preserve"> (Table </w:t>
      </w:r>
      <w:r w:rsidR="006167A4" w:rsidRPr="00A62310">
        <w:rPr>
          <w:rFonts w:ascii="Times New Roman" w:hAnsi="Times New Roman" w:cs="Times New Roman"/>
          <w:sz w:val="24"/>
          <w:szCs w:val="24"/>
        </w:rPr>
        <w:t>4</w:t>
      </w:r>
      <w:r w:rsidR="0054033D" w:rsidRPr="00A62310">
        <w:rPr>
          <w:rFonts w:ascii="Times New Roman" w:hAnsi="Times New Roman" w:cs="Times New Roman"/>
          <w:sz w:val="24"/>
          <w:szCs w:val="24"/>
        </w:rPr>
        <w:t xml:space="preserve">), </w:t>
      </w:r>
      <w:del w:id="712" w:author="Mohammad Nayeem Hasan" w:date="2023-06-06T17:23:00Z">
        <w:r w:rsidR="0054033D" w:rsidRPr="00A62310" w:rsidDel="00DF7557">
          <w:rPr>
            <w:rFonts w:ascii="Times New Roman" w:hAnsi="Times New Roman" w:cs="Times New Roman"/>
            <w:sz w:val="24"/>
            <w:szCs w:val="24"/>
          </w:rPr>
          <w:delText xml:space="preserve">only </w:delText>
        </w:r>
      </w:del>
      <w:r w:rsidR="006167A4" w:rsidRPr="00A62310">
        <w:rPr>
          <w:rFonts w:ascii="Times New Roman" w:hAnsi="Times New Roman" w:cs="Times New Roman"/>
          <w:sz w:val="24"/>
          <w:szCs w:val="24"/>
        </w:rPr>
        <w:t xml:space="preserve">the </w:t>
      </w:r>
      <w:r w:rsidR="0054033D" w:rsidRPr="00A62310">
        <w:rPr>
          <w:rFonts w:ascii="Times New Roman" w:hAnsi="Times New Roman" w:cs="Times New Roman"/>
          <w:sz w:val="24"/>
          <w:szCs w:val="24"/>
        </w:rPr>
        <w:t>age group of respondents</w:t>
      </w:r>
      <w:del w:id="713" w:author="Mohammad Nayeem Hasan" w:date="2023-06-06T17:23:00Z">
        <w:r w:rsidR="0054033D" w:rsidRPr="00A62310" w:rsidDel="00DF7557">
          <w:rPr>
            <w:rFonts w:ascii="Times New Roman" w:hAnsi="Times New Roman" w:cs="Times New Roman"/>
            <w:sz w:val="24"/>
            <w:szCs w:val="24"/>
          </w:rPr>
          <w:delText xml:space="preserve"> (p-value = 0.047)</w:delText>
        </w:r>
      </w:del>
      <w:r w:rsidR="0054033D" w:rsidRPr="00A62310">
        <w:rPr>
          <w:rFonts w:ascii="Times New Roman" w:hAnsi="Times New Roman" w:cs="Times New Roman"/>
          <w:sz w:val="24"/>
          <w:szCs w:val="24"/>
        </w:rPr>
        <w:t xml:space="preserve">, </w:t>
      </w:r>
      <w:ins w:id="714" w:author="Mohammad Nayeem Hasan" w:date="2023-06-06T17:23:00Z">
        <w:r w:rsidR="00DF7557">
          <w:rPr>
            <w:rFonts w:ascii="Times New Roman" w:hAnsi="Times New Roman" w:cs="Times New Roman"/>
            <w:sz w:val="24"/>
            <w:szCs w:val="24"/>
          </w:rPr>
          <w:t>blood group, educa</w:t>
        </w:r>
      </w:ins>
      <w:ins w:id="715" w:author="Mohammad Nayeem Hasan" w:date="2023-06-06T17:24:00Z">
        <w:r w:rsidR="00DF7557">
          <w:rPr>
            <w:rFonts w:ascii="Times New Roman" w:hAnsi="Times New Roman" w:cs="Times New Roman"/>
            <w:sz w:val="24"/>
            <w:szCs w:val="24"/>
          </w:rPr>
          <w:t xml:space="preserve">tion, occupation, </w:t>
        </w:r>
      </w:ins>
      <w:r w:rsidR="0054033D" w:rsidRPr="00A62310">
        <w:rPr>
          <w:rFonts w:ascii="Times New Roman" w:hAnsi="Times New Roman" w:cs="Times New Roman"/>
          <w:sz w:val="24"/>
          <w:szCs w:val="24"/>
        </w:rPr>
        <w:t>travel history</w:t>
      </w:r>
      <w:del w:id="716" w:author="Mohammad Nayeem Hasan" w:date="2023-06-06T17:24:00Z">
        <w:r w:rsidR="0054033D" w:rsidRPr="00A62310" w:rsidDel="00DF7557">
          <w:rPr>
            <w:rFonts w:ascii="Times New Roman" w:hAnsi="Times New Roman" w:cs="Times New Roman"/>
            <w:sz w:val="24"/>
            <w:szCs w:val="24"/>
          </w:rPr>
          <w:delText xml:space="preserve"> (p-value = 0.006)</w:delText>
        </w:r>
      </w:del>
      <w:r w:rsidR="006167A4" w:rsidRPr="00A62310">
        <w:rPr>
          <w:rFonts w:ascii="Times New Roman" w:hAnsi="Times New Roman" w:cs="Times New Roman"/>
          <w:sz w:val="24"/>
          <w:szCs w:val="24"/>
        </w:rPr>
        <w:t>,</w:t>
      </w:r>
      <w:r w:rsidR="0054033D" w:rsidRPr="00A62310">
        <w:rPr>
          <w:rFonts w:ascii="Times New Roman" w:hAnsi="Times New Roman" w:cs="Times New Roman"/>
          <w:sz w:val="24"/>
          <w:szCs w:val="24"/>
        </w:rPr>
        <w:t xml:space="preserve"> and fruit</w:t>
      </w:r>
      <w:ins w:id="717" w:author="Mohammad Nayeem Hasan" w:date="2023-06-06T17:25:00Z">
        <w:r w:rsidR="00DF7557">
          <w:rPr>
            <w:rFonts w:ascii="Times New Roman" w:hAnsi="Times New Roman" w:cs="Times New Roman"/>
            <w:sz w:val="24"/>
            <w:szCs w:val="24"/>
          </w:rPr>
          <w:t>s and protein intake</w:t>
        </w:r>
      </w:ins>
      <w:del w:id="718" w:author="Mohammad Nayeem Hasan" w:date="2023-06-06T17:25:00Z">
        <w:r w:rsidR="0054033D" w:rsidRPr="00A62310" w:rsidDel="00DF7557">
          <w:rPr>
            <w:rFonts w:ascii="Times New Roman" w:hAnsi="Times New Roman" w:cs="Times New Roman"/>
            <w:sz w:val="24"/>
            <w:szCs w:val="24"/>
          </w:rPr>
          <w:delText xml:space="preserve"> taking (p-value = 0.046)</w:delText>
        </w:r>
      </w:del>
      <w:r w:rsidR="0054033D" w:rsidRPr="00A62310">
        <w:rPr>
          <w:rFonts w:ascii="Times New Roman" w:hAnsi="Times New Roman" w:cs="Times New Roman"/>
          <w:sz w:val="24"/>
          <w:szCs w:val="24"/>
        </w:rPr>
        <w:t xml:space="preserve"> were found to </w:t>
      </w:r>
      <w:del w:id="719" w:author="Mohammad Nayeem Hasan" w:date="2023-06-06T17:25:00Z">
        <w:r w:rsidRPr="00A62310" w:rsidDel="00DF7557">
          <w:rPr>
            <w:rFonts w:ascii="Times New Roman" w:hAnsi="Times New Roman" w:cs="Times New Roman"/>
            <w:sz w:val="24"/>
            <w:szCs w:val="24"/>
          </w:rPr>
          <w:delText>have</w:delText>
        </w:r>
        <w:r w:rsidR="0054033D" w:rsidRPr="00A62310" w:rsidDel="00DF7557">
          <w:rPr>
            <w:rFonts w:ascii="Times New Roman" w:hAnsi="Times New Roman" w:cs="Times New Roman"/>
            <w:sz w:val="24"/>
            <w:szCs w:val="24"/>
          </w:rPr>
          <w:delText xml:space="preserve"> </w:delText>
        </w:r>
      </w:del>
      <w:ins w:id="720" w:author="Mohammad Nayeem Hasan" w:date="2023-06-06T17:25:00Z">
        <w:r w:rsidR="00DF7557">
          <w:rPr>
            <w:rFonts w:ascii="Times New Roman" w:hAnsi="Times New Roman" w:cs="Times New Roman"/>
            <w:sz w:val="24"/>
            <w:szCs w:val="24"/>
          </w:rPr>
          <w:t>be</w:t>
        </w:r>
        <w:r w:rsidR="00DF7557" w:rsidRPr="00A62310">
          <w:rPr>
            <w:rFonts w:ascii="Times New Roman" w:hAnsi="Times New Roman" w:cs="Times New Roman"/>
            <w:sz w:val="24"/>
            <w:szCs w:val="24"/>
          </w:rPr>
          <w:t xml:space="preserve"> </w:t>
        </w:r>
      </w:ins>
      <w:r w:rsidR="0054033D" w:rsidRPr="00A62310">
        <w:rPr>
          <w:rFonts w:ascii="Times New Roman" w:hAnsi="Times New Roman" w:cs="Times New Roman"/>
          <w:sz w:val="24"/>
          <w:szCs w:val="24"/>
        </w:rPr>
        <w:t xml:space="preserve">statistically </w:t>
      </w:r>
      <w:r w:rsidRPr="00A62310">
        <w:rPr>
          <w:rFonts w:ascii="Times New Roman" w:hAnsi="Times New Roman" w:cs="Times New Roman"/>
          <w:sz w:val="24"/>
          <w:szCs w:val="24"/>
        </w:rPr>
        <w:t>crucial</w:t>
      </w:r>
      <w:r w:rsidR="0054033D" w:rsidRPr="00A62310">
        <w:rPr>
          <w:rFonts w:ascii="Times New Roman" w:hAnsi="Times New Roman" w:cs="Times New Roman"/>
          <w:sz w:val="24"/>
          <w:szCs w:val="24"/>
        </w:rPr>
        <w:t xml:space="preserve"> vari</w:t>
      </w:r>
      <w:r w:rsidRPr="00A62310">
        <w:rPr>
          <w:rFonts w:ascii="Times New Roman" w:hAnsi="Times New Roman" w:cs="Times New Roman"/>
          <w:sz w:val="24"/>
          <w:szCs w:val="24"/>
        </w:rPr>
        <w:t>ables</w:t>
      </w:r>
      <w:r w:rsidR="0054033D" w:rsidRPr="00A62310">
        <w:rPr>
          <w:rFonts w:ascii="Times New Roman" w:hAnsi="Times New Roman" w:cs="Times New Roman"/>
          <w:sz w:val="24"/>
          <w:szCs w:val="24"/>
        </w:rPr>
        <w:t>. However, it was found that the respondents from 18-29 years’ age group were 1.</w:t>
      </w:r>
      <w:ins w:id="721" w:author="Mohammad Nayeem Hasan" w:date="2023-06-06T17:26:00Z">
        <w:r w:rsidR="00DF7557">
          <w:rPr>
            <w:rFonts w:ascii="Times New Roman" w:hAnsi="Times New Roman" w:cs="Times New Roman"/>
            <w:sz w:val="24"/>
            <w:szCs w:val="24"/>
          </w:rPr>
          <w:t>03</w:t>
        </w:r>
      </w:ins>
      <w:del w:id="722" w:author="Mohammad Nayeem Hasan" w:date="2023-06-06T17:26:00Z">
        <w:r w:rsidR="0054033D" w:rsidRPr="00A62310" w:rsidDel="00DF7557">
          <w:rPr>
            <w:rFonts w:ascii="Times New Roman" w:hAnsi="Times New Roman" w:cs="Times New Roman"/>
            <w:sz w:val="24"/>
            <w:szCs w:val="24"/>
          </w:rPr>
          <w:delText>24</w:delText>
        </w:r>
      </w:del>
      <w:r w:rsidR="0054033D" w:rsidRPr="00A62310">
        <w:rPr>
          <w:rFonts w:ascii="Times New Roman" w:hAnsi="Times New Roman" w:cs="Times New Roman"/>
          <w:sz w:val="24"/>
          <w:szCs w:val="24"/>
        </w:rPr>
        <w:t xml:space="preserve"> times more likely</w:t>
      </w:r>
      <w:ins w:id="723" w:author="Mohammad Nayeem Hasan" w:date="2023-06-06T17:26:00Z">
        <w:r w:rsidR="00DF7557">
          <w:rPr>
            <w:rFonts w:ascii="Times New Roman" w:hAnsi="Times New Roman" w:cs="Times New Roman"/>
            <w:sz w:val="24"/>
            <w:szCs w:val="24"/>
          </w:rPr>
          <w:t xml:space="preserve"> </w:t>
        </w:r>
        <w:r w:rsidR="00DF7557" w:rsidRPr="00A62310">
          <w:rPr>
            <w:rFonts w:ascii="Times New Roman" w:hAnsi="Times New Roman" w:cs="Times New Roman"/>
            <w:sz w:val="24"/>
            <w:szCs w:val="24"/>
          </w:rPr>
          <w:t>[OR= 1.</w:t>
        </w:r>
        <w:r w:rsidR="00DF7557">
          <w:rPr>
            <w:rFonts w:ascii="Times New Roman" w:hAnsi="Times New Roman" w:cs="Times New Roman"/>
            <w:sz w:val="24"/>
            <w:szCs w:val="24"/>
          </w:rPr>
          <w:t>03</w:t>
        </w:r>
        <w:r w:rsidR="00DF7557" w:rsidRPr="00A62310">
          <w:rPr>
            <w:rFonts w:ascii="Times New Roman" w:hAnsi="Times New Roman" w:cs="Times New Roman"/>
            <w:sz w:val="24"/>
            <w:szCs w:val="24"/>
          </w:rPr>
          <w:t>, 95% confidence interval (CI): 1.01-1.</w:t>
        </w:r>
        <w:r w:rsidR="00DF7557">
          <w:rPr>
            <w:rFonts w:ascii="Times New Roman" w:hAnsi="Times New Roman" w:cs="Times New Roman"/>
            <w:sz w:val="24"/>
            <w:szCs w:val="24"/>
          </w:rPr>
          <w:t>26</w:t>
        </w:r>
        <w:r w:rsidR="00DF7557" w:rsidRPr="00A62310">
          <w:rPr>
            <w:rFonts w:ascii="Times New Roman" w:hAnsi="Times New Roman" w:cs="Times New Roman"/>
            <w:sz w:val="24"/>
            <w:szCs w:val="24"/>
          </w:rPr>
          <w:t>)]</w:t>
        </w:r>
      </w:ins>
      <w:r w:rsidR="0054033D" w:rsidRPr="00A62310">
        <w:rPr>
          <w:rFonts w:ascii="Times New Roman" w:hAnsi="Times New Roman" w:cs="Times New Roman"/>
          <w:sz w:val="24"/>
          <w:szCs w:val="24"/>
        </w:rPr>
        <w:t xml:space="preserve"> to </w:t>
      </w:r>
      <w:r w:rsidR="00633983" w:rsidRPr="00A62310">
        <w:rPr>
          <w:rFonts w:ascii="Times New Roman" w:hAnsi="Times New Roman" w:cs="Times New Roman"/>
          <w:sz w:val="24"/>
          <w:szCs w:val="24"/>
        </w:rPr>
        <w:t xml:space="preserve">be </w:t>
      </w:r>
      <w:r w:rsidR="0054033D" w:rsidRPr="00A62310">
        <w:rPr>
          <w:rFonts w:ascii="Times New Roman" w:hAnsi="Times New Roman" w:cs="Times New Roman"/>
          <w:sz w:val="24"/>
          <w:szCs w:val="24"/>
        </w:rPr>
        <w:t xml:space="preserve">overweight/obese than the </w:t>
      </w:r>
      <w:r w:rsidR="0054033D" w:rsidRPr="00A62310">
        <w:rPr>
          <w:rFonts w:ascii="Times New Roman" w:hAnsi="Times New Roman" w:cs="Times New Roman"/>
          <w:sz w:val="24"/>
          <w:szCs w:val="24"/>
        </w:rPr>
        <w:lastRenderedPageBreak/>
        <w:t xml:space="preserve">respondents from </w:t>
      </w:r>
      <w:ins w:id="724" w:author="Mohammad Nayeem Hasan" w:date="2023-06-06T17:26:00Z">
        <w:r w:rsidR="00DF7557">
          <w:rPr>
            <w:rFonts w:ascii="Times New Roman" w:hAnsi="Times New Roman" w:cs="Times New Roman"/>
            <w:sz w:val="24"/>
            <w:szCs w:val="24"/>
          </w:rPr>
          <w:t>greater</w:t>
        </w:r>
      </w:ins>
      <w:del w:id="725" w:author="Mohammad Nayeem Hasan" w:date="2023-06-06T17:26:00Z">
        <w:r w:rsidR="0054033D" w:rsidRPr="00A62310" w:rsidDel="00DF7557">
          <w:rPr>
            <w:rFonts w:ascii="Times New Roman" w:hAnsi="Times New Roman" w:cs="Times New Roman"/>
            <w:sz w:val="24"/>
            <w:szCs w:val="24"/>
          </w:rPr>
          <w:delText>less</w:delText>
        </w:r>
      </w:del>
      <w:r w:rsidR="0054033D" w:rsidRPr="00A62310">
        <w:rPr>
          <w:rFonts w:ascii="Times New Roman" w:hAnsi="Times New Roman" w:cs="Times New Roman"/>
          <w:sz w:val="24"/>
          <w:szCs w:val="24"/>
        </w:rPr>
        <w:t xml:space="preserve"> than </w:t>
      </w:r>
      <w:ins w:id="726" w:author="Mohammad Nayeem Hasan" w:date="2023-06-06T17:27:00Z">
        <w:r w:rsidR="00DF7557">
          <w:rPr>
            <w:rFonts w:ascii="Times New Roman" w:hAnsi="Times New Roman" w:cs="Times New Roman"/>
            <w:sz w:val="24"/>
            <w:szCs w:val="24"/>
          </w:rPr>
          <w:t>44</w:t>
        </w:r>
      </w:ins>
      <w:del w:id="727" w:author="Mohammad Nayeem Hasan" w:date="2023-06-06T17:27:00Z">
        <w:r w:rsidR="0054033D" w:rsidRPr="00A62310" w:rsidDel="00DF7557">
          <w:rPr>
            <w:rFonts w:ascii="Times New Roman" w:hAnsi="Times New Roman" w:cs="Times New Roman"/>
            <w:sz w:val="24"/>
            <w:szCs w:val="24"/>
          </w:rPr>
          <w:delText>18</w:delText>
        </w:r>
      </w:del>
      <w:r w:rsidR="0054033D" w:rsidRPr="00A62310">
        <w:rPr>
          <w:rFonts w:ascii="Times New Roman" w:hAnsi="Times New Roman" w:cs="Times New Roman"/>
          <w:sz w:val="24"/>
          <w:szCs w:val="24"/>
        </w:rPr>
        <w:t xml:space="preserve"> years old</w:t>
      </w:r>
      <w:del w:id="728" w:author="Mohammad Nayeem Hasan" w:date="2023-06-06T17:26:00Z">
        <w:r w:rsidR="0054033D" w:rsidRPr="00A62310" w:rsidDel="00DF7557">
          <w:rPr>
            <w:rFonts w:ascii="Times New Roman" w:hAnsi="Times New Roman" w:cs="Times New Roman"/>
            <w:sz w:val="24"/>
            <w:szCs w:val="24"/>
          </w:rPr>
          <w:delText xml:space="preserve"> [OR= 1.24, 95% confidence interval (CI): 1.01-1.53)]</w:delText>
        </w:r>
      </w:del>
      <w:r w:rsidR="0054033D" w:rsidRPr="00A62310">
        <w:rPr>
          <w:rFonts w:ascii="Times New Roman" w:hAnsi="Times New Roman" w:cs="Times New Roman"/>
          <w:sz w:val="24"/>
          <w:szCs w:val="24"/>
        </w:rPr>
        <w:t xml:space="preserve">. Travel history of </w:t>
      </w:r>
      <w:r w:rsidR="006167A4" w:rsidRPr="00A62310">
        <w:rPr>
          <w:rFonts w:ascii="Times New Roman" w:hAnsi="Times New Roman" w:cs="Times New Roman"/>
          <w:sz w:val="24"/>
          <w:szCs w:val="24"/>
        </w:rPr>
        <w:t xml:space="preserve">the </w:t>
      </w:r>
      <w:r w:rsidR="0070738F" w:rsidRPr="00A62310">
        <w:rPr>
          <w:rFonts w:ascii="Times New Roman" w:hAnsi="Times New Roman" w:cs="Times New Roman"/>
          <w:b/>
          <w:sz w:val="24"/>
          <w:szCs w:val="24"/>
        </w:rPr>
        <w:t>bank</w:t>
      </w:r>
      <w:r w:rsidR="0054033D" w:rsidRPr="00A62310">
        <w:rPr>
          <w:rFonts w:ascii="Times New Roman" w:hAnsi="Times New Roman" w:cs="Times New Roman"/>
          <w:sz w:val="24"/>
          <w:szCs w:val="24"/>
        </w:rPr>
        <w:t xml:space="preserve"> showed a significant positive relationship with the BMI status [OR= 1.50, CI: 1.12-1.99]. The result</w:t>
      </w:r>
      <w:r w:rsidR="00633983" w:rsidRPr="00A62310">
        <w:rPr>
          <w:rFonts w:ascii="Times New Roman" w:hAnsi="Times New Roman" w:cs="Times New Roman"/>
          <w:sz w:val="24"/>
          <w:szCs w:val="24"/>
        </w:rPr>
        <w:t>s</w:t>
      </w:r>
      <w:r w:rsidR="0054033D" w:rsidRPr="00A62310">
        <w:rPr>
          <w:rFonts w:ascii="Times New Roman" w:hAnsi="Times New Roman" w:cs="Times New Roman"/>
          <w:sz w:val="24"/>
          <w:szCs w:val="24"/>
        </w:rPr>
        <w:t xml:space="preserve"> indicated that for travel history of </w:t>
      </w:r>
      <w:r w:rsidR="006167A4" w:rsidRPr="00A62310">
        <w:rPr>
          <w:rFonts w:ascii="Times New Roman" w:hAnsi="Times New Roman" w:cs="Times New Roman"/>
          <w:sz w:val="24"/>
          <w:szCs w:val="24"/>
        </w:rPr>
        <w:t xml:space="preserve">the </w:t>
      </w:r>
      <w:r w:rsidR="0070738F" w:rsidRPr="00A62310">
        <w:rPr>
          <w:rFonts w:ascii="Times New Roman" w:hAnsi="Times New Roman" w:cs="Times New Roman"/>
          <w:sz w:val="24"/>
          <w:szCs w:val="24"/>
        </w:rPr>
        <w:t>bank</w:t>
      </w:r>
      <w:r w:rsidR="00597AD0" w:rsidRPr="00A62310">
        <w:rPr>
          <w:rFonts w:ascii="Times New Roman" w:hAnsi="Times New Roman" w:cs="Times New Roman"/>
          <w:sz w:val="24"/>
          <w:szCs w:val="24"/>
        </w:rPr>
        <w:t xml:space="preserve"> </w:t>
      </w:r>
      <w:r w:rsidR="00633983" w:rsidRPr="00A62310">
        <w:rPr>
          <w:rFonts w:ascii="Times New Roman" w:hAnsi="Times New Roman" w:cs="Times New Roman"/>
          <w:sz w:val="24"/>
          <w:szCs w:val="24"/>
        </w:rPr>
        <w:t xml:space="preserve">was </w:t>
      </w:r>
      <w:r w:rsidR="0054033D" w:rsidRPr="00A62310">
        <w:rPr>
          <w:rFonts w:ascii="Times New Roman" w:hAnsi="Times New Roman" w:cs="Times New Roman"/>
          <w:sz w:val="24"/>
          <w:szCs w:val="24"/>
        </w:rPr>
        <w:t>more overweight/obese than the people who trave</w:t>
      </w:r>
      <w:r w:rsidR="00633983" w:rsidRPr="00A62310">
        <w:rPr>
          <w:rFonts w:ascii="Times New Roman" w:hAnsi="Times New Roman" w:cs="Times New Roman"/>
          <w:sz w:val="24"/>
          <w:szCs w:val="24"/>
        </w:rPr>
        <w:t>led</w:t>
      </w:r>
      <w:r w:rsidR="00597AD0" w:rsidRPr="00A62310">
        <w:rPr>
          <w:rFonts w:ascii="Times New Roman" w:hAnsi="Times New Roman" w:cs="Times New Roman"/>
          <w:sz w:val="24"/>
          <w:szCs w:val="24"/>
        </w:rPr>
        <w:t xml:space="preserve"> </w:t>
      </w:r>
      <w:r w:rsidR="00633983" w:rsidRPr="00A62310">
        <w:rPr>
          <w:rFonts w:ascii="Times New Roman" w:hAnsi="Times New Roman" w:cs="Times New Roman"/>
          <w:sz w:val="24"/>
          <w:szCs w:val="24"/>
        </w:rPr>
        <w:t>to</w:t>
      </w:r>
      <w:ins w:id="729" w:author="Mohammad Nayeem Hasan" w:date="2023-06-06T17:28:00Z">
        <w:r w:rsidR="00DF7557">
          <w:rPr>
            <w:rFonts w:ascii="Times New Roman" w:hAnsi="Times New Roman" w:cs="Times New Roman"/>
            <w:sz w:val="24"/>
            <w:szCs w:val="24"/>
          </w:rPr>
          <w:t xml:space="preserve"> </w:t>
        </w:r>
      </w:ins>
      <w:del w:id="730" w:author="Mohammad Nayeem Hasan" w:date="2023-06-06T17:28:00Z">
        <w:r w:rsidR="00633983" w:rsidRPr="00A62310" w:rsidDel="00DF7557">
          <w:rPr>
            <w:rFonts w:ascii="Times New Roman" w:hAnsi="Times New Roman" w:cs="Times New Roman"/>
            <w:sz w:val="24"/>
            <w:szCs w:val="24"/>
          </w:rPr>
          <w:delText xml:space="preserve"> </w:delText>
        </w:r>
      </w:del>
      <w:r w:rsidR="0054033D" w:rsidRPr="00A62310">
        <w:rPr>
          <w:rFonts w:ascii="Times New Roman" w:hAnsi="Times New Roman" w:cs="Times New Roman"/>
          <w:sz w:val="24"/>
          <w:szCs w:val="24"/>
        </w:rPr>
        <w:t>workplace before COVID-19 infections. The respondents</w:t>
      </w:r>
      <w:r w:rsidR="00FF0026" w:rsidRPr="00A62310">
        <w:rPr>
          <w:rFonts w:ascii="Times New Roman" w:hAnsi="Times New Roman" w:cs="Times New Roman"/>
          <w:sz w:val="24"/>
          <w:szCs w:val="24"/>
        </w:rPr>
        <w:t xml:space="preserve"> ate </w:t>
      </w:r>
      <w:r w:rsidR="0054033D" w:rsidRPr="00A62310">
        <w:rPr>
          <w:rFonts w:ascii="Times New Roman" w:hAnsi="Times New Roman" w:cs="Times New Roman"/>
          <w:sz w:val="24"/>
          <w:szCs w:val="24"/>
        </w:rPr>
        <w:t>fruit</w:t>
      </w:r>
      <w:r w:rsidR="00633983" w:rsidRPr="00A62310">
        <w:rPr>
          <w:rFonts w:ascii="Times New Roman" w:hAnsi="Times New Roman" w:cs="Times New Roman"/>
          <w:sz w:val="24"/>
          <w:szCs w:val="24"/>
        </w:rPr>
        <w:t>s</w:t>
      </w:r>
      <w:r w:rsidR="0054033D" w:rsidRPr="00A62310">
        <w:rPr>
          <w:rFonts w:ascii="Times New Roman" w:hAnsi="Times New Roman" w:cs="Times New Roman"/>
          <w:sz w:val="24"/>
          <w:szCs w:val="24"/>
        </w:rPr>
        <w:t xml:space="preserve"> </w:t>
      </w:r>
      <w:del w:id="731" w:author="Mohammad Nayeem Hasan" w:date="2023-06-06T17:28:00Z">
        <w:r w:rsidR="0054033D" w:rsidRPr="00A62310" w:rsidDel="00DF7557">
          <w:rPr>
            <w:rFonts w:ascii="Times New Roman" w:hAnsi="Times New Roman" w:cs="Times New Roman"/>
            <w:sz w:val="24"/>
            <w:szCs w:val="24"/>
          </w:rPr>
          <w:delText>occasionally</w:delText>
        </w:r>
        <w:r w:rsidR="00FF0026" w:rsidRPr="00A62310" w:rsidDel="00DF7557">
          <w:rPr>
            <w:rFonts w:ascii="Times New Roman" w:hAnsi="Times New Roman" w:cs="Times New Roman"/>
            <w:sz w:val="24"/>
            <w:szCs w:val="24"/>
          </w:rPr>
          <w:delText xml:space="preserve"> </w:delText>
        </w:r>
      </w:del>
      <w:ins w:id="732" w:author="Mohammad Nayeem Hasan" w:date="2023-06-06T17:28:00Z">
        <w:r w:rsidR="00DF7557">
          <w:rPr>
            <w:rFonts w:ascii="Times New Roman" w:hAnsi="Times New Roman" w:cs="Times New Roman"/>
            <w:sz w:val="24"/>
            <w:szCs w:val="24"/>
          </w:rPr>
          <w:t>rarely</w:t>
        </w:r>
        <w:r w:rsidR="00DF7557" w:rsidRPr="00A62310">
          <w:rPr>
            <w:rFonts w:ascii="Times New Roman" w:hAnsi="Times New Roman" w:cs="Times New Roman"/>
            <w:sz w:val="24"/>
            <w:szCs w:val="24"/>
          </w:rPr>
          <w:t xml:space="preserve"> </w:t>
        </w:r>
      </w:ins>
      <w:r w:rsidR="0054033D" w:rsidRPr="00A62310">
        <w:rPr>
          <w:rFonts w:ascii="Times New Roman" w:hAnsi="Times New Roman" w:cs="Times New Roman"/>
          <w:sz w:val="24"/>
          <w:szCs w:val="24"/>
        </w:rPr>
        <w:t>were 1.40 times more likely to overweight/obese [OR= 1.40, CI:</w:t>
      </w:r>
      <w:ins w:id="733" w:author="Mohammad Nayeem Hasan" w:date="2023-06-06T17:28:00Z">
        <w:r w:rsidR="00DF7557">
          <w:rPr>
            <w:rFonts w:ascii="Times New Roman" w:hAnsi="Times New Roman" w:cs="Times New Roman"/>
            <w:sz w:val="24"/>
            <w:szCs w:val="24"/>
          </w:rPr>
          <w:t xml:space="preserve"> 0.90</w:t>
        </w:r>
      </w:ins>
      <w:del w:id="734" w:author="Mohammad Nayeem Hasan" w:date="2023-06-06T17:28:00Z">
        <w:r w:rsidR="0054033D" w:rsidRPr="00A62310" w:rsidDel="00DF7557">
          <w:rPr>
            <w:rFonts w:ascii="Times New Roman" w:hAnsi="Times New Roman" w:cs="Times New Roman"/>
            <w:sz w:val="24"/>
            <w:szCs w:val="24"/>
          </w:rPr>
          <w:delText xml:space="preserve"> 1.01</w:delText>
        </w:r>
      </w:del>
      <w:r w:rsidR="0054033D" w:rsidRPr="00A62310">
        <w:rPr>
          <w:rFonts w:ascii="Times New Roman" w:hAnsi="Times New Roman" w:cs="Times New Roman"/>
          <w:sz w:val="24"/>
          <w:szCs w:val="24"/>
        </w:rPr>
        <w:t>-</w:t>
      </w:r>
      <w:ins w:id="735" w:author="Mohammad Nayeem Hasan" w:date="2023-06-06T17:28:00Z">
        <w:r w:rsidR="00DF7557">
          <w:rPr>
            <w:rFonts w:ascii="Times New Roman" w:hAnsi="Times New Roman" w:cs="Times New Roman"/>
            <w:sz w:val="24"/>
            <w:szCs w:val="24"/>
          </w:rPr>
          <w:t>2.18</w:t>
        </w:r>
      </w:ins>
      <w:del w:id="736" w:author="Mohammad Nayeem Hasan" w:date="2023-06-06T17:28:00Z">
        <w:r w:rsidR="0054033D" w:rsidRPr="00A62310" w:rsidDel="00DF7557">
          <w:rPr>
            <w:rFonts w:ascii="Times New Roman" w:hAnsi="Times New Roman" w:cs="Times New Roman"/>
            <w:sz w:val="24"/>
            <w:szCs w:val="24"/>
          </w:rPr>
          <w:delText>1.93</w:delText>
        </w:r>
      </w:del>
      <w:r w:rsidR="0054033D" w:rsidRPr="00A62310">
        <w:rPr>
          <w:rFonts w:ascii="Times New Roman" w:hAnsi="Times New Roman" w:cs="Times New Roman"/>
          <w:sz w:val="24"/>
          <w:szCs w:val="24"/>
        </w:rPr>
        <w:t xml:space="preserve">]. </w:t>
      </w:r>
    </w:p>
    <w:p w14:paraId="3AEEBB93" w14:textId="77777777" w:rsidR="009F0ACE" w:rsidRPr="00A62310" w:rsidRDefault="009F0ACE" w:rsidP="009F0ACE">
      <w:pPr>
        <w:spacing w:after="0"/>
        <w:jc w:val="both"/>
        <w:rPr>
          <w:moveTo w:id="737" w:author="Mohammad Nayeem Hasan" w:date="2023-06-06T16:46:00Z"/>
          <w:rFonts w:ascii="Times New Roman" w:hAnsi="Times New Roman" w:cs="Times New Roman"/>
          <w:sz w:val="24"/>
          <w:szCs w:val="24"/>
        </w:rPr>
      </w:pPr>
      <w:moveToRangeStart w:id="738" w:author="Mohammad Nayeem Hasan" w:date="2023-06-06T16:46:00Z" w:name="move136962391"/>
      <w:moveTo w:id="739" w:author="Mohammad Nayeem Hasan" w:date="2023-06-06T16:46:00Z">
        <w:r w:rsidRPr="00A62310">
          <w:rPr>
            <w:rFonts w:ascii="Times New Roman" w:hAnsi="Times New Roman" w:cs="Times New Roman"/>
            <w:sz w:val="24"/>
            <w:szCs w:val="24"/>
          </w:rPr>
          <w:t xml:space="preserve">The multivariable logistic predictor has no any multi-collinearity, according to the VIF findings (Table 1). The AUC value of 0.7164, the accuracy of the classification is satisfactory. The Hosmer and the goodness-of-fit with </w:t>
        </w:r>
        <w:proofErr w:type="spellStart"/>
        <w:r w:rsidRPr="00A62310">
          <w:rPr>
            <w:rFonts w:ascii="Times New Roman" w:hAnsi="Times New Roman" w:cs="Times New Roman"/>
            <w:sz w:val="24"/>
            <w:szCs w:val="24"/>
          </w:rPr>
          <w:t>Lemeshow</w:t>
        </w:r>
        <w:proofErr w:type="spellEnd"/>
        <w:r w:rsidRPr="00A62310">
          <w:rPr>
            <w:rFonts w:ascii="Times New Roman" w:hAnsi="Times New Roman" w:cs="Times New Roman"/>
            <w:sz w:val="24"/>
            <w:szCs w:val="24"/>
          </w:rPr>
          <w:t xml:space="preserve"> analysis was likewise successful for the same (value = 5.6644, proportions of freedom = 8, P-value = 0.685), indicating no lack of fit (Table 2, Figure 3).</w:t>
        </w:r>
      </w:moveTo>
    </w:p>
    <w:p w14:paraId="739EC1ED" w14:textId="77777777" w:rsidR="009F0ACE" w:rsidRPr="00A62310" w:rsidRDefault="009F0ACE" w:rsidP="009F0ACE">
      <w:pPr>
        <w:spacing w:after="0" w:line="360" w:lineRule="auto"/>
        <w:jc w:val="both"/>
        <w:rPr>
          <w:moveTo w:id="740" w:author="Mohammad Nayeem Hasan" w:date="2023-06-06T16:46:00Z"/>
          <w:rFonts w:ascii="Times New Roman" w:hAnsi="Times New Roman" w:cs="Times New Roman"/>
          <w:sz w:val="24"/>
          <w:szCs w:val="24"/>
        </w:rPr>
      </w:pPr>
    </w:p>
    <w:p w14:paraId="2C82A4E6" w14:textId="77777777" w:rsidR="009F0ACE" w:rsidRPr="00A62310" w:rsidRDefault="009F0ACE" w:rsidP="009F0ACE">
      <w:pPr>
        <w:spacing w:after="0" w:line="360" w:lineRule="auto"/>
        <w:jc w:val="both"/>
        <w:rPr>
          <w:moveTo w:id="741" w:author="Mohammad Nayeem Hasan" w:date="2023-06-06T16:46:00Z"/>
          <w:rFonts w:ascii="Times New Roman" w:hAnsi="Times New Roman" w:cs="Times New Roman"/>
          <w:sz w:val="24"/>
          <w:szCs w:val="24"/>
        </w:rPr>
      </w:pPr>
      <w:moveTo w:id="742" w:author="Mohammad Nayeem Hasan" w:date="2023-06-06T16:46:00Z">
        <w:r w:rsidRPr="00A62310">
          <w:rPr>
            <w:rFonts w:ascii="Times New Roman" w:hAnsi="Times New Roman" w:cs="Times New Roman"/>
            <w:b/>
            <w:sz w:val="24"/>
            <w:szCs w:val="24"/>
          </w:rPr>
          <w:t>Table 1:</w:t>
        </w:r>
        <w:r>
          <w:rPr>
            <w:rFonts w:ascii="Times New Roman" w:hAnsi="Times New Roman" w:cs="Times New Roman"/>
            <w:b/>
            <w:sz w:val="24"/>
            <w:szCs w:val="24"/>
          </w:rPr>
          <w:t xml:space="preserve"> </w:t>
        </w:r>
        <w:r w:rsidRPr="00A62310">
          <w:rPr>
            <w:rFonts w:ascii="Times New Roman" w:hAnsi="Times New Roman" w:cs="Times New Roman"/>
            <w:sz w:val="24"/>
            <w:szCs w:val="24"/>
          </w:rPr>
          <w:t>Level of the finalized ARI model's generalized variance inflation (GVIF) among Bangladeshi kids under the age of five</w:t>
        </w:r>
      </w:moveTo>
    </w:p>
    <w:tbl>
      <w:tblPr>
        <w:tblStyle w:val="TableGrid"/>
        <w:tblW w:w="0" w:type="auto"/>
        <w:jc w:val="center"/>
        <w:tblLook w:val="04A0" w:firstRow="1" w:lastRow="0" w:firstColumn="1" w:lastColumn="0" w:noHBand="0" w:noVBand="1"/>
      </w:tblPr>
      <w:tblGrid>
        <w:gridCol w:w="2700"/>
        <w:gridCol w:w="2302"/>
        <w:gridCol w:w="2558"/>
      </w:tblGrid>
      <w:tr w:rsidR="009F0ACE" w:rsidRPr="00A62310" w14:paraId="4F74AB7A" w14:textId="77777777" w:rsidTr="00F35E76">
        <w:trPr>
          <w:jc w:val="center"/>
        </w:trPr>
        <w:tc>
          <w:tcPr>
            <w:tcW w:w="2700" w:type="dxa"/>
            <w:shd w:val="clear" w:color="auto" w:fill="D9D9D9" w:themeFill="background1" w:themeFillShade="D9"/>
          </w:tcPr>
          <w:p w14:paraId="2AFCD283" w14:textId="77777777" w:rsidR="009F0ACE" w:rsidRPr="00A62310" w:rsidRDefault="009F0ACE" w:rsidP="00F35E76">
            <w:pPr>
              <w:spacing w:line="360" w:lineRule="auto"/>
              <w:jc w:val="center"/>
              <w:rPr>
                <w:moveTo w:id="743" w:author="Mohammad Nayeem Hasan" w:date="2023-06-06T16:46:00Z"/>
                <w:rFonts w:ascii="Times New Roman" w:hAnsi="Times New Roman" w:cs="Times New Roman"/>
                <w:b/>
                <w:sz w:val="24"/>
                <w:szCs w:val="24"/>
              </w:rPr>
            </w:pPr>
            <w:moveTo w:id="744" w:author="Mohammad Nayeem Hasan" w:date="2023-06-06T16:46:00Z">
              <w:r w:rsidRPr="00A62310">
                <w:rPr>
                  <w:rFonts w:ascii="Times New Roman" w:hAnsi="Times New Roman" w:cs="Times New Roman"/>
                  <w:b/>
                  <w:sz w:val="24"/>
                  <w:szCs w:val="24"/>
                </w:rPr>
                <w:t>Parameters</w:t>
              </w:r>
            </w:moveTo>
          </w:p>
        </w:tc>
        <w:tc>
          <w:tcPr>
            <w:tcW w:w="2302" w:type="dxa"/>
            <w:shd w:val="clear" w:color="auto" w:fill="D9D9D9" w:themeFill="background1" w:themeFillShade="D9"/>
          </w:tcPr>
          <w:p w14:paraId="4024C5F4" w14:textId="77777777" w:rsidR="009F0ACE" w:rsidRPr="00A62310" w:rsidRDefault="009F0ACE" w:rsidP="00F35E76">
            <w:pPr>
              <w:spacing w:line="360" w:lineRule="auto"/>
              <w:jc w:val="center"/>
              <w:rPr>
                <w:moveTo w:id="745" w:author="Mohammad Nayeem Hasan" w:date="2023-06-06T16:46:00Z"/>
                <w:rFonts w:ascii="Times New Roman" w:hAnsi="Times New Roman" w:cs="Times New Roman"/>
                <w:b/>
                <w:sz w:val="24"/>
                <w:szCs w:val="24"/>
              </w:rPr>
            </w:pPr>
            <w:moveTo w:id="746" w:author="Mohammad Nayeem Hasan" w:date="2023-06-06T16:46:00Z">
              <w:r w:rsidRPr="00A62310">
                <w:rPr>
                  <w:rFonts w:ascii="Times New Roman" w:hAnsi="Times New Roman" w:cs="Times New Roman"/>
                  <w:b/>
                  <w:sz w:val="24"/>
                  <w:szCs w:val="24"/>
                </w:rPr>
                <w:t>Variations in freedom</w:t>
              </w:r>
            </w:moveTo>
          </w:p>
        </w:tc>
        <w:tc>
          <w:tcPr>
            <w:tcW w:w="2558" w:type="dxa"/>
            <w:shd w:val="clear" w:color="auto" w:fill="D9D9D9" w:themeFill="background1" w:themeFillShade="D9"/>
          </w:tcPr>
          <w:p w14:paraId="5DCAFDBA" w14:textId="77777777" w:rsidR="009F0ACE" w:rsidRPr="00A62310" w:rsidRDefault="009F0ACE" w:rsidP="00F35E76">
            <w:pPr>
              <w:spacing w:line="360" w:lineRule="auto"/>
              <w:jc w:val="center"/>
              <w:rPr>
                <w:moveTo w:id="747" w:author="Mohammad Nayeem Hasan" w:date="2023-06-06T16:46:00Z"/>
                <w:rFonts w:ascii="Times New Roman" w:hAnsi="Times New Roman" w:cs="Times New Roman"/>
                <w:b/>
                <w:sz w:val="24"/>
                <w:szCs w:val="24"/>
              </w:rPr>
            </w:pPr>
            <w:moveTo w:id="748" w:author="Mohammad Nayeem Hasan" w:date="2023-06-06T16:46:00Z">
              <w:r w:rsidRPr="00A62310">
                <w:rPr>
                  <w:rFonts w:ascii="Times New Roman" w:hAnsi="Times New Roman" w:cs="Times New Roman"/>
                  <w:b/>
                  <w:sz w:val="24"/>
                  <w:szCs w:val="24"/>
                </w:rPr>
                <w:t>GVIF</w:t>
              </w:r>
            </w:moveTo>
          </w:p>
        </w:tc>
      </w:tr>
      <w:tr w:rsidR="009F0ACE" w:rsidRPr="00A62310" w14:paraId="678AF111" w14:textId="77777777" w:rsidTr="00F35E76">
        <w:trPr>
          <w:jc w:val="center"/>
        </w:trPr>
        <w:tc>
          <w:tcPr>
            <w:tcW w:w="2700" w:type="dxa"/>
          </w:tcPr>
          <w:p w14:paraId="49E3382B" w14:textId="77777777" w:rsidR="009F0ACE" w:rsidRPr="00A62310" w:rsidRDefault="009F0ACE" w:rsidP="00F35E76">
            <w:pPr>
              <w:spacing w:line="360" w:lineRule="auto"/>
              <w:jc w:val="center"/>
              <w:rPr>
                <w:moveTo w:id="749" w:author="Mohammad Nayeem Hasan" w:date="2023-06-06T16:46:00Z"/>
                <w:rFonts w:ascii="Times New Roman" w:hAnsi="Times New Roman" w:cs="Times New Roman"/>
                <w:b/>
                <w:sz w:val="24"/>
                <w:szCs w:val="24"/>
              </w:rPr>
            </w:pPr>
            <w:moveTo w:id="750" w:author="Mohammad Nayeem Hasan" w:date="2023-06-06T16:46:00Z">
              <w:r w:rsidRPr="00A62310">
                <w:rPr>
                  <w:rFonts w:ascii="Times New Roman" w:hAnsi="Times New Roman" w:cs="Times New Roman"/>
                  <w:b/>
                  <w:sz w:val="24"/>
                  <w:szCs w:val="24"/>
                </w:rPr>
                <w:t>Age group</w:t>
              </w:r>
            </w:moveTo>
          </w:p>
        </w:tc>
        <w:tc>
          <w:tcPr>
            <w:tcW w:w="2302" w:type="dxa"/>
          </w:tcPr>
          <w:p w14:paraId="2CEEA316" w14:textId="77777777" w:rsidR="009F0ACE" w:rsidRPr="00A62310" w:rsidRDefault="009F0ACE" w:rsidP="00F35E76">
            <w:pPr>
              <w:spacing w:line="360" w:lineRule="auto"/>
              <w:jc w:val="center"/>
              <w:rPr>
                <w:moveTo w:id="751" w:author="Mohammad Nayeem Hasan" w:date="2023-06-06T16:46:00Z"/>
                <w:rFonts w:ascii="Times New Roman" w:hAnsi="Times New Roman" w:cs="Times New Roman"/>
                <w:sz w:val="24"/>
                <w:szCs w:val="24"/>
              </w:rPr>
            </w:pPr>
            <w:moveTo w:id="752" w:author="Mohammad Nayeem Hasan" w:date="2023-06-06T16:46:00Z">
              <w:r w:rsidRPr="00A62310">
                <w:rPr>
                  <w:rFonts w:ascii="Times New Roman" w:hAnsi="Times New Roman" w:cs="Times New Roman"/>
                  <w:sz w:val="24"/>
                  <w:szCs w:val="24"/>
                </w:rPr>
                <w:t>3</w:t>
              </w:r>
            </w:moveTo>
          </w:p>
        </w:tc>
        <w:tc>
          <w:tcPr>
            <w:tcW w:w="2558" w:type="dxa"/>
          </w:tcPr>
          <w:p w14:paraId="59F3582F" w14:textId="77777777" w:rsidR="009F0ACE" w:rsidRPr="00A62310" w:rsidRDefault="009F0ACE" w:rsidP="00F35E76">
            <w:pPr>
              <w:spacing w:line="360" w:lineRule="auto"/>
              <w:jc w:val="center"/>
              <w:rPr>
                <w:moveTo w:id="753" w:author="Mohammad Nayeem Hasan" w:date="2023-06-06T16:46:00Z"/>
                <w:rFonts w:ascii="Times New Roman" w:hAnsi="Times New Roman" w:cs="Times New Roman"/>
                <w:sz w:val="24"/>
                <w:szCs w:val="24"/>
              </w:rPr>
            </w:pPr>
            <w:moveTo w:id="754" w:author="Mohammad Nayeem Hasan" w:date="2023-06-06T16:46:00Z">
              <w:r w:rsidRPr="00A62310">
                <w:rPr>
                  <w:rFonts w:ascii="Times New Roman" w:hAnsi="Times New Roman" w:cs="Times New Roman"/>
                  <w:sz w:val="24"/>
                  <w:szCs w:val="24"/>
                </w:rPr>
                <w:t>1.20</w:t>
              </w:r>
            </w:moveTo>
          </w:p>
        </w:tc>
      </w:tr>
      <w:tr w:rsidR="009F0ACE" w:rsidRPr="00A62310" w14:paraId="00D71E13" w14:textId="77777777" w:rsidTr="00F35E76">
        <w:trPr>
          <w:jc w:val="center"/>
        </w:trPr>
        <w:tc>
          <w:tcPr>
            <w:tcW w:w="2700" w:type="dxa"/>
          </w:tcPr>
          <w:p w14:paraId="584F0BE4" w14:textId="77777777" w:rsidR="009F0ACE" w:rsidRPr="00A62310" w:rsidRDefault="009F0ACE" w:rsidP="00F35E76">
            <w:pPr>
              <w:spacing w:line="360" w:lineRule="auto"/>
              <w:jc w:val="center"/>
              <w:rPr>
                <w:moveTo w:id="755" w:author="Mohammad Nayeem Hasan" w:date="2023-06-06T16:46:00Z"/>
                <w:rFonts w:ascii="Times New Roman" w:hAnsi="Times New Roman" w:cs="Times New Roman"/>
                <w:sz w:val="24"/>
                <w:szCs w:val="24"/>
              </w:rPr>
            </w:pPr>
            <w:moveTo w:id="756" w:author="Mohammad Nayeem Hasan" w:date="2023-06-06T16:46:00Z">
              <w:r w:rsidRPr="00A62310">
                <w:rPr>
                  <w:rFonts w:ascii="Times New Roman" w:hAnsi="Times New Roman" w:cs="Times New Roman"/>
                  <w:b/>
                  <w:sz w:val="24"/>
                  <w:szCs w:val="24"/>
                </w:rPr>
                <w:t>Blood group</w:t>
              </w:r>
            </w:moveTo>
          </w:p>
        </w:tc>
        <w:tc>
          <w:tcPr>
            <w:tcW w:w="2302" w:type="dxa"/>
          </w:tcPr>
          <w:p w14:paraId="6B880730" w14:textId="77777777" w:rsidR="009F0ACE" w:rsidRPr="00A62310" w:rsidRDefault="009F0ACE" w:rsidP="00F35E76">
            <w:pPr>
              <w:spacing w:line="360" w:lineRule="auto"/>
              <w:jc w:val="center"/>
              <w:rPr>
                <w:moveTo w:id="757" w:author="Mohammad Nayeem Hasan" w:date="2023-06-06T16:46:00Z"/>
                <w:rFonts w:ascii="Times New Roman" w:hAnsi="Times New Roman" w:cs="Times New Roman"/>
                <w:sz w:val="24"/>
                <w:szCs w:val="24"/>
              </w:rPr>
            </w:pPr>
            <w:moveTo w:id="758" w:author="Mohammad Nayeem Hasan" w:date="2023-06-06T16:46:00Z">
              <w:r w:rsidRPr="00A62310">
                <w:rPr>
                  <w:rFonts w:ascii="Times New Roman" w:hAnsi="Times New Roman" w:cs="Times New Roman"/>
                  <w:sz w:val="24"/>
                  <w:szCs w:val="24"/>
                </w:rPr>
                <w:t>3</w:t>
              </w:r>
            </w:moveTo>
          </w:p>
        </w:tc>
        <w:tc>
          <w:tcPr>
            <w:tcW w:w="2558" w:type="dxa"/>
          </w:tcPr>
          <w:p w14:paraId="5C88A2B7" w14:textId="77777777" w:rsidR="009F0ACE" w:rsidRPr="00A62310" w:rsidRDefault="009F0ACE" w:rsidP="00F35E76">
            <w:pPr>
              <w:spacing w:line="360" w:lineRule="auto"/>
              <w:jc w:val="center"/>
              <w:rPr>
                <w:moveTo w:id="759" w:author="Mohammad Nayeem Hasan" w:date="2023-06-06T16:46:00Z"/>
                <w:rFonts w:ascii="Times New Roman" w:hAnsi="Times New Roman" w:cs="Times New Roman"/>
                <w:sz w:val="24"/>
                <w:szCs w:val="24"/>
              </w:rPr>
            </w:pPr>
            <w:moveTo w:id="760" w:author="Mohammad Nayeem Hasan" w:date="2023-06-06T16:46:00Z">
              <w:r w:rsidRPr="00A62310">
                <w:rPr>
                  <w:rFonts w:ascii="Times New Roman" w:hAnsi="Times New Roman" w:cs="Times New Roman"/>
                  <w:sz w:val="24"/>
                  <w:szCs w:val="24"/>
                </w:rPr>
                <w:t>1.20</w:t>
              </w:r>
            </w:moveTo>
          </w:p>
        </w:tc>
      </w:tr>
      <w:tr w:rsidR="009F0ACE" w:rsidRPr="00A62310" w14:paraId="7C153EC8" w14:textId="77777777" w:rsidTr="00F35E76">
        <w:trPr>
          <w:jc w:val="center"/>
        </w:trPr>
        <w:tc>
          <w:tcPr>
            <w:tcW w:w="2700" w:type="dxa"/>
          </w:tcPr>
          <w:p w14:paraId="57A97F57" w14:textId="77777777" w:rsidR="009F0ACE" w:rsidRPr="00A62310" w:rsidRDefault="009F0ACE" w:rsidP="00F35E76">
            <w:pPr>
              <w:spacing w:line="360" w:lineRule="auto"/>
              <w:jc w:val="center"/>
              <w:rPr>
                <w:moveTo w:id="761" w:author="Mohammad Nayeem Hasan" w:date="2023-06-06T16:46:00Z"/>
                <w:rFonts w:ascii="Times New Roman" w:hAnsi="Times New Roman" w:cs="Times New Roman"/>
                <w:sz w:val="24"/>
                <w:szCs w:val="24"/>
              </w:rPr>
            </w:pPr>
            <w:moveTo w:id="762" w:author="Mohammad Nayeem Hasan" w:date="2023-06-06T16:46:00Z">
              <w:r w:rsidRPr="00A62310">
                <w:rPr>
                  <w:rFonts w:ascii="Times New Roman" w:hAnsi="Times New Roman" w:cs="Times New Roman"/>
                  <w:b/>
                  <w:sz w:val="24"/>
                  <w:szCs w:val="24"/>
                </w:rPr>
                <w:t>Education</w:t>
              </w:r>
            </w:moveTo>
          </w:p>
        </w:tc>
        <w:tc>
          <w:tcPr>
            <w:tcW w:w="2302" w:type="dxa"/>
          </w:tcPr>
          <w:p w14:paraId="1C870E8A" w14:textId="77777777" w:rsidR="009F0ACE" w:rsidRPr="00A62310" w:rsidRDefault="009F0ACE" w:rsidP="00F35E76">
            <w:pPr>
              <w:spacing w:line="360" w:lineRule="auto"/>
              <w:jc w:val="center"/>
              <w:rPr>
                <w:moveTo w:id="763" w:author="Mohammad Nayeem Hasan" w:date="2023-06-06T16:46:00Z"/>
                <w:rFonts w:ascii="Times New Roman" w:hAnsi="Times New Roman" w:cs="Times New Roman"/>
                <w:sz w:val="24"/>
                <w:szCs w:val="24"/>
              </w:rPr>
            </w:pPr>
            <w:moveTo w:id="764" w:author="Mohammad Nayeem Hasan" w:date="2023-06-06T16:46:00Z">
              <w:r w:rsidRPr="00A62310">
                <w:rPr>
                  <w:rFonts w:ascii="Times New Roman" w:hAnsi="Times New Roman" w:cs="Times New Roman"/>
                  <w:sz w:val="24"/>
                  <w:szCs w:val="24"/>
                </w:rPr>
                <w:t>3</w:t>
              </w:r>
            </w:moveTo>
          </w:p>
        </w:tc>
        <w:tc>
          <w:tcPr>
            <w:tcW w:w="2558" w:type="dxa"/>
          </w:tcPr>
          <w:p w14:paraId="04459296" w14:textId="77777777" w:rsidR="009F0ACE" w:rsidRPr="00A62310" w:rsidRDefault="009F0ACE" w:rsidP="00F35E76">
            <w:pPr>
              <w:spacing w:line="360" w:lineRule="auto"/>
              <w:jc w:val="center"/>
              <w:rPr>
                <w:moveTo w:id="765" w:author="Mohammad Nayeem Hasan" w:date="2023-06-06T16:46:00Z"/>
                <w:rFonts w:ascii="Times New Roman" w:hAnsi="Times New Roman" w:cs="Times New Roman"/>
                <w:sz w:val="24"/>
                <w:szCs w:val="24"/>
              </w:rPr>
            </w:pPr>
            <w:moveTo w:id="766" w:author="Mohammad Nayeem Hasan" w:date="2023-06-06T16:46:00Z">
              <w:r w:rsidRPr="00A62310">
                <w:rPr>
                  <w:rFonts w:ascii="Times New Roman" w:hAnsi="Times New Roman" w:cs="Times New Roman"/>
                  <w:sz w:val="24"/>
                  <w:szCs w:val="24"/>
                </w:rPr>
                <w:t>1.78</w:t>
              </w:r>
            </w:moveTo>
          </w:p>
        </w:tc>
      </w:tr>
      <w:tr w:rsidR="009F0ACE" w:rsidRPr="00A62310" w14:paraId="7B9EC0A2" w14:textId="77777777" w:rsidTr="00F35E76">
        <w:trPr>
          <w:jc w:val="center"/>
        </w:trPr>
        <w:tc>
          <w:tcPr>
            <w:tcW w:w="2700" w:type="dxa"/>
          </w:tcPr>
          <w:p w14:paraId="56168AFF" w14:textId="77777777" w:rsidR="009F0ACE" w:rsidRPr="00A62310" w:rsidRDefault="009F0ACE" w:rsidP="00F35E76">
            <w:pPr>
              <w:spacing w:line="360" w:lineRule="auto"/>
              <w:jc w:val="center"/>
              <w:rPr>
                <w:moveTo w:id="767" w:author="Mohammad Nayeem Hasan" w:date="2023-06-06T16:46:00Z"/>
                <w:rFonts w:ascii="Times New Roman" w:hAnsi="Times New Roman" w:cs="Times New Roman"/>
                <w:sz w:val="24"/>
                <w:szCs w:val="24"/>
              </w:rPr>
            </w:pPr>
            <w:moveTo w:id="768" w:author="Mohammad Nayeem Hasan" w:date="2023-06-06T16:46:00Z">
              <w:r w:rsidRPr="00A62310">
                <w:rPr>
                  <w:rFonts w:ascii="Times New Roman" w:hAnsi="Times New Roman" w:cs="Times New Roman"/>
                  <w:b/>
                  <w:sz w:val="24"/>
                  <w:szCs w:val="24"/>
                </w:rPr>
                <w:t>Travel history</w:t>
              </w:r>
            </w:moveTo>
          </w:p>
        </w:tc>
        <w:tc>
          <w:tcPr>
            <w:tcW w:w="2302" w:type="dxa"/>
          </w:tcPr>
          <w:p w14:paraId="39DF3AB8" w14:textId="77777777" w:rsidR="009F0ACE" w:rsidRPr="00A62310" w:rsidRDefault="009F0ACE" w:rsidP="00F35E76">
            <w:pPr>
              <w:spacing w:line="360" w:lineRule="auto"/>
              <w:jc w:val="center"/>
              <w:rPr>
                <w:moveTo w:id="769" w:author="Mohammad Nayeem Hasan" w:date="2023-06-06T16:46:00Z"/>
                <w:rFonts w:ascii="Times New Roman" w:hAnsi="Times New Roman" w:cs="Times New Roman"/>
                <w:sz w:val="24"/>
                <w:szCs w:val="24"/>
              </w:rPr>
            </w:pPr>
            <w:moveTo w:id="770" w:author="Mohammad Nayeem Hasan" w:date="2023-06-06T16:46:00Z">
              <w:r w:rsidRPr="00A62310">
                <w:rPr>
                  <w:rFonts w:ascii="Times New Roman" w:hAnsi="Times New Roman" w:cs="Times New Roman"/>
                  <w:sz w:val="24"/>
                  <w:szCs w:val="24"/>
                </w:rPr>
                <w:t>5</w:t>
              </w:r>
            </w:moveTo>
          </w:p>
        </w:tc>
        <w:tc>
          <w:tcPr>
            <w:tcW w:w="2558" w:type="dxa"/>
          </w:tcPr>
          <w:p w14:paraId="43DC75C4" w14:textId="77777777" w:rsidR="009F0ACE" w:rsidRPr="00A62310" w:rsidRDefault="009F0ACE" w:rsidP="00F35E76">
            <w:pPr>
              <w:spacing w:line="360" w:lineRule="auto"/>
              <w:jc w:val="center"/>
              <w:rPr>
                <w:moveTo w:id="771" w:author="Mohammad Nayeem Hasan" w:date="2023-06-06T16:46:00Z"/>
                <w:rFonts w:ascii="Times New Roman" w:hAnsi="Times New Roman" w:cs="Times New Roman"/>
                <w:sz w:val="24"/>
                <w:szCs w:val="24"/>
              </w:rPr>
            </w:pPr>
            <w:moveTo w:id="772" w:author="Mohammad Nayeem Hasan" w:date="2023-06-06T16:46:00Z">
              <w:r w:rsidRPr="00A62310">
                <w:rPr>
                  <w:rFonts w:ascii="Times New Roman" w:hAnsi="Times New Roman" w:cs="Times New Roman"/>
                  <w:sz w:val="24"/>
                  <w:szCs w:val="24"/>
                </w:rPr>
                <w:t>1.54</w:t>
              </w:r>
            </w:moveTo>
          </w:p>
        </w:tc>
      </w:tr>
      <w:tr w:rsidR="009F0ACE" w:rsidRPr="00A62310" w14:paraId="5C7B7AEF" w14:textId="77777777" w:rsidTr="00F35E76">
        <w:trPr>
          <w:jc w:val="center"/>
        </w:trPr>
        <w:tc>
          <w:tcPr>
            <w:tcW w:w="2700" w:type="dxa"/>
          </w:tcPr>
          <w:p w14:paraId="1450FE4A" w14:textId="77777777" w:rsidR="009F0ACE" w:rsidRPr="00A62310" w:rsidRDefault="009F0ACE" w:rsidP="00F35E76">
            <w:pPr>
              <w:spacing w:line="360" w:lineRule="auto"/>
              <w:jc w:val="center"/>
              <w:rPr>
                <w:moveTo w:id="773" w:author="Mohammad Nayeem Hasan" w:date="2023-06-06T16:46:00Z"/>
                <w:rFonts w:ascii="Times New Roman" w:hAnsi="Times New Roman" w:cs="Times New Roman"/>
                <w:sz w:val="24"/>
                <w:szCs w:val="24"/>
              </w:rPr>
            </w:pPr>
            <w:moveTo w:id="774" w:author="Mohammad Nayeem Hasan" w:date="2023-06-06T16:46:00Z">
              <w:r w:rsidRPr="00A62310">
                <w:rPr>
                  <w:rFonts w:ascii="Times New Roman" w:hAnsi="Times New Roman" w:cs="Times New Roman"/>
                  <w:b/>
                  <w:sz w:val="24"/>
                  <w:szCs w:val="24"/>
                </w:rPr>
                <w:t>Fruits</w:t>
              </w:r>
            </w:moveTo>
          </w:p>
        </w:tc>
        <w:tc>
          <w:tcPr>
            <w:tcW w:w="2302" w:type="dxa"/>
          </w:tcPr>
          <w:p w14:paraId="0238250B" w14:textId="77777777" w:rsidR="009F0ACE" w:rsidRPr="00A62310" w:rsidRDefault="009F0ACE" w:rsidP="00F35E76">
            <w:pPr>
              <w:spacing w:line="360" w:lineRule="auto"/>
              <w:jc w:val="center"/>
              <w:rPr>
                <w:moveTo w:id="775" w:author="Mohammad Nayeem Hasan" w:date="2023-06-06T16:46:00Z"/>
                <w:rFonts w:ascii="Times New Roman" w:hAnsi="Times New Roman" w:cs="Times New Roman"/>
                <w:sz w:val="24"/>
                <w:szCs w:val="24"/>
              </w:rPr>
            </w:pPr>
            <w:moveTo w:id="776" w:author="Mohammad Nayeem Hasan" w:date="2023-06-06T16:46:00Z">
              <w:r w:rsidRPr="00A62310">
                <w:rPr>
                  <w:rFonts w:ascii="Times New Roman" w:hAnsi="Times New Roman" w:cs="Times New Roman"/>
                  <w:sz w:val="24"/>
                  <w:szCs w:val="24"/>
                </w:rPr>
                <w:t>3</w:t>
              </w:r>
            </w:moveTo>
          </w:p>
        </w:tc>
        <w:tc>
          <w:tcPr>
            <w:tcW w:w="2558" w:type="dxa"/>
          </w:tcPr>
          <w:p w14:paraId="3EF1C766" w14:textId="77777777" w:rsidR="009F0ACE" w:rsidRPr="00A62310" w:rsidRDefault="009F0ACE" w:rsidP="00F35E76">
            <w:pPr>
              <w:spacing w:line="360" w:lineRule="auto"/>
              <w:jc w:val="center"/>
              <w:rPr>
                <w:moveTo w:id="777" w:author="Mohammad Nayeem Hasan" w:date="2023-06-06T16:46:00Z"/>
                <w:rFonts w:ascii="Times New Roman" w:hAnsi="Times New Roman" w:cs="Times New Roman"/>
                <w:sz w:val="24"/>
                <w:szCs w:val="24"/>
              </w:rPr>
            </w:pPr>
            <w:moveTo w:id="778" w:author="Mohammad Nayeem Hasan" w:date="2023-06-06T16:46:00Z">
              <w:r w:rsidRPr="00A62310">
                <w:rPr>
                  <w:rFonts w:ascii="Times New Roman" w:hAnsi="Times New Roman" w:cs="Times New Roman"/>
                  <w:sz w:val="24"/>
                  <w:szCs w:val="24"/>
                </w:rPr>
                <w:t>1.41</w:t>
              </w:r>
            </w:moveTo>
          </w:p>
        </w:tc>
      </w:tr>
      <w:tr w:rsidR="009F0ACE" w:rsidRPr="00A62310" w14:paraId="6746BA1C" w14:textId="77777777" w:rsidTr="00F35E76">
        <w:trPr>
          <w:jc w:val="center"/>
        </w:trPr>
        <w:tc>
          <w:tcPr>
            <w:tcW w:w="2700" w:type="dxa"/>
          </w:tcPr>
          <w:p w14:paraId="0827FC5E" w14:textId="77777777" w:rsidR="009F0ACE" w:rsidRPr="00A62310" w:rsidRDefault="009F0ACE" w:rsidP="00F35E76">
            <w:pPr>
              <w:spacing w:line="360" w:lineRule="auto"/>
              <w:jc w:val="center"/>
              <w:rPr>
                <w:moveTo w:id="779" w:author="Mohammad Nayeem Hasan" w:date="2023-06-06T16:46:00Z"/>
                <w:rFonts w:ascii="Times New Roman" w:hAnsi="Times New Roman" w:cs="Times New Roman"/>
                <w:b/>
                <w:sz w:val="24"/>
                <w:szCs w:val="24"/>
              </w:rPr>
            </w:pPr>
            <w:moveTo w:id="780" w:author="Mohammad Nayeem Hasan" w:date="2023-06-06T16:46:00Z">
              <w:r w:rsidRPr="00A62310">
                <w:rPr>
                  <w:rFonts w:ascii="Times New Roman" w:hAnsi="Times New Roman" w:cs="Times New Roman"/>
                  <w:b/>
                  <w:sz w:val="24"/>
                  <w:szCs w:val="24"/>
                </w:rPr>
                <w:t>Exercise</w:t>
              </w:r>
            </w:moveTo>
          </w:p>
        </w:tc>
        <w:tc>
          <w:tcPr>
            <w:tcW w:w="2302" w:type="dxa"/>
          </w:tcPr>
          <w:p w14:paraId="010957F3" w14:textId="77777777" w:rsidR="009F0ACE" w:rsidRPr="00A62310" w:rsidRDefault="009F0ACE" w:rsidP="00F35E76">
            <w:pPr>
              <w:spacing w:line="360" w:lineRule="auto"/>
              <w:jc w:val="center"/>
              <w:rPr>
                <w:moveTo w:id="781" w:author="Mohammad Nayeem Hasan" w:date="2023-06-06T16:46:00Z"/>
                <w:rFonts w:ascii="Times New Roman" w:hAnsi="Times New Roman" w:cs="Times New Roman"/>
                <w:sz w:val="24"/>
                <w:szCs w:val="24"/>
              </w:rPr>
            </w:pPr>
            <w:moveTo w:id="782" w:author="Mohammad Nayeem Hasan" w:date="2023-06-06T16:46:00Z">
              <w:r w:rsidRPr="00A62310">
                <w:rPr>
                  <w:rFonts w:ascii="Times New Roman" w:hAnsi="Times New Roman" w:cs="Times New Roman"/>
                  <w:sz w:val="24"/>
                  <w:szCs w:val="24"/>
                </w:rPr>
                <w:t>3</w:t>
              </w:r>
            </w:moveTo>
          </w:p>
        </w:tc>
        <w:tc>
          <w:tcPr>
            <w:tcW w:w="2558" w:type="dxa"/>
          </w:tcPr>
          <w:p w14:paraId="5E7FC8C9" w14:textId="77777777" w:rsidR="009F0ACE" w:rsidRPr="00A62310" w:rsidRDefault="009F0ACE" w:rsidP="00F35E76">
            <w:pPr>
              <w:spacing w:line="360" w:lineRule="auto"/>
              <w:jc w:val="center"/>
              <w:rPr>
                <w:moveTo w:id="783" w:author="Mohammad Nayeem Hasan" w:date="2023-06-06T16:46:00Z"/>
                <w:rFonts w:ascii="Times New Roman" w:hAnsi="Times New Roman" w:cs="Times New Roman"/>
                <w:sz w:val="24"/>
                <w:szCs w:val="24"/>
              </w:rPr>
            </w:pPr>
            <w:moveTo w:id="784" w:author="Mohammad Nayeem Hasan" w:date="2023-06-06T16:46:00Z">
              <w:r w:rsidRPr="00A62310">
                <w:rPr>
                  <w:rFonts w:ascii="Times New Roman" w:hAnsi="Times New Roman" w:cs="Times New Roman"/>
                  <w:sz w:val="24"/>
                  <w:szCs w:val="24"/>
                </w:rPr>
                <w:t>1.54</w:t>
              </w:r>
            </w:moveTo>
          </w:p>
        </w:tc>
      </w:tr>
      <w:tr w:rsidR="009F0ACE" w:rsidRPr="00A62310" w14:paraId="378D98AF" w14:textId="77777777" w:rsidTr="00F35E76">
        <w:trPr>
          <w:jc w:val="center"/>
        </w:trPr>
        <w:tc>
          <w:tcPr>
            <w:tcW w:w="2700" w:type="dxa"/>
          </w:tcPr>
          <w:p w14:paraId="1F5EA97A" w14:textId="77777777" w:rsidR="009F0ACE" w:rsidRPr="00A62310" w:rsidRDefault="009F0ACE" w:rsidP="00F35E76">
            <w:pPr>
              <w:spacing w:line="360" w:lineRule="auto"/>
              <w:jc w:val="center"/>
              <w:rPr>
                <w:moveTo w:id="785" w:author="Mohammad Nayeem Hasan" w:date="2023-06-06T16:46:00Z"/>
                <w:rFonts w:ascii="Times New Roman" w:hAnsi="Times New Roman" w:cs="Times New Roman"/>
                <w:b/>
                <w:sz w:val="24"/>
                <w:szCs w:val="24"/>
              </w:rPr>
            </w:pPr>
            <w:moveTo w:id="786" w:author="Mohammad Nayeem Hasan" w:date="2023-06-06T16:46:00Z">
              <w:r w:rsidRPr="00A62310">
                <w:rPr>
                  <w:rFonts w:ascii="Times New Roman" w:hAnsi="Times New Roman" w:cs="Times New Roman"/>
                  <w:b/>
                  <w:sz w:val="24"/>
                  <w:szCs w:val="24"/>
                </w:rPr>
                <w:t>Symptoms</w:t>
              </w:r>
            </w:moveTo>
          </w:p>
        </w:tc>
        <w:tc>
          <w:tcPr>
            <w:tcW w:w="2302" w:type="dxa"/>
          </w:tcPr>
          <w:p w14:paraId="0D9876FA" w14:textId="77777777" w:rsidR="009F0ACE" w:rsidRPr="00A62310" w:rsidRDefault="009F0ACE" w:rsidP="00F35E76">
            <w:pPr>
              <w:spacing w:line="360" w:lineRule="auto"/>
              <w:jc w:val="center"/>
              <w:rPr>
                <w:moveTo w:id="787" w:author="Mohammad Nayeem Hasan" w:date="2023-06-06T16:46:00Z"/>
                <w:rFonts w:ascii="Times New Roman" w:hAnsi="Times New Roman" w:cs="Times New Roman"/>
                <w:sz w:val="24"/>
                <w:szCs w:val="24"/>
              </w:rPr>
            </w:pPr>
            <w:moveTo w:id="788" w:author="Mohammad Nayeem Hasan" w:date="2023-06-06T16:46:00Z">
              <w:r w:rsidRPr="00A62310">
                <w:rPr>
                  <w:rFonts w:ascii="Times New Roman" w:hAnsi="Times New Roman" w:cs="Times New Roman"/>
                  <w:sz w:val="24"/>
                  <w:szCs w:val="24"/>
                </w:rPr>
                <w:t>1</w:t>
              </w:r>
            </w:moveTo>
          </w:p>
        </w:tc>
        <w:tc>
          <w:tcPr>
            <w:tcW w:w="2558" w:type="dxa"/>
          </w:tcPr>
          <w:p w14:paraId="2D191D81" w14:textId="77777777" w:rsidR="009F0ACE" w:rsidRPr="00A62310" w:rsidRDefault="009F0ACE" w:rsidP="00F35E76">
            <w:pPr>
              <w:spacing w:line="360" w:lineRule="auto"/>
              <w:jc w:val="center"/>
              <w:rPr>
                <w:moveTo w:id="789" w:author="Mohammad Nayeem Hasan" w:date="2023-06-06T16:46:00Z"/>
                <w:rFonts w:ascii="Times New Roman" w:hAnsi="Times New Roman" w:cs="Times New Roman"/>
                <w:sz w:val="24"/>
                <w:szCs w:val="24"/>
              </w:rPr>
            </w:pPr>
            <w:moveTo w:id="790" w:author="Mohammad Nayeem Hasan" w:date="2023-06-06T16:46:00Z">
              <w:r w:rsidRPr="00A62310">
                <w:rPr>
                  <w:rFonts w:ascii="Times New Roman" w:hAnsi="Times New Roman" w:cs="Times New Roman"/>
                  <w:sz w:val="24"/>
                  <w:szCs w:val="24"/>
                </w:rPr>
                <w:t>1.27</w:t>
              </w:r>
            </w:moveTo>
          </w:p>
        </w:tc>
      </w:tr>
      <w:tr w:rsidR="009F0ACE" w:rsidRPr="00A62310" w14:paraId="785469E2" w14:textId="77777777" w:rsidTr="00F35E76">
        <w:trPr>
          <w:jc w:val="center"/>
        </w:trPr>
        <w:tc>
          <w:tcPr>
            <w:tcW w:w="2700" w:type="dxa"/>
          </w:tcPr>
          <w:p w14:paraId="4E273B9A" w14:textId="77777777" w:rsidR="009F0ACE" w:rsidRPr="00A62310" w:rsidRDefault="009F0ACE" w:rsidP="00F35E76">
            <w:pPr>
              <w:spacing w:line="360" w:lineRule="auto"/>
              <w:jc w:val="center"/>
              <w:rPr>
                <w:moveTo w:id="791" w:author="Mohammad Nayeem Hasan" w:date="2023-06-06T16:46:00Z"/>
                <w:rFonts w:ascii="Times New Roman" w:hAnsi="Times New Roman" w:cs="Times New Roman"/>
                <w:b/>
                <w:sz w:val="24"/>
                <w:szCs w:val="24"/>
              </w:rPr>
            </w:pPr>
            <w:moveTo w:id="792" w:author="Mohammad Nayeem Hasan" w:date="2023-06-06T16:46:00Z">
              <w:r w:rsidRPr="00A62310">
                <w:rPr>
                  <w:rFonts w:ascii="Times New Roman" w:hAnsi="Times New Roman" w:cs="Times New Roman"/>
                  <w:b/>
                  <w:sz w:val="24"/>
                  <w:szCs w:val="24"/>
                </w:rPr>
                <w:t>Exposed by positive patients</w:t>
              </w:r>
            </w:moveTo>
          </w:p>
        </w:tc>
        <w:tc>
          <w:tcPr>
            <w:tcW w:w="2302" w:type="dxa"/>
          </w:tcPr>
          <w:p w14:paraId="52266E77" w14:textId="77777777" w:rsidR="009F0ACE" w:rsidRPr="00A62310" w:rsidRDefault="009F0ACE" w:rsidP="00F35E76">
            <w:pPr>
              <w:spacing w:line="360" w:lineRule="auto"/>
              <w:jc w:val="center"/>
              <w:rPr>
                <w:moveTo w:id="793" w:author="Mohammad Nayeem Hasan" w:date="2023-06-06T16:46:00Z"/>
                <w:rFonts w:ascii="Times New Roman" w:hAnsi="Times New Roman" w:cs="Times New Roman"/>
                <w:sz w:val="24"/>
                <w:szCs w:val="24"/>
              </w:rPr>
            </w:pPr>
            <w:moveTo w:id="794" w:author="Mohammad Nayeem Hasan" w:date="2023-06-06T16:46:00Z">
              <w:r w:rsidRPr="00A62310">
                <w:rPr>
                  <w:rFonts w:ascii="Times New Roman" w:hAnsi="Times New Roman" w:cs="Times New Roman"/>
                  <w:sz w:val="24"/>
                  <w:szCs w:val="24"/>
                </w:rPr>
                <w:t>1</w:t>
              </w:r>
            </w:moveTo>
          </w:p>
        </w:tc>
        <w:tc>
          <w:tcPr>
            <w:tcW w:w="2558" w:type="dxa"/>
          </w:tcPr>
          <w:p w14:paraId="2768BE2C" w14:textId="77777777" w:rsidR="009F0ACE" w:rsidRPr="00A62310" w:rsidRDefault="009F0ACE" w:rsidP="00F35E76">
            <w:pPr>
              <w:spacing w:line="360" w:lineRule="auto"/>
              <w:jc w:val="center"/>
              <w:rPr>
                <w:moveTo w:id="795" w:author="Mohammad Nayeem Hasan" w:date="2023-06-06T16:46:00Z"/>
                <w:rFonts w:ascii="Times New Roman" w:hAnsi="Times New Roman" w:cs="Times New Roman"/>
                <w:sz w:val="24"/>
                <w:szCs w:val="24"/>
              </w:rPr>
            </w:pPr>
            <w:moveTo w:id="796" w:author="Mohammad Nayeem Hasan" w:date="2023-06-06T16:46:00Z">
              <w:r w:rsidRPr="00A62310">
                <w:rPr>
                  <w:rFonts w:ascii="Times New Roman" w:hAnsi="Times New Roman" w:cs="Times New Roman"/>
                  <w:sz w:val="24"/>
                  <w:szCs w:val="24"/>
                </w:rPr>
                <w:t>1.15</w:t>
              </w:r>
            </w:moveTo>
          </w:p>
        </w:tc>
      </w:tr>
    </w:tbl>
    <w:p w14:paraId="596F0361" w14:textId="77777777" w:rsidR="009F0ACE" w:rsidRPr="00A62310" w:rsidRDefault="009F0ACE" w:rsidP="009F0ACE">
      <w:pPr>
        <w:spacing w:after="0" w:line="360" w:lineRule="auto"/>
        <w:jc w:val="both"/>
        <w:rPr>
          <w:moveTo w:id="797" w:author="Mohammad Nayeem Hasan" w:date="2023-06-06T16:46:00Z"/>
          <w:rFonts w:ascii="Times New Roman" w:hAnsi="Times New Roman" w:cs="Times New Roman"/>
          <w:sz w:val="24"/>
          <w:szCs w:val="24"/>
        </w:rPr>
      </w:pPr>
      <w:moveTo w:id="798" w:author="Mohammad Nayeem Hasan" w:date="2023-06-06T16:46:00Z">
        <w:r w:rsidRPr="00A62310">
          <w:rPr>
            <w:rFonts w:ascii="Times New Roman" w:hAnsi="Times New Roman" w:cs="Times New Roman"/>
            <w:b/>
            <w:sz w:val="24"/>
            <w:szCs w:val="24"/>
          </w:rPr>
          <w:t xml:space="preserve">Table </w:t>
        </w:r>
        <w:proofErr w:type="gramStart"/>
        <w:r w:rsidRPr="00A62310">
          <w:rPr>
            <w:rFonts w:ascii="Times New Roman" w:hAnsi="Times New Roman" w:cs="Times New Roman"/>
            <w:b/>
            <w:sz w:val="24"/>
            <w:szCs w:val="24"/>
          </w:rPr>
          <w:t>2:</w:t>
        </w:r>
        <w:r w:rsidRPr="00A62310">
          <w:rPr>
            <w:rFonts w:ascii="Times New Roman" w:hAnsi="Times New Roman" w:cs="Times New Roman"/>
            <w:sz w:val="24"/>
            <w:szCs w:val="24"/>
          </w:rPr>
          <w:t>Analysis</w:t>
        </w:r>
        <w:proofErr w:type="gramEnd"/>
        <w:r w:rsidRPr="00A62310">
          <w:rPr>
            <w:rFonts w:ascii="Times New Roman" w:hAnsi="Times New Roman" w:cs="Times New Roman"/>
            <w:sz w:val="24"/>
            <w:szCs w:val="24"/>
          </w:rPr>
          <w:t xml:space="preserve"> based on the predictive accuracy and goodness of fit </w:t>
        </w:r>
      </w:moveTo>
    </w:p>
    <w:tbl>
      <w:tblPr>
        <w:tblStyle w:val="TableGrid"/>
        <w:tblW w:w="0" w:type="auto"/>
        <w:tblInd w:w="1008" w:type="dxa"/>
        <w:tblLook w:val="04A0" w:firstRow="1" w:lastRow="0" w:firstColumn="1" w:lastColumn="0" w:noHBand="0" w:noVBand="1"/>
      </w:tblPr>
      <w:tblGrid>
        <w:gridCol w:w="2610"/>
        <w:gridCol w:w="2392"/>
        <w:gridCol w:w="2558"/>
      </w:tblGrid>
      <w:tr w:rsidR="009F0ACE" w:rsidRPr="00A62310" w14:paraId="6EE72501" w14:textId="77777777" w:rsidTr="00F35E76">
        <w:tc>
          <w:tcPr>
            <w:tcW w:w="7560" w:type="dxa"/>
            <w:gridSpan w:val="3"/>
            <w:shd w:val="clear" w:color="auto" w:fill="D9D9D9" w:themeFill="background1" w:themeFillShade="D9"/>
          </w:tcPr>
          <w:p w14:paraId="12E178E2" w14:textId="77777777" w:rsidR="009F0ACE" w:rsidRPr="00A62310" w:rsidRDefault="009F0ACE" w:rsidP="00F35E76">
            <w:pPr>
              <w:spacing w:line="360" w:lineRule="auto"/>
              <w:jc w:val="both"/>
              <w:rPr>
                <w:moveTo w:id="799" w:author="Mohammad Nayeem Hasan" w:date="2023-06-06T16:46:00Z"/>
                <w:rFonts w:ascii="Times New Roman" w:hAnsi="Times New Roman" w:cs="Times New Roman"/>
                <w:b/>
                <w:sz w:val="24"/>
                <w:szCs w:val="24"/>
              </w:rPr>
            </w:pPr>
            <w:moveTo w:id="800" w:author="Mohammad Nayeem Hasan" w:date="2023-06-06T16:46:00Z">
              <w:r w:rsidRPr="00A62310">
                <w:rPr>
                  <w:rFonts w:ascii="Times New Roman" w:hAnsi="Times New Roman" w:cs="Times New Roman"/>
                  <w:b/>
                  <w:sz w:val="24"/>
                  <w:szCs w:val="24"/>
                </w:rPr>
                <w:t xml:space="preserve">goodness of fit test (Hosmer and </w:t>
              </w:r>
              <w:proofErr w:type="spellStart"/>
              <w:r w:rsidRPr="00A62310">
                <w:rPr>
                  <w:rFonts w:ascii="Times New Roman" w:hAnsi="Times New Roman" w:cs="Times New Roman"/>
                  <w:b/>
                  <w:sz w:val="24"/>
                  <w:szCs w:val="24"/>
                </w:rPr>
                <w:t>Lemeshow</w:t>
              </w:r>
              <w:proofErr w:type="spellEnd"/>
              <w:r w:rsidRPr="00A62310">
                <w:rPr>
                  <w:rFonts w:ascii="Times New Roman" w:hAnsi="Times New Roman" w:cs="Times New Roman"/>
                  <w:b/>
                  <w:sz w:val="24"/>
                  <w:szCs w:val="24"/>
                </w:rPr>
                <w:t>)</w:t>
              </w:r>
            </w:moveTo>
          </w:p>
        </w:tc>
      </w:tr>
      <w:tr w:rsidR="009F0ACE" w:rsidRPr="00A62310" w14:paraId="633AE4E8" w14:textId="77777777" w:rsidTr="00F35E76">
        <w:tc>
          <w:tcPr>
            <w:tcW w:w="2610" w:type="dxa"/>
          </w:tcPr>
          <w:p w14:paraId="34838C54" w14:textId="77777777" w:rsidR="009F0ACE" w:rsidRPr="00A62310" w:rsidRDefault="009F0ACE" w:rsidP="00F35E76">
            <w:pPr>
              <w:spacing w:line="360" w:lineRule="auto"/>
              <w:jc w:val="both"/>
              <w:rPr>
                <w:moveTo w:id="801" w:author="Mohammad Nayeem Hasan" w:date="2023-06-06T16:46:00Z"/>
                <w:rFonts w:ascii="Times New Roman" w:hAnsi="Times New Roman" w:cs="Times New Roman"/>
                <w:sz w:val="24"/>
                <w:szCs w:val="24"/>
              </w:rPr>
            </w:pPr>
            <w:moveTo w:id="802" w:author="Mohammad Nayeem Hasan" w:date="2023-06-06T16:46:00Z">
              <w:r w:rsidRPr="00A62310">
                <w:rPr>
                  <w:rFonts w:ascii="Times New Roman" w:hAnsi="Times New Roman" w:cs="Times New Roman"/>
                  <w:sz w:val="24"/>
                  <w:szCs w:val="24"/>
                </w:rPr>
                <w:t>Value</w:t>
              </w:r>
            </w:moveTo>
          </w:p>
        </w:tc>
        <w:tc>
          <w:tcPr>
            <w:tcW w:w="2392" w:type="dxa"/>
          </w:tcPr>
          <w:p w14:paraId="35AB3AD3" w14:textId="77777777" w:rsidR="009F0ACE" w:rsidRPr="00A62310" w:rsidRDefault="009F0ACE" w:rsidP="00F35E76">
            <w:pPr>
              <w:spacing w:line="360" w:lineRule="auto"/>
              <w:jc w:val="both"/>
              <w:rPr>
                <w:moveTo w:id="803" w:author="Mohammad Nayeem Hasan" w:date="2023-06-06T16:46:00Z"/>
                <w:rFonts w:ascii="Times New Roman" w:hAnsi="Times New Roman" w:cs="Times New Roman"/>
                <w:sz w:val="24"/>
                <w:szCs w:val="24"/>
              </w:rPr>
            </w:pPr>
            <w:proofErr w:type="spellStart"/>
            <w:moveTo w:id="804" w:author="Mohammad Nayeem Hasan" w:date="2023-06-06T16:46:00Z">
              <w:r w:rsidRPr="00A62310">
                <w:rPr>
                  <w:rFonts w:ascii="Times New Roman" w:hAnsi="Times New Roman" w:cs="Times New Roman"/>
                  <w:sz w:val="24"/>
                  <w:szCs w:val="24"/>
                </w:rPr>
                <w:t>Df</w:t>
              </w:r>
              <w:proofErr w:type="spellEnd"/>
            </w:moveTo>
          </w:p>
        </w:tc>
        <w:tc>
          <w:tcPr>
            <w:tcW w:w="2558" w:type="dxa"/>
          </w:tcPr>
          <w:p w14:paraId="04FC6EFF" w14:textId="77777777" w:rsidR="009F0ACE" w:rsidRPr="00A62310" w:rsidRDefault="009F0ACE" w:rsidP="00F35E76">
            <w:pPr>
              <w:spacing w:line="360" w:lineRule="auto"/>
              <w:jc w:val="both"/>
              <w:rPr>
                <w:moveTo w:id="805" w:author="Mohammad Nayeem Hasan" w:date="2023-06-06T16:46:00Z"/>
                <w:rFonts w:ascii="Times New Roman" w:hAnsi="Times New Roman" w:cs="Times New Roman"/>
                <w:sz w:val="24"/>
                <w:szCs w:val="24"/>
              </w:rPr>
            </w:pPr>
            <w:moveTo w:id="806" w:author="Mohammad Nayeem Hasan" w:date="2023-06-06T16:46:00Z">
              <w:r w:rsidRPr="00A62310">
                <w:rPr>
                  <w:rFonts w:ascii="Times New Roman" w:hAnsi="Times New Roman" w:cs="Times New Roman"/>
                  <w:sz w:val="24"/>
                  <w:szCs w:val="24"/>
                </w:rPr>
                <w:t>P-value</w:t>
              </w:r>
            </w:moveTo>
          </w:p>
        </w:tc>
      </w:tr>
      <w:tr w:rsidR="009F0ACE" w:rsidRPr="00A62310" w14:paraId="45E6C8FD" w14:textId="77777777" w:rsidTr="00F35E76">
        <w:tc>
          <w:tcPr>
            <w:tcW w:w="2610" w:type="dxa"/>
          </w:tcPr>
          <w:p w14:paraId="656C81EE" w14:textId="77777777" w:rsidR="009F0ACE" w:rsidRPr="00A62310" w:rsidRDefault="009F0ACE" w:rsidP="00F35E76">
            <w:pPr>
              <w:spacing w:line="360" w:lineRule="auto"/>
              <w:jc w:val="both"/>
              <w:rPr>
                <w:moveTo w:id="807" w:author="Mohammad Nayeem Hasan" w:date="2023-06-06T16:46:00Z"/>
                <w:rFonts w:ascii="Times New Roman" w:hAnsi="Times New Roman" w:cs="Times New Roman"/>
                <w:sz w:val="24"/>
                <w:szCs w:val="24"/>
              </w:rPr>
            </w:pPr>
            <w:moveTo w:id="808" w:author="Mohammad Nayeem Hasan" w:date="2023-06-06T16:46:00Z">
              <w:r w:rsidRPr="00A62310">
                <w:rPr>
                  <w:rFonts w:ascii="Times New Roman" w:hAnsi="Times New Roman" w:cs="Times New Roman"/>
                  <w:sz w:val="24"/>
                  <w:szCs w:val="24"/>
                </w:rPr>
                <w:t>5.6644</w:t>
              </w:r>
            </w:moveTo>
          </w:p>
        </w:tc>
        <w:tc>
          <w:tcPr>
            <w:tcW w:w="2392" w:type="dxa"/>
          </w:tcPr>
          <w:p w14:paraId="0EC165A6" w14:textId="77777777" w:rsidR="009F0ACE" w:rsidRPr="00A62310" w:rsidRDefault="009F0ACE" w:rsidP="00F35E76">
            <w:pPr>
              <w:spacing w:line="360" w:lineRule="auto"/>
              <w:jc w:val="both"/>
              <w:rPr>
                <w:moveTo w:id="809" w:author="Mohammad Nayeem Hasan" w:date="2023-06-06T16:46:00Z"/>
                <w:rFonts w:ascii="Times New Roman" w:hAnsi="Times New Roman" w:cs="Times New Roman"/>
                <w:sz w:val="24"/>
                <w:szCs w:val="24"/>
              </w:rPr>
            </w:pPr>
            <w:moveTo w:id="810" w:author="Mohammad Nayeem Hasan" w:date="2023-06-06T16:46:00Z">
              <w:r w:rsidRPr="00A62310">
                <w:rPr>
                  <w:rFonts w:ascii="Times New Roman" w:hAnsi="Times New Roman" w:cs="Times New Roman"/>
                  <w:sz w:val="24"/>
                  <w:szCs w:val="24"/>
                </w:rPr>
                <w:t>8</w:t>
              </w:r>
            </w:moveTo>
          </w:p>
        </w:tc>
        <w:tc>
          <w:tcPr>
            <w:tcW w:w="2558" w:type="dxa"/>
          </w:tcPr>
          <w:p w14:paraId="2C655125" w14:textId="77777777" w:rsidR="009F0ACE" w:rsidRPr="00A62310" w:rsidRDefault="009F0ACE" w:rsidP="00F35E76">
            <w:pPr>
              <w:spacing w:line="360" w:lineRule="auto"/>
              <w:jc w:val="both"/>
              <w:rPr>
                <w:moveTo w:id="811" w:author="Mohammad Nayeem Hasan" w:date="2023-06-06T16:46:00Z"/>
                <w:rFonts w:ascii="Times New Roman" w:hAnsi="Times New Roman" w:cs="Times New Roman"/>
                <w:sz w:val="24"/>
                <w:szCs w:val="24"/>
              </w:rPr>
            </w:pPr>
            <w:moveTo w:id="812" w:author="Mohammad Nayeem Hasan" w:date="2023-06-06T16:46:00Z">
              <w:r w:rsidRPr="00A62310">
                <w:rPr>
                  <w:rFonts w:ascii="Times New Roman" w:hAnsi="Times New Roman" w:cs="Times New Roman"/>
                  <w:sz w:val="24"/>
                  <w:szCs w:val="24"/>
                </w:rPr>
                <w:t>0.685</w:t>
              </w:r>
            </w:moveTo>
          </w:p>
        </w:tc>
      </w:tr>
      <w:tr w:rsidR="009F0ACE" w:rsidRPr="00A62310" w14:paraId="02EB84F8" w14:textId="77777777" w:rsidTr="00F35E76">
        <w:tc>
          <w:tcPr>
            <w:tcW w:w="7560" w:type="dxa"/>
            <w:gridSpan w:val="3"/>
          </w:tcPr>
          <w:p w14:paraId="41B975DD" w14:textId="77777777" w:rsidR="009F0ACE" w:rsidRPr="00A62310" w:rsidRDefault="009F0ACE" w:rsidP="00F35E76">
            <w:pPr>
              <w:spacing w:line="360" w:lineRule="auto"/>
              <w:jc w:val="both"/>
              <w:rPr>
                <w:moveTo w:id="813" w:author="Mohammad Nayeem Hasan" w:date="2023-06-06T16:46:00Z"/>
                <w:rFonts w:ascii="Times New Roman" w:hAnsi="Times New Roman" w:cs="Times New Roman"/>
                <w:sz w:val="24"/>
                <w:szCs w:val="24"/>
              </w:rPr>
            </w:pPr>
            <w:moveTo w:id="814" w:author="Mohammad Nayeem Hasan" w:date="2023-06-06T16:46:00Z">
              <w:r w:rsidRPr="00A62310">
                <w:rPr>
                  <w:rFonts w:ascii="Times New Roman" w:hAnsi="Times New Roman" w:cs="Times New Roman"/>
                  <w:sz w:val="24"/>
                  <w:szCs w:val="24"/>
                </w:rPr>
                <w:t>The Area under the curve (AUC) for the receiver operating characteristic curve (ROC)</w:t>
              </w:r>
            </w:moveTo>
          </w:p>
        </w:tc>
      </w:tr>
      <w:tr w:rsidR="009F0ACE" w:rsidRPr="00A62310" w14:paraId="39E13044" w14:textId="77777777" w:rsidTr="00F35E76">
        <w:tc>
          <w:tcPr>
            <w:tcW w:w="2610" w:type="dxa"/>
          </w:tcPr>
          <w:p w14:paraId="2058BDDE" w14:textId="77777777" w:rsidR="009F0ACE" w:rsidRPr="00A62310" w:rsidRDefault="009F0ACE" w:rsidP="00F35E76">
            <w:pPr>
              <w:spacing w:line="360" w:lineRule="auto"/>
              <w:jc w:val="both"/>
              <w:rPr>
                <w:moveTo w:id="815" w:author="Mohammad Nayeem Hasan" w:date="2023-06-06T16:46:00Z"/>
                <w:rFonts w:ascii="Times New Roman" w:hAnsi="Times New Roman" w:cs="Times New Roman"/>
                <w:sz w:val="24"/>
                <w:szCs w:val="24"/>
              </w:rPr>
            </w:pPr>
            <w:moveTo w:id="816" w:author="Mohammad Nayeem Hasan" w:date="2023-06-06T16:46:00Z">
              <w:r w:rsidRPr="00A62310">
                <w:rPr>
                  <w:rFonts w:ascii="Times New Roman" w:hAnsi="Times New Roman" w:cs="Times New Roman"/>
                  <w:sz w:val="24"/>
                  <w:szCs w:val="24"/>
                </w:rPr>
                <w:t>Value</w:t>
              </w:r>
            </w:moveTo>
          </w:p>
        </w:tc>
        <w:tc>
          <w:tcPr>
            <w:tcW w:w="4950" w:type="dxa"/>
            <w:gridSpan w:val="2"/>
          </w:tcPr>
          <w:p w14:paraId="0778A1BB" w14:textId="77777777" w:rsidR="009F0ACE" w:rsidRPr="00A62310" w:rsidRDefault="009F0ACE" w:rsidP="00F35E76">
            <w:pPr>
              <w:spacing w:line="360" w:lineRule="auto"/>
              <w:jc w:val="both"/>
              <w:rPr>
                <w:moveTo w:id="817" w:author="Mohammad Nayeem Hasan" w:date="2023-06-06T16:46:00Z"/>
                <w:rFonts w:ascii="Times New Roman" w:hAnsi="Times New Roman" w:cs="Times New Roman"/>
                <w:sz w:val="24"/>
                <w:szCs w:val="24"/>
              </w:rPr>
            </w:pPr>
            <w:moveTo w:id="818" w:author="Mohammad Nayeem Hasan" w:date="2023-06-06T16:46:00Z">
              <w:r w:rsidRPr="00A62310">
                <w:rPr>
                  <w:rFonts w:ascii="Times New Roman" w:hAnsi="Times New Roman" w:cs="Times New Roman"/>
                  <w:sz w:val="24"/>
                  <w:szCs w:val="24"/>
                </w:rPr>
                <w:t>0.7164</w:t>
              </w:r>
            </w:moveTo>
          </w:p>
        </w:tc>
      </w:tr>
    </w:tbl>
    <w:p w14:paraId="0F05766D" w14:textId="77777777" w:rsidR="009F0ACE" w:rsidRPr="00A62310" w:rsidRDefault="009F0ACE" w:rsidP="009F0ACE">
      <w:pPr>
        <w:spacing w:after="0" w:line="360" w:lineRule="auto"/>
        <w:jc w:val="both"/>
        <w:rPr>
          <w:moveTo w:id="819" w:author="Mohammad Nayeem Hasan" w:date="2023-06-06T16:46:00Z"/>
          <w:rFonts w:ascii="Times New Roman" w:hAnsi="Times New Roman" w:cs="Times New Roman"/>
          <w:sz w:val="24"/>
          <w:szCs w:val="24"/>
        </w:rPr>
      </w:pPr>
    </w:p>
    <w:p w14:paraId="5F9CDF47" w14:textId="77777777" w:rsidR="009F0ACE" w:rsidRPr="00A62310" w:rsidRDefault="009F0ACE" w:rsidP="009F0ACE">
      <w:pPr>
        <w:spacing w:after="0" w:line="360" w:lineRule="auto"/>
        <w:jc w:val="both"/>
        <w:rPr>
          <w:moveTo w:id="820" w:author="Mohammad Nayeem Hasan" w:date="2023-06-06T16:46:00Z"/>
          <w:rFonts w:ascii="Times New Roman" w:hAnsi="Times New Roman" w:cs="Times New Roman"/>
          <w:sz w:val="24"/>
          <w:szCs w:val="24"/>
        </w:rPr>
      </w:pPr>
    </w:p>
    <w:p w14:paraId="202EA307" w14:textId="77777777" w:rsidR="009F0ACE" w:rsidRPr="00A62310" w:rsidRDefault="009F0ACE" w:rsidP="009F0ACE">
      <w:pPr>
        <w:rPr>
          <w:moveTo w:id="821" w:author="Mohammad Nayeem Hasan" w:date="2023-06-06T16:46:00Z"/>
          <w:rFonts w:ascii="Times New Roman" w:hAnsi="Times New Roman" w:cs="Times New Roman"/>
        </w:rPr>
      </w:pPr>
      <w:moveTo w:id="822" w:author="Mohammad Nayeem Hasan" w:date="2023-06-06T16:46:00Z">
        <w:r w:rsidRPr="00A62310">
          <w:rPr>
            <w:rFonts w:ascii="Times New Roman" w:hAnsi="Times New Roman" w:cs="Times New Roman"/>
            <w:b/>
            <w:color w:val="000000"/>
            <w:sz w:val="24"/>
            <w:szCs w:val="24"/>
          </w:rPr>
          <w:lastRenderedPageBreak/>
          <w:t xml:space="preserve">Figure 3: </w:t>
        </w:r>
        <w:r w:rsidRPr="00A62310">
          <w:rPr>
            <w:rFonts w:ascii="Times New Roman" w:hAnsi="Times New Roman" w:cs="Times New Roman"/>
            <w:color w:val="000000"/>
            <w:sz w:val="24"/>
            <w:szCs w:val="24"/>
          </w:rPr>
          <w:t xml:space="preserve">Model evaluations using </w:t>
        </w:r>
        <w:r w:rsidRPr="00A62310">
          <w:rPr>
            <w:rFonts w:ascii="Times New Roman" w:hAnsi="Times New Roman" w:cs="Times New Roman"/>
            <w:sz w:val="24"/>
            <w:szCs w:val="24"/>
          </w:rPr>
          <w:t>the</w:t>
        </w:r>
        <w:r w:rsidRPr="00A62310">
          <w:rPr>
            <w:rFonts w:ascii="Times New Roman" w:eastAsia="Calibri" w:hAnsi="Times New Roman" w:cs="Times New Roman"/>
            <w:sz w:val="24"/>
            <w:szCs w:val="24"/>
          </w:rPr>
          <w:t xml:space="preserve"> receiver operating characteristic curve (</w:t>
        </w:r>
        <w:r w:rsidRPr="00A62310">
          <w:rPr>
            <w:rFonts w:ascii="Times New Roman" w:hAnsi="Times New Roman" w:cs="Times New Roman"/>
            <w:color w:val="000000"/>
            <w:sz w:val="24"/>
            <w:szCs w:val="24"/>
          </w:rPr>
          <w:t>ROC curve)</w:t>
        </w:r>
      </w:moveTo>
    </w:p>
    <w:p w14:paraId="3830FD2A" w14:textId="77777777" w:rsidR="009F0ACE" w:rsidRDefault="009F0ACE" w:rsidP="009F0ACE">
      <w:pPr>
        <w:spacing w:after="0" w:line="360" w:lineRule="auto"/>
        <w:jc w:val="both"/>
        <w:rPr>
          <w:moveTo w:id="823" w:author="Mohammad Nayeem Hasan" w:date="2023-06-06T16:46:00Z"/>
          <w:rFonts w:ascii="Times New Roman" w:hAnsi="Times New Roman" w:cs="Times New Roman"/>
          <w:b/>
          <w:sz w:val="24"/>
          <w:szCs w:val="24"/>
          <w:shd w:val="clear" w:color="auto" w:fill="FFFFFF"/>
        </w:rPr>
      </w:pPr>
    </w:p>
    <w:moveToRangeEnd w:id="738"/>
    <w:p w14:paraId="4387F6DF" w14:textId="24B02B81" w:rsidR="009B40ED" w:rsidRDefault="00081DF0" w:rsidP="009B40ED">
      <w:pPr>
        <w:jc w:val="both"/>
        <w:rPr>
          <w:rFonts w:ascii="Times New Roman" w:hAnsi="Times New Roman" w:cs="Times New Roman"/>
          <w:sz w:val="24"/>
          <w:szCs w:val="24"/>
        </w:rPr>
      </w:pPr>
      <w:r w:rsidRPr="00A62310">
        <w:rPr>
          <w:rFonts w:ascii="Times New Roman" w:hAnsi="Times New Roman" w:cs="Times New Roman"/>
          <w:sz w:val="24"/>
          <w:szCs w:val="24"/>
        </w:rPr>
        <w:t xml:space="preserve">Cycle of threshold (CT) value of patients are positively correlated with BMI. </w:t>
      </w:r>
      <w:r w:rsidR="00FF0026" w:rsidRPr="00A62310">
        <w:rPr>
          <w:rFonts w:ascii="Times New Roman" w:hAnsi="Times New Roman" w:cs="Times New Roman"/>
          <w:sz w:val="24"/>
          <w:szCs w:val="24"/>
        </w:rPr>
        <w:t>This study finds CT values in certain BMI maximum</w:t>
      </w:r>
      <w:r w:rsidRPr="00A62310">
        <w:rPr>
          <w:rFonts w:ascii="Times New Roman" w:hAnsi="Times New Roman" w:cs="Times New Roman"/>
          <w:sz w:val="24"/>
          <w:szCs w:val="24"/>
        </w:rPr>
        <w:t xml:space="preserve"> (Figure-</w:t>
      </w:r>
      <w:r w:rsidR="006167A4" w:rsidRPr="00A62310">
        <w:rPr>
          <w:rFonts w:ascii="Times New Roman" w:hAnsi="Times New Roman" w:cs="Times New Roman"/>
          <w:sz w:val="24"/>
          <w:szCs w:val="24"/>
        </w:rPr>
        <w:t>6)</w:t>
      </w:r>
      <w:r w:rsidRPr="00A62310">
        <w:rPr>
          <w:rFonts w:ascii="Times New Roman" w:hAnsi="Times New Roman" w:cs="Times New Roman"/>
          <w:sz w:val="24"/>
          <w:szCs w:val="24"/>
        </w:rPr>
        <w:t>.</w:t>
      </w:r>
      <w:r w:rsidR="00D876AF" w:rsidRPr="00A62310">
        <w:rPr>
          <w:rFonts w:ascii="Times New Roman" w:hAnsi="Times New Roman" w:cs="Times New Roman"/>
          <w:sz w:val="24"/>
          <w:szCs w:val="24"/>
        </w:rPr>
        <w:t xml:space="preserve"> All of three genes ORF1ab (FAM), N (ROX), IC(CY5) </w:t>
      </w:r>
      <w:r w:rsidR="00633983" w:rsidRPr="00A62310">
        <w:rPr>
          <w:rFonts w:ascii="Times New Roman" w:hAnsi="Times New Roman" w:cs="Times New Roman"/>
          <w:sz w:val="24"/>
          <w:szCs w:val="24"/>
        </w:rPr>
        <w:t xml:space="preserve">were found to be </w:t>
      </w:r>
      <w:r w:rsidR="00D876AF" w:rsidRPr="00A62310">
        <w:rPr>
          <w:rFonts w:ascii="Times New Roman" w:hAnsi="Times New Roman" w:cs="Times New Roman"/>
          <w:sz w:val="24"/>
          <w:szCs w:val="24"/>
        </w:rPr>
        <w:t>interlinked with BMI 20-30 value.</w:t>
      </w:r>
    </w:p>
    <w:p w14:paraId="5216AC24" w14:textId="77777777" w:rsidR="009B40ED" w:rsidRPr="00A62310" w:rsidRDefault="009B40ED" w:rsidP="009B40ED">
      <w:pPr>
        <w:jc w:val="both"/>
        <w:rPr>
          <w:rFonts w:ascii="Times New Roman" w:hAnsi="Times New Roman" w:cs="Times New Roman"/>
          <w:sz w:val="24"/>
          <w:szCs w:val="24"/>
        </w:rPr>
      </w:pPr>
      <w:r w:rsidRPr="00A62310">
        <w:rPr>
          <w:rFonts w:ascii="Times New Roman" w:hAnsi="Times New Roman" w:cs="Times New Roman"/>
          <w:b/>
          <w:bCs/>
          <w:sz w:val="24"/>
          <w:szCs w:val="24"/>
        </w:rPr>
        <w:t>Figure 6:</w:t>
      </w:r>
      <w:r w:rsidRPr="00A62310">
        <w:rPr>
          <w:rFonts w:ascii="Times New Roman" w:hAnsi="Times New Roman" w:cs="Times New Roman"/>
          <w:sz w:val="24"/>
          <w:szCs w:val="24"/>
        </w:rPr>
        <w:t xml:space="preserve"> Correlation of Cycle of threshold and BMI of COVID-19 positive patients</w:t>
      </w:r>
      <w:r>
        <w:rPr>
          <w:rFonts w:ascii="Times New Roman" w:hAnsi="Times New Roman" w:cs="Times New Roman"/>
          <w:sz w:val="24"/>
          <w:szCs w:val="24"/>
        </w:rPr>
        <w:t xml:space="preserve"> (A) FAM/ORF1ab gene vs BMI (B) ROX/ N gene vs BMI (C) CY5/ Internal </w:t>
      </w:r>
      <w:proofErr w:type="spellStart"/>
      <w:r>
        <w:rPr>
          <w:rFonts w:ascii="Times New Roman" w:hAnsi="Times New Roman" w:cs="Times New Roman"/>
          <w:sz w:val="24"/>
          <w:szCs w:val="24"/>
        </w:rPr>
        <w:t>contro</w:t>
      </w:r>
      <w:proofErr w:type="spellEnd"/>
      <w:r>
        <w:rPr>
          <w:rFonts w:ascii="Times New Roman" w:hAnsi="Times New Roman" w:cs="Times New Roman"/>
          <w:sz w:val="24"/>
          <w:szCs w:val="24"/>
        </w:rPr>
        <w:t xml:space="preserve"> gene vs BMI</w:t>
      </w:r>
    </w:p>
    <w:p w14:paraId="4AD6C6D5" w14:textId="77777777" w:rsidR="006167A4" w:rsidRPr="00A62310" w:rsidRDefault="006167A4" w:rsidP="00FA5050">
      <w:pPr>
        <w:jc w:val="both"/>
        <w:rPr>
          <w:rFonts w:ascii="Times New Roman" w:hAnsi="Times New Roman" w:cs="Times New Roman"/>
          <w:sz w:val="24"/>
          <w:szCs w:val="24"/>
        </w:rPr>
      </w:pPr>
      <w:r w:rsidRPr="00A62310">
        <w:rPr>
          <w:rFonts w:ascii="Times New Roman" w:hAnsi="Times New Roman" w:cs="Times New Roman"/>
          <w:b/>
          <w:bCs/>
          <w:sz w:val="24"/>
          <w:szCs w:val="24"/>
        </w:rPr>
        <w:t>Figure 6 (D):</w:t>
      </w:r>
      <w:r w:rsidRPr="00A62310">
        <w:rPr>
          <w:rFonts w:ascii="Times New Roman" w:hAnsi="Times New Roman" w:cs="Times New Roman"/>
          <w:sz w:val="24"/>
          <w:szCs w:val="24"/>
        </w:rPr>
        <w:t xml:space="preserve"> Correlation of COVID-19 patient's viral load and BMI</w:t>
      </w:r>
    </w:p>
    <w:p w14:paraId="2C96A67B" w14:textId="77777777" w:rsidR="00FA5050" w:rsidRPr="00A62310" w:rsidRDefault="00FA5050" w:rsidP="00FA5050">
      <w:pPr>
        <w:jc w:val="both"/>
        <w:rPr>
          <w:rFonts w:ascii="Times New Roman" w:hAnsi="Times New Roman" w:cs="Times New Roman"/>
          <w:sz w:val="24"/>
          <w:szCs w:val="24"/>
        </w:rPr>
      </w:pPr>
      <w:r w:rsidRPr="00A62310">
        <w:rPr>
          <w:rFonts w:ascii="Times New Roman" w:hAnsi="Times New Roman" w:cs="Times New Roman"/>
          <w:sz w:val="24"/>
          <w:szCs w:val="24"/>
        </w:rPr>
        <w:t xml:space="preserve">The r-squared values of Fig </w:t>
      </w:r>
      <w:r w:rsidR="006167A4" w:rsidRPr="00A62310">
        <w:rPr>
          <w:rFonts w:ascii="Times New Roman" w:hAnsi="Times New Roman" w:cs="Times New Roman"/>
          <w:sz w:val="24"/>
          <w:szCs w:val="24"/>
        </w:rPr>
        <w:t>6A-C</w:t>
      </w:r>
      <w:r w:rsidRPr="00A62310">
        <w:rPr>
          <w:rFonts w:ascii="Times New Roman" w:hAnsi="Times New Roman" w:cs="Times New Roman"/>
          <w:sz w:val="24"/>
          <w:szCs w:val="24"/>
        </w:rPr>
        <w:t xml:space="preserve"> revealed that 21%, 29%, and 24% of the variability observed in the target variable BMI is explained by the regression models, respectively.</w:t>
      </w:r>
      <w:r w:rsidR="006167A4" w:rsidRPr="00A62310">
        <w:rPr>
          <w:rFonts w:ascii="Times New Roman" w:hAnsi="Times New Roman" w:cs="Times New Roman"/>
          <w:sz w:val="24"/>
          <w:szCs w:val="24"/>
        </w:rPr>
        <w:t xml:space="preserve"> In addition, this study results also indicate</w:t>
      </w:r>
      <w:r w:rsidR="00633983" w:rsidRPr="00A62310">
        <w:rPr>
          <w:rFonts w:ascii="Times New Roman" w:hAnsi="Times New Roman" w:cs="Times New Roman"/>
          <w:sz w:val="24"/>
          <w:szCs w:val="24"/>
        </w:rPr>
        <w:t>d</w:t>
      </w:r>
      <w:r w:rsidR="006167A4" w:rsidRPr="00A62310">
        <w:rPr>
          <w:rFonts w:ascii="Times New Roman" w:hAnsi="Times New Roman" w:cs="Times New Roman"/>
          <w:sz w:val="24"/>
          <w:szCs w:val="24"/>
        </w:rPr>
        <w:t xml:space="preserve"> a positive correlation of viral load with BMI of COVID-19 positive patients.</w:t>
      </w:r>
    </w:p>
    <w:p w14:paraId="2A7D9301" w14:textId="5EF86350" w:rsidR="006167A4" w:rsidRPr="00A62310" w:rsidRDefault="006167A4" w:rsidP="00FA5050">
      <w:pPr>
        <w:jc w:val="both"/>
        <w:rPr>
          <w:rFonts w:ascii="Times New Roman" w:hAnsi="Times New Roman" w:cs="Times New Roman"/>
          <w:sz w:val="24"/>
          <w:szCs w:val="24"/>
        </w:rPr>
      </w:pPr>
      <w:r w:rsidRPr="00A62310">
        <w:rPr>
          <w:rFonts w:ascii="Times New Roman" w:hAnsi="Times New Roman" w:cs="Times New Roman"/>
          <w:sz w:val="24"/>
          <w:szCs w:val="24"/>
        </w:rPr>
        <w:t>Using previously published primers for detecting SARS-C</w:t>
      </w:r>
      <w:r w:rsidR="00633983" w:rsidRPr="00A62310">
        <w:rPr>
          <w:rFonts w:ascii="Times New Roman" w:hAnsi="Times New Roman" w:cs="Times New Roman"/>
          <w:sz w:val="24"/>
          <w:szCs w:val="24"/>
        </w:rPr>
        <w:t>O</w:t>
      </w:r>
      <w:r w:rsidRPr="00A62310">
        <w:rPr>
          <w:rFonts w:ascii="Times New Roman" w:hAnsi="Times New Roman" w:cs="Times New Roman"/>
          <w:sz w:val="24"/>
          <w:szCs w:val="24"/>
        </w:rPr>
        <w:t xml:space="preserve">V-2 primers it was confirmed that the maximum hospitalized patients </w:t>
      </w:r>
      <w:r w:rsidR="00633983" w:rsidRPr="00A62310">
        <w:rPr>
          <w:rFonts w:ascii="Times New Roman" w:hAnsi="Times New Roman" w:cs="Times New Roman"/>
          <w:sz w:val="24"/>
          <w:szCs w:val="24"/>
        </w:rPr>
        <w:t xml:space="preserve">were </w:t>
      </w:r>
      <w:r w:rsidRPr="00A62310">
        <w:rPr>
          <w:rFonts w:ascii="Times New Roman" w:hAnsi="Times New Roman" w:cs="Times New Roman"/>
          <w:sz w:val="24"/>
          <w:szCs w:val="24"/>
        </w:rPr>
        <w:t xml:space="preserve">affected by SARS-CoV-2 </w:t>
      </w:r>
      <w:r w:rsidR="002F69B9" w:rsidRPr="00A62310">
        <w:rPr>
          <w:rFonts w:ascii="Times New Roman" w:hAnsi="Times New Roman" w:cs="Times New Roman"/>
          <w:sz w:val="24"/>
          <w:szCs w:val="24"/>
        </w:rPr>
        <w:t xml:space="preserve">Delta </w:t>
      </w:r>
      <w:r w:rsidRPr="00A62310">
        <w:rPr>
          <w:rFonts w:ascii="Times New Roman" w:hAnsi="Times New Roman" w:cs="Times New Roman"/>
          <w:sz w:val="24"/>
          <w:szCs w:val="24"/>
        </w:rPr>
        <w:t xml:space="preserve">variants </w:t>
      </w:r>
      <w:r w:rsidR="00633983" w:rsidRPr="00A62310">
        <w:rPr>
          <w:rFonts w:ascii="Times New Roman" w:hAnsi="Times New Roman" w:cs="Times New Roman"/>
          <w:sz w:val="24"/>
          <w:szCs w:val="24"/>
        </w:rPr>
        <w:t xml:space="preserve">that </w:t>
      </w:r>
      <w:r w:rsidRPr="00A62310">
        <w:rPr>
          <w:rFonts w:ascii="Times New Roman" w:hAnsi="Times New Roman" w:cs="Times New Roman"/>
          <w:sz w:val="24"/>
          <w:szCs w:val="24"/>
        </w:rPr>
        <w:t>are responsible for maximum death cases.</w:t>
      </w:r>
    </w:p>
    <w:p w14:paraId="179D393A" w14:textId="77777777" w:rsidR="00B53FCD" w:rsidRDefault="00B53FCD" w:rsidP="008E38DA">
      <w:pPr>
        <w:spacing w:after="0" w:line="360" w:lineRule="auto"/>
        <w:jc w:val="both"/>
        <w:rPr>
          <w:rFonts w:ascii="Times New Roman" w:hAnsi="Times New Roman" w:cs="Times New Roman"/>
          <w:b/>
          <w:sz w:val="24"/>
          <w:szCs w:val="24"/>
          <w:shd w:val="clear" w:color="auto" w:fill="FFFFFF"/>
        </w:rPr>
      </w:pPr>
    </w:p>
    <w:p w14:paraId="05A922B1" w14:textId="77777777" w:rsidR="0054033D" w:rsidRPr="00A62310" w:rsidRDefault="00427615" w:rsidP="008E38DA">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4. </w:t>
      </w:r>
      <w:r w:rsidR="0054033D" w:rsidRPr="00A62310">
        <w:rPr>
          <w:rFonts w:ascii="Times New Roman" w:hAnsi="Times New Roman" w:cs="Times New Roman"/>
          <w:b/>
          <w:sz w:val="24"/>
          <w:szCs w:val="24"/>
          <w:shd w:val="clear" w:color="auto" w:fill="FFFFFF"/>
        </w:rPr>
        <w:t>Discussion</w:t>
      </w:r>
    </w:p>
    <w:p w14:paraId="44A491C1" w14:textId="77777777" w:rsidR="00A52873" w:rsidRPr="00A62310" w:rsidRDefault="00A52873" w:rsidP="00F95CBF">
      <w:pPr>
        <w:spacing w:after="0"/>
        <w:jc w:val="both"/>
        <w:rPr>
          <w:rFonts w:ascii="Times New Roman" w:hAnsi="Times New Roman" w:cs="Times New Roman"/>
          <w:sz w:val="24"/>
          <w:szCs w:val="24"/>
          <w:shd w:val="clear" w:color="auto" w:fill="FFFFFF"/>
        </w:rPr>
      </w:pPr>
      <w:r w:rsidRPr="00A62310">
        <w:rPr>
          <w:rFonts w:ascii="Times New Roman" w:hAnsi="Times New Roman" w:cs="Times New Roman"/>
          <w:sz w:val="24"/>
          <w:szCs w:val="24"/>
          <w:shd w:val="clear" w:color="auto" w:fill="FFFFFF"/>
        </w:rPr>
        <w:tab/>
        <w:t xml:space="preserve">It is almost three years </w:t>
      </w:r>
      <w:r w:rsidR="00633983" w:rsidRPr="00A62310">
        <w:rPr>
          <w:rFonts w:ascii="Times New Roman" w:hAnsi="Times New Roman" w:cs="Times New Roman"/>
          <w:sz w:val="24"/>
          <w:szCs w:val="24"/>
          <w:shd w:val="clear" w:color="auto" w:fill="FFFFFF"/>
        </w:rPr>
        <w:t xml:space="preserve">since </w:t>
      </w:r>
      <w:r w:rsidRPr="00A62310">
        <w:rPr>
          <w:rFonts w:ascii="Times New Roman" w:hAnsi="Times New Roman" w:cs="Times New Roman"/>
          <w:sz w:val="24"/>
          <w:szCs w:val="24"/>
          <w:shd w:val="clear" w:color="auto" w:fill="FFFFFF"/>
        </w:rPr>
        <w:t xml:space="preserve">COVID-19 pandemic is going on, </w:t>
      </w:r>
      <w:r w:rsidR="006167A4" w:rsidRPr="00A62310">
        <w:rPr>
          <w:rFonts w:ascii="Times New Roman" w:hAnsi="Times New Roman" w:cs="Times New Roman"/>
          <w:sz w:val="24"/>
          <w:szCs w:val="24"/>
          <w:shd w:val="clear" w:color="auto" w:fill="FFFFFF"/>
        </w:rPr>
        <w:t xml:space="preserve">and </w:t>
      </w:r>
      <w:r w:rsidRPr="00A62310">
        <w:rPr>
          <w:rFonts w:ascii="Times New Roman" w:hAnsi="Times New Roman" w:cs="Times New Roman"/>
          <w:sz w:val="24"/>
          <w:szCs w:val="24"/>
          <w:shd w:val="clear" w:color="auto" w:fill="FFFFFF"/>
        </w:rPr>
        <w:t xml:space="preserve">nobody knows about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ending of this devastati</w:t>
      </w:r>
      <w:r w:rsidR="006167A4" w:rsidRPr="00A62310">
        <w:rPr>
          <w:rFonts w:ascii="Times New Roman" w:hAnsi="Times New Roman" w:cs="Times New Roman"/>
          <w:sz w:val="24"/>
          <w:szCs w:val="24"/>
          <w:shd w:val="clear" w:color="auto" w:fill="FFFFFF"/>
        </w:rPr>
        <w:t>ng</w:t>
      </w:r>
      <w:r w:rsidRPr="00A62310">
        <w:rPr>
          <w:rFonts w:ascii="Times New Roman" w:hAnsi="Times New Roman" w:cs="Times New Roman"/>
          <w:sz w:val="24"/>
          <w:szCs w:val="24"/>
          <w:shd w:val="clear" w:color="auto" w:fill="FFFFFF"/>
        </w:rPr>
        <w:t xml:space="preserve"> disease. Although </w:t>
      </w:r>
      <w:r w:rsidR="002F69B9" w:rsidRPr="00A62310">
        <w:rPr>
          <w:rFonts w:ascii="Times New Roman" w:hAnsi="Times New Roman" w:cs="Times New Roman"/>
          <w:sz w:val="24"/>
          <w:szCs w:val="24"/>
          <w:shd w:val="clear" w:color="auto" w:fill="FFFFFF"/>
        </w:rPr>
        <w:t>the rate of confirmed</w:t>
      </w:r>
      <w:r w:rsidRPr="00A62310">
        <w:rPr>
          <w:rFonts w:ascii="Times New Roman" w:hAnsi="Times New Roman" w:cs="Times New Roman"/>
          <w:sz w:val="24"/>
          <w:szCs w:val="24"/>
          <w:shd w:val="clear" w:color="auto" w:fill="FFFFFF"/>
        </w:rPr>
        <w:t xml:space="preserve"> and death cases </w:t>
      </w:r>
      <w:r w:rsidR="00633983" w:rsidRPr="00A62310">
        <w:rPr>
          <w:rFonts w:ascii="Times New Roman" w:hAnsi="Times New Roman" w:cs="Times New Roman"/>
          <w:sz w:val="24"/>
          <w:szCs w:val="24"/>
          <w:shd w:val="clear" w:color="auto" w:fill="FFFFFF"/>
        </w:rPr>
        <w:t xml:space="preserve">are </w:t>
      </w:r>
      <w:r w:rsidRPr="00A62310">
        <w:rPr>
          <w:rFonts w:ascii="Times New Roman" w:hAnsi="Times New Roman" w:cs="Times New Roman"/>
          <w:sz w:val="24"/>
          <w:szCs w:val="24"/>
          <w:shd w:val="clear" w:color="auto" w:fill="FFFFFF"/>
        </w:rPr>
        <w:t xml:space="preserve">lessening day </w:t>
      </w:r>
      <w:r w:rsidR="00FF0026" w:rsidRPr="00A62310">
        <w:rPr>
          <w:rFonts w:ascii="Times New Roman" w:hAnsi="Times New Roman" w:cs="Times New Roman"/>
          <w:sz w:val="24"/>
          <w:szCs w:val="24"/>
          <w:shd w:val="clear" w:color="auto" w:fill="FFFFFF"/>
        </w:rPr>
        <w:t xml:space="preserve">after vaccination and following proper prevention and control guidelines, few countries of the world </w:t>
      </w:r>
      <w:r w:rsidR="00597AD0" w:rsidRPr="00A62310">
        <w:rPr>
          <w:rFonts w:ascii="Times New Roman" w:hAnsi="Times New Roman" w:cs="Times New Roman"/>
          <w:sz w:val="24"/>
          <w:szCs w:val="24"/>
          <w:shd w:val="clear" w:color="auto" w:fill="FFFFFF"/>
        </w:rPr>
        <w:t xml:space="preserve">are </w:t>
      </w:r>
      <w:r w:rsidR="00FF0026" w:rsidRPr="00A62310">
        <w:rPr>
          <w:rFonts w:ascii="Times New Roman" w:hAnsi="Times New Roman" w:cs="Times New Roman"/>
          <w:sz w:val="24"/>
          <w:szCs w:val="24"/>
          <w:shd w:val="clear" w:color="auto" w:fill="FFFFFF"/>
        </w:rPr>
        <w:t>still record</w:t>
      </w:r>
      <w:r w:rsidR="00597AD0" w:rsidRPr="00A62310">
        <w:rPr>
          <w:rFonts w:ascii="Times New Roman" w:hAnsi="Times New Roman" w:cs="Times New Roman"/>
          <w:sz w:val="24"/>
          <w:szCs w:val="24"/>
          <w:shd w:val="clear" w:color="auto" w:fill="FFFFFF"/>
        </w:rPr>
        <w:t>ing</w:t>
      </w:r>
      <w:r w:rsidRPr="00A62310">
        <w:rPr>
          <w:rFonts w:ascii="Times New Roman" w:hAnsi="Times New Roman" w:cs="Times New Roman"/>
          <w:sz w:val="24"/>
          <w:szCs w:val="24"/>
          <w:shd w:val="clear" w:color="auto" w:fill="FFFFFF"/>
        </w:rPr>
        <w:t xml:space="preserve"> daily positive cases </w:t>
      </w:r>
      <w:r w:rsidR="006167A4" w:rsidRPr="00A62310">
        <w:rPr>
          <w:rFonts w:ascii="Times New Roman" w:hAnsi="Times New Roman" w:cs="Times New Roman"/>
          <w:sz w:val="24"/>
          <w:szCs w:val="24"/>
          <w:shd w:val="clear" w:color="auto" w:fill="FFFFFF"/>
        </w:rPr>
        <w:t>e</w:t>
      </w:r>
      <w:r w:rsidRPr="00A62310">
        <w:rPr>
          <w:rFonts w:ascii="Times New Roman" w:hAnsi="Times New Roman" w:cs="Times New Roman"/>
          <w:sz w:val="24"/>
          <w:szCs w:val="24"/>
          <w:shd w:val="clear" w:color="auto" w:fill="FFFFFF"/>
        </w:rPr>
        <w:t xml:space="preserve">specially </w:t>
      </w:r>
      <w:r w:rsidR="006167A4" w:rsidRPr="00A62310">
        <w:rPr>
          <w:rFonts w:ascii="Times New Roman" w:hAnsi="Times New Roman" w:cs="Times New Roman"/>
          <w:sz w:val="24"/>
          <w:szCs w:val="24"/>
          <w:shd w:val="clear" w:color="auto" w:fill="FFFFFF"/>
        </w:rPr>
        <w:t xml:space="preserve">in </w:t>
      </w:r>
      <w:r w:rsidRPr="00A62310">
        <w:rPr>
          <w:rFonts w:ascii="Times New Roman" w:hAnsi="Times New Roman" w:cs="Times New Roman"/>
          <w:sz w:val="24"/>
          <w:szCs w:val="24"/>
          <w:shd w:val="clear" w:color="auto" w:fill="FFFFFF"/>
        </w:rPr>
        <w:t>different parts of China</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FF0026" w:rsidRPr="00A62310">
        <w:rPr>
          <w:rFonts w:ascii="Times New Roman" w:hAnsi="Times New Roman" w:cs="Times New Roman"/>
          <w:sz w:val="24"/>
          <w:szCs w:val="24"/>
          <w:shd w:val="clear" w:color="auto" w:fill="FFFFFF"/>
        </w:rPr>
        <w:instrText>ADDIN CSL_CITATION {"citationItems":[{"id":"ITEM-1","itemData":{"DOI":"10.34172/ijhpm.2021.02","ISSN":"2322-5939","abstract":"Background: The prevalence of coronavirus disease 2019 (COVID-19) vaccination is very critical in controlling COVID-19. This study mainly aimed to (1) investigate behavioral intentions of COVID-19 vaccination under various specific scenarios, and (2) associated factors of the afore-mentioned vaccination intentions. Methods: A random anonymous telephone survey interviewed 450 Chinese adults from September 16-30, 2020 in Hong Kong, China. Nine scenarios of behavioral intentions of COVID-19 vaccinations were measured combining effectiveness (80% versus 50%), safety (rare versus common mild side effect), and cost (free versus HK$ 500). Results: The prevalence of behavioral intentions of COVID-19 vaccination under the 9 specific scenarios was very low and varied greatly (4.2% to 38.0%). The prospective countries of manufacture also influenced vaccination intention (eg, Japan: 55.8% vs China: 31.1%). Only 13.1% intended to take up COVID-19 vaccination at the soonest upon its availability. The attributes of effectiveness and side effect influenced vaccination intention most. Positively associated factors of behavioral intentions of COVID-19 vaccination included trust/satisfaction toward the government, exposure to positive social media information about COVID-19 vaccines, descriptive norms, perceived impact on the pandemic, perceived duration of protectiveness, and life satisfaction. Conclusion: Intention of COVID-19 vaccination was low in the Hong Kong general population, especially among younger people, females, and single people. Health promotion is warranted to enhance the intention. The significant factors identified in this study may be considered when designing such health promotion. Future research is required to confirm the findings in other countries. Such studies should pay attention to the specific context of cost, safety, and effectiveness, which would lead to different responses in the level of behavioral intention of COVID-19 vaccination (BICV).","author":[{"dropping-particle":"","family":"Yu","given":"Yanqiu","non-dropping-particle":"","parse-names":false,"suffix":""},{"dropping-particle":"","family":"Lau","given":"Joseph T.F.","non-dropping-particle":"","parse-names":false,"suffix":""},{"dropping-particle":"","family":"Lau","given":"Mason M.C.","non-dropping-particle":"","parse-names":false,"suffix":""},{"dropping-particle":"","family":"Wong","given":"Martin C.S.","non-dropping-particle":"","parse-names":false,"suffix":""},{"dropping-particle":"","family":"Chan","given":"Paul K.S.","non-dropping-particle":"","parse-names":false,"suffix":""}],"container-title":"International Journal of Health Policy and Management","id":"ITEM-1","issued":{"date-parts":[["2021","1","18"]]},"title":"Understanding the Prevalence and Associated Factors of Behavioral Intention of COVID-19 Vaccination Under Specific Scenarios Combining Effectiveness, Safety, and Cost in the Hong Kong Chinese General Population","type":"article-journal"},"uris":["http://www.mendeley.com/documents/?uuid=c3216e1e-88ad-4153-bcb6-6ee6e1e7182b"]}],"mendeley":{"formattedCitation":"(Yu et al., 2021)","manualFormatting":"(Yu et al., 2021; WHO, 2022)","plainTextFormattedCitation":"(Yu et al., 2021)","previouslyFormattedCitation":"(Yu et al., 2021)"},"properties":{"noteIndex":0},"schema":"https://github.com/citation-style-language/schema/raw/master/csl-citation.json"}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(Yu et al., 2021</w:t>
      </w:r>
      <w:r w:rsidR="00633983" w:rsidRPr="00A62310">
        <w:rPr>
          <w:rFonts w:ascii="Times New Roman" w:hAnsi="Times New Roman" w:cs="Times New Roman"/>
          <w:noProof/>
          <w:sz w:val="24"/>
          <w:szCs w:val="24"/>
          <w:shd w:val="clear" w:color="auto" w:fill="FFFFFF"/>
        </w:rPr>
        <w:t>; WHO, 2022</w:t>
      </w:r>
      <w:r w:rsidR="006167A4" w:rsidRPr="00A62310">
        <w:rPr>
          <w:rFonts w:ascii="Times New Roman" w:hAnsi="Times New Roman" w:cs="Times New Roman"/>
          <w:noProof/>
          <w:sz w:val="24"/>
          <w:szCs w:val="24"/>
          <w:shd w:val="clear" w:color="auto" w:fill="FFFFFF"/>
        </w:rPr>
        <w:t>)</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Currently</w:t>
      </w:r>
      <w:r w:rsidR="006167A4"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Bangladesh </w:t>
      </w:r>
      <w:r w:rsidR="006167A4" w:rsidRPr="00A62310">
        <w:rPr>
          <w:rFonts w:ascii="Times New Roman" w:hAnsi="Times New Roman" w:cs="Times New Roman"/>
          <w:sz w:val="24"/>
          <w:szCs w:val="24"/>
          <w:shd w:val="clear" w:color="auto" w:fill="FFFFFF"/>
        </w:rPr>
        <w:t xml:space="preserve">is </w:t>
      </w:r>
      <w:r w:rsidRPr="00A62310">
        <w:rPr>
          <w:rFonts w:ascii="Times New Roman" w:hAnsi="Times New Roman" w:cs="Times New Roman"/>
          <w:sz w:val="24"/>
          <w:szCs w:val="24"/>
          <w:shd w:val="clear" w:color="auto" w:fill="FFFFFF"/>
        </w:rPr>
        <w:t xml:space="preserve">at the </w:t>
      </w:r>
      <w:r w:rsidR="002F69B9" w:rsidRPr="00A62310">
        <w:rPr>
          <w:rFonts w:ascii="Times New Roman" w:hAnsi="Times New Roman" w:cs="Times New Roman"/>
          <w:sz w:val="24"/>
          <w:szCs w:val="24"/>
          <w:shd w:val="clear" w:color="auto" w:fill="FFFFFF"/>
        </w:rPr>
        <w:t>edge</w:t>
      </w:r>
      <w:r w:rsidRPr="00A62310">
        <w:rPr>
          <w:rFonts w:ascii="Times New Roman" w:hAnsi="Times New Roman" w:cs="Times New Roman"/>
          <w:sz w:val="24"/>
          <w:szCs w:val="24"/>
          <w:shd w:val="clear" w:color="auto" w:fill="FFFFFF"/>
        </w:rPr>
        <w:t xml:space="preserve"> of the t</w:t>
      </w:r>
      <w:r w:rsidR="002F69B9" w:rsidRPr="00A62310">
        <w:rPr>
          <w:rFonts w:ascii="Times New Roman" w:hAnsi="Times New Roman" w:cs="Times New Roman"/>
          <w:sz w:val="24"/>
          <w:szCs w:val="24"/>
          <w:shd w:val="clear" w:color="auto" w:fill="FFFFFF"/>
        </w:rPr>
        <w:t>ertiary</w:t>
      </w:r>
      <w:r w:rsidR="00FF0026" w:rsidRPr="00A62310">
        <w:rPr>
          <w:rFonts w:ascii="Times New Roman" w:hAnsi="Times New Roman" w:cs="Times New Roman"/>
          <w:sz w:val="24"/>
          <w:szCs w:val="24"/>
          <w:shd w:val="clear" w:color="auto" w:fill="FFFFFF"/>
        </w:rPr>
        <w:t xml:space="preserve"> </w:t>
      </w:r>
      <w:r w:rsidRPr="00A62310">
        <w:rPr>
          <w:rFonts w:ascii="Times New Roman" w:hAnsi="Times New Roman" w:cs="Times New Roman"/>
          <w:sz w:val="24"/>
          <w:szCs w:val="24"/>
          <w:shd w:val="clear" w:color="auto" w:fill="FFFFFF"/>
        </w:rPr>
        <w:t xml:space="preserve">wave of this disease </w:t>
      </w:r>
      <w:r w:rsidR="006167A4" w:rsidRPr="00A62310">
        <w:rPr>
          <w:rFonts w:ascii="Times New Roman" w:hAnsi="Times New Roman" w:cs="Times New Roman"/>
          <w:sz w:val="24"/>
          <w:szCs w:val="24"/>
          <w:shd w:val="clear" w:color="auto" w:fill="FFFFFF"/>
        </w:rPr>
        <w:t>and</w:t>
      </w:r>
      <w:r w:rsidRPr="00A62310">
        <w:rPr>
          <w:rFonts w:ascii="Times New Roman" w:hAnsi="Times New Roman" w:cs="Times New Roman"/>
          <w:sz w:val="24"/>
          <w:szCs w:val="24"/>
          <w:shd w:val="clear" w:color="auto" w:fill="FFFFFF"/>
        </w:rPr>
        <w:t xml:space="preserve"> Dhaka is found as mostly affected part of this country</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FF0026" w:rsidRPr="00A62310">
        <w:rPr>
          <w:rFonts w:ascii="Times New Roman" w:hAnsi="Times New Roman" w:cs="Times New Roman"/>
          <w:sz w:val="24"/>
          <w:szCs w:val="24"/>
          <w:shd w:val="clear" w:color="auto" w:fill="FFFFFF"/>
        </w:rPr>
        <w:instrText>ADDIN CSL_CITATION {"citationItems":[{"id":"ITEM-1","itemData":{"abstract":"&lt;p&gt;Whole-genome sequencing is increasingly being used to investigate the spatial and temporal distribution of viral pathogens including the Severe Acute Respiratory Syndrome Coronavirus Variant 2 (SARS-CoV-2) which is responsible for the ongoing COVID-19 pandemic. In this study, we determined 55 complete genome sequences of SARS-CoV-2 strains isolated from patients from Noakhali, a South-Eastern district in Bangladesh. Variant analysis of our sequenced genomes identified sixteen rare variations in S, six in N, two in M, one in E protein and the S protein variation, Y204F, identified in two of our sequenced strains, has not been reported from any other countries in the GISAID database. Comparison of the prevalence pattern across the country showed GH clade lineages B.1.36 and B.1.36.16 to be abundant in Noakhali and the South-Eastern region of Chittagong when compared to the rest of the country. Phylodynamic analysis of our sequenced genomes revealed that the virus was estimated to be evolving at the rate of 1.065 X 10&lt;sup&gt;&amp;minus;&amp;thinsp;4&lt;/sup&gt; subs/site/year. The study results demonstrated the necessity of initiating a concerted, country-wide genomics surveillance effort to determine any novel mutation of functional significance, understanding virus evolution, transmission, and spread in Bangladesh.&lt;/p&gt; &lt;p&gt; &lt;b&gt;Short running title&lt;/b&gt;: Genome sequencing of Noakhali isolates SARS-Cov-2 in Bangladesh&lt;/p&gt;","author":[{"dropping-particle":"","family":"Hossain","given":"Maqsud","non-dropping-particle":"","parse-names":false,"suffix":""},{"dropping-particle":"","family":"Saiha Huq","given":"Tahrima","non-dropping-particle":"","parse-names":false,"suffix":""},{"dropping-particle":"","family":"Rahman","given":"Aura","non-dropping-particle":"","parse-names":false,"suffix":""},{"dropping-particle":"","family":"Aminul Islam","given":"Md","non-dropping-particle":"","parse-names":false,"suffix":""},{"dropping-particle":"","family":"Naushin Tabassum","given":"Syeda","non-dropping-particle":"","parse-names":false,"suffix":""},{"dropping-particle":"","family":"Nadim Hasan","given":"Kazi","non-dropping-particle":"","parse-names":false,"suffix":""},{"dropping-particle":"","family":"Khaleque","given":"Abdul","non-dropping-particle":"","parse-names":false,"suffix":""},{"dropping-particle":"","family":"Sadique","given":"Abdus","non-dropping-particle":"","parse-names":false,"suffix":""},{"dropping-particle":"","family":"Salim Hossain","given":"Mohammad","non-dropping-particle":"","parse-names":false,"suffix":""},{"dropping-particle":"","family":"Mohammed Bahadur","given":"Newaz","non-dropping-particle":"","parse-names":false,"suffix":""},{"dropping-particle":"","family":"Ahmed","given":"Firoz","non-dropping-particle":"","parse-names":false,"suffix":""},{"dropping-particle":"","family":"Mahmud Reza","given":"Hasan","non-dropping-particle":"","parse-names":false,"suffix":""}],"id":"ITEM-1","issued":{"date-parts":[["2021"]]},"title":"Novel mutations identified from whole-genome sequencing of SARS-CoV-2 isolated from Noakhali, Bangladesh","type":"article-journal"},"uris":["http://www.mendeley.com/documents/?uuid=8ff557b2-f603-454c-82d7-3571dea4cf54"]}],"mendeley":{"formattedCitation":"(Hossain et al., 2021)","plainTextFormattedCitation":"(Hossain et al., 2021)","previouslyFormattedCitation":"(Hossain et al., 2021)"},"properties":{"noteIndex":0},"schema":"https://github.com/citation-style-language/schema/raw/master/csl-citation.json"}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(Hossain et al., 202</w:t>
      </w:r>
      <w:r w:rsidR="002F69B9" w:rsidRPr="00A62310">
        <w:rPr>
          <w:rFonts w:ascii="Times New Roman" w:hAnsi="Times New Roman" w:cs="Times New Roman"/>
          <w:noProof/>
          <w:sz w:val="24"/>
          <w:szCs w:val="24"/>
          <w:shd w:val="clear" w:color="auto" w:fill="FFFFFF"/>
        </w:rPr>
        <w:t>1</w:t>
      </w:r>
      <w:r w:rsidR="006167A4" w:rsidRPr="00A62310">
        <w:rPr>
          <w:rFonts w:ascii="Times New Roman" w:hAnsi="Times New Roman" w:cs="Times New Roman"/>
          <w:noProof/>
          <w:sz w:val="24"/>
          <w:szCs w:val="24"/>
          <w:shd w:val="clear" w:color="auto" w:fill="FFFFFF"/>
        </w:rPr>
        <w:t>)</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There are many reasons behind these scenarios</w:t>
      </w:r>
      <w:r w:rsidR="00597AD0"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w:t>
      </w:r>
      <w:r w:rsidR="00FF0026" w:rsidRPr="00A62310">
        <w:rPr>
          <w:rFonts w:ascii="Times New Roman" w:hAnsi="Times New Roman" w:cs="Times New Roman"/>
          <w:sz w:val="24"/>
          <w:szCs w:val="24"/>
          <w:shd w:val="clear" w:color="auto" w:fill="FFFFFF"/>
        </w:rPr>
        <w:t>Bangladesh's capital has</w:t>
      </w:r>
      <w:r w:rsidR="00727610" w:rsidRPr="00A62310">
        <w:rPr>
          <w:rFonts w:ascii="Times New Roman" w:hAnsi="Times New Roman" w:cs="Times New Roman"/>
          <w:sz w:val="24"/>
          <w:szCs w:val="24"/>
          <w:shd w:val="clear" w:color="auto" w:fill="FFFFFF"/>
        </w:rPr>
        <w:t xml:space="preserve"> </w:t>
      </w:r>
      <w:r w:rsidRPr="00A62310">
        <w:rPr>
          <w:rFonts w:ascii="Times New Roman" w:hAnsi="Times New Roman" w:cs="Times New Roman"/>
          <w:sz w:val="24"/>
          <w:szCs w:val="24"/>
          <w:shd w:val="clear" w:color="auto" w:fill="FFFFFF"/>
        </w:rPr>
        <w:t xml:space="preserve">the </w:t>
      </w:r>
      <w:r w:rsidR="00727610" w:rsidRPr="00A62310">
        <w:rPr>
          <w:rFonts w:ascii="Times New Roman" w:hAnsi="Times New Roman" w:cs="Times New Roman"/>
          <w:sz w:val="24"/>
          <w:szCs w:val="24"/>
          <w:shd w:val="clear" w:color="auto" w:fill="FFFFFF"/>
        </w:rPr>
        <w:t>densest</w:t>
      </w:r>
      <w:r w:rsidRPr="00A62310">
        <w:rPr>
          <w:rFonts w:ascii="Times New Roman" w:hAnsi="Times New Roman" w:cs="Times New Roman"/>
          <w:sz w:val="24"/>
          <w:szCs w:val="24"/>
          <w:shd w:val="clear" w:color="auto" w:fill="FFFFFF"/>
        </w:rPr>
        <w:t xml:space="preserve"> population, slum areas, air pollution, lack of public health rules</w:t>
      </w:r>
      <w:r w:rsidR="006167A4"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etc</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{"citationItems":[{"id":"ITEM-1","itemData":{"ISBN":"9781665469449","author":[{"dropping-particle":"","family":"Rakib","given":"Sakhawat Hossen","non-dropping-particle":"","parse-names":false,"suffix":""}],"id":"ITEM-1","issued":{"date-parts":[["2022"]]},"page":"2-7","title":"Design of a cost-effective Ultraviolet Disinfection unit to minimize the cross-contamination of COVID-19 in transport","type":"article-journal"},"uris":["http://www.mendeley.com/documents/?uuid=85d4a802-809d-4a41-acba-78b1d0cc6c9d"]}],"mendeley":{"formattedCitation":"(Rakib, 2022)","plainTextFormattedCitation":"(Rakib, 2022)","previouslyFormattedCitation":"(Rakib,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(Rakib,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w:t>
      </w:r>
    </w:p>
    <w:p w14:paraId="78786E74" w14:textId="77777777" w:rsidR="00A52873" w:rsidRPr="00A62310" w:rsidRDefault="00A52873" w:rsidP="00F95CBF">
      <w:pPr>
        <w:spacing w:after="0"/>
        <w:jc w:val="both"/>
        <w:rPr>
          <w:rFonts w:ascii="Times New Roman" w:hAnsi="Times New Roman" w:cs="Times New Roman"/>
          <w:sz w:val="24"/>
          <w:szCs w:val="24"/>
          <w:shd w:val="clear" w:color="auto" w:fill="FFFFFF"/>
        </w:rPr>
      </w:pPr>
      <w:r w:rsidRPr="00A62310">
        <w:rPr>
          <w:rFonts w:ascii="Times New Roman" w:hAnsi="Times New Roman" w:cs="Times New Roman"/>
          <w:sz w:val="24"/>
          <w:szCs w:val="24"/>
          <w:shd w:val="clear" w:color="auto" w:fill="FFFFFF"/>
        </w:rPr>
        <w:t>The lab</w:t>
      </w:r>
      <w:r w:rsidR="006167A4"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based genetic count result of SRAS-CoV-2 of this study support that structural proteins (S) </w:t>
      </w:r>
      <w:r w:rsidR="006167A4" w:rsidRPr="00A62310">
        <w:rPr>
          <w:rFonts w:ascii="Times New Roman" w:hAnsi="Times New Roman" w:cs="Times New Roman"/>
          <w:sz w:val="24"/>
          <w:szCs w:val="24"/>
          <w:shd w:val="clear" w:color="auto" w:fill="FFFFFF"/>
        </w:rPr>
        <w:t xml:space="preserve">were </w:t>
      </w:r>
      <w:r w:rsidRPr="00A62310">
        <w:rPr>
          <w:rFonts w:ascii="Times New Roman" w:hAnsi="Times New Roman" w:cs="Times New Roman"/>
          <w:sz w:val="24"/>
          <w:szCs w:val="24"/>
          <w:shd w:val="clear" w:color="auto" w:fill="FFFFFF"/>
        </w:rPr>
        <w:t xml:space="preserve">detected in the maximum </w:t>
      </w:r>
      <w:r w:rsidR="00FF7B78" w:rsidRPr="00A62310">
        <w:rPr>
          <w:rFonts w:ascii="Times New Roman" w:hAnsi="Times New Roman" w:cs="Times New Roman"/>
          <w:sz w:val="24"/>
          <w:szCs w:val="24"/>
          <w:shd w:val="clear" w:color="auto" w:fill="FFFFFF"/>
        </w:rPr>
        <w:t xml:space="preserve">COVID-19 </w:t>
      </w:r>
      <w:r w:rsidRPr="00A62310">
        <w:rPr>
          <w:rFonts w:ascii="Times New Roman" w:hAnsi="Times New Roman" w:cs="Times New Roman"/>
          <w:sz w:val="24"/>
          <w:szCs w:val="24"/>
          <w:shd w:val="clear" w:color="auto" w:fill="FFFFFF"/>
        </w:rPr>
        <w:t>patients rather than non-structural proteins (ORF1ab). In addition</w:t>
      </w:r>
      <w:r w:rsidR="00FF7B78" w:rsidRPr="00A62310">
        <w:rPr>
          <w:rFonts w:ascii="Times New Roman" w:hAnsi="Times New Roman" w:cs="Times New Roman"/>
          <w:sz w:val="24"/>
          <w:szCs w:val="24"/>
          <w:shd w:val="clear" w:color="auto" w:fill="FFFFFF"/>
        </w:rPr>
        <w:t>,</w:t>
      </w:r>
      <w:r w:rsidR="00597AD0" w:rsidRPr="00A62310">
        <w:rPr>
          <w:rFonts w:ascii="Times New Roman" w:hAnsi="Times New Roman" w:cs="Times New Roman"/>
          <w:sz w:val="24"/>
          <w:szCs w:val="24"/>
          <w:shd w:val="clear" w:color="auto" w:fill="FFFFFF"/>
        </w:rPr>
        <w:t xml:space="preserve"> </w:t>
      </w:r>
      <w:r w:rsidRPr="00A62310">
        <w:rPr>
          <w:rFonts w:ascii="Times New Roman" w:hAnsi="Times New Roman" w:cs="Times New Roman"/>
          <w:sz w:val="24"/>
          <w:szCs w:val="24"/>
          <w:shd w:val="clear" w:color="auto" w:fill="FFFFFF"/>
        </w:rPr>
        <w:t>it was also confirmed that 100% internal control gene (RNase-p) which was designed focusing human cells. One of the previous stud</w:t>
      </w:r>
      <w:r w:rsidR="006167A4" w:rsidRPr="00A62310">
        <w:rPr>
          <w:rFonts w:ascii="Times New Roman" w:hAnsi="Times New Roman" w:cs="Times New Roman"/>
          <w:sz w:val="24"/>
          <w:szCs w:val="24"/>
          <w:shd w:val="clear" w:color="auto" w:fill="FFFFFF"/>
        </w:rPr>
        <w:t>ies</w:t>
      </w:r>
      <w:r w:rsidRPr="00A62310">
        <w:rPr>
          <w:rFonts w:ascii="Times New Roman" w:hAnsi="Times New Roman" w:cs="Times New Roman"/>
          <w:sz w:val="24"/>
          <w:szCs w:val="24"/>
          <w:shd w:val="clear" w:color="auto" w:fill="FFFFFF"/>
        </w:rPr>
        <w:t xml:space="preserve"> published from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 xml:space="preserve">same lab also showed the same types </w:t>
      </w:r>
      <w:r w:rsidR="006167A4" w:rsidRPr="00A62310">
        <w:rPr>
          <w:rFonts w:ascii="Times New Roman" w:hAnsi="Times New Roman" w:cs="Times New Roman"/>
          <w:sz w:val="24"/>
          <w:szCs w:val="24"/>
          <w:shd w:val="clear" w:color="auto" w:fill="FFFFFF"/>
        </w:rPr>
        <w:t xml:space="preserve">of </w:t>
      </w:r>
      <w:r w:rsidRPr="00A62310">
        <w:rPr>
          <w:rFonts w:ascii="Times New Roman" w:hAnsi="Times New Roman" w:cs="Times New Roman"/>
          <w:sz w:val="24"/>
          <w:szCs w:val="24"/>
          <w:shd w:val="clear" w:color="auto" w:fill="FFFFFF"/>
        </w:rPr>
        <w:t>result</w:t>
      </w:r>
      <w:r w:rsidR="006167A4" w:rsidRPr="00A62310">
        <w:rPr>
          <w:rFonts w:ascii="Times New Roman" w:hAnsi="Times New Roman" w:cs="Times New Roman"/>
          <w:sz w:val="24"/>
          <w:szCs w:val="24"/>
          <w:shd w:val="clear" w:color="auto" w:fill="FFFFFF"/>
        </w:rPr>
        <w:t>s</w:t>
      </w:r>
      <w:r w:rsidR="00FF0026" w:rsidRPr="00A62310">
        <w:rPr>
          <w:rFonts w:ascii="Times New Roman" w:hAnsi="Times New Roman" w:cs="Times New Roman"/>
          <w:sz w:val="24"/>
          <w:szCs w:val="24"/>
          <w:shd w:val="clear" w:color="auto" w:fill="FFFFFF"/>
        </w:rPr>
        <w:t xml:space="preserve"> </w:t>
      </w:r>
      <w:r w:rsidR="00FF7B78" w:rsidRPr="00A62310">
        <w:rPr>
          <w:rFonts w:ascii="Times New Roman" w:hAnsi="Times New Roman" w:cs="Times New Roman"/>
          <w:sz w:val="24"/>
          <w:szCs w:val="24"/>
          <w:shd w:val="clear" w:color="auto" w:fill="FFFFFF"/>
        </w:rPr>
        <w:t xml:space="preserve">when </w:t>
      </w:r>
      <w:r w:rsidR="00FF0026" w:rsidRPr="00A62310">
        <w:rPr>
          <w:rFonts w:ascii="Times New Roman" w:hAnsi="Times New Roman" w:cs="Times New Roman"/>
          <w:sz w:val="24"/>
          <w:szCs w:val="24"/>
          <w:shd w:val="clear" w:color="auto" w:fill="FFFFFF"/>
        </w:rPr>
        <w:t>analyzed</w:t>
      </w:r>
      <w:r w:rsidRPr="00A62310">
        <w:rPr>
          <w:rFonts w:ascii="Times New Roman" w:hAnsi="Times New Roman" w:cs="Times New Roman"/>
          <w:sz w:val="24"/>
          <w:szCs w:val="24"/>
          <w:shd w:val="clear" w:color="auto" w:fill="FFFFFF"/>
        </w:rPr>
        <w:t xml:space="preserve"> wastewater samples</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10.1016/j.envpol.2022.119679","ISSN":"02697491","author":[{"dropping-particle":"","family":"Jakariya","given":"Md.","non-dropping-particle":"","parse-names":false,"suffix":""},{"dropping-particle":"","family":"Ahmed","given":"Firoz","non-dropping-particle":"","parse-names":false,"suffix":""},{"dropping-particle":"","family":"Islam","given":"Md. Aminul","non-dropping-particle":"","parse-names":false,"suffix":""},{"dropping-particle":"","family":"Marzan","given":"Abdullah","non-dropping-particle":"Al","parse-names":false,"suffix":""},{"dropping-particle":"","family":"Hasan","given":"Mohammad Nayeem","non-dropping-particle":"","parse-names":false,"suffix":""},{"dropping-particle":"","family":"Hossain","given":"Maqsud","non-dropping-particle":"","parse-names":false,"suffix":""},{"dropping-particle":"","family":"Ahmed","given":"Tanvir","non-dropping-particle":"","parse-names":false,"suffix":""},{"dropping-particle":"","family":"Hossain","given":"Ahmed","non-dropping-particle":"","parse-names":false,"suffix":""},{"dropping-particle":"","family":"Reza","given":"Hasan Mahmud","non-dropping-particle":"","parse-names":false,"suffix":""},{"dropping-particle":"","family":"Hossen","given":"Foysal","non-dropping-particle":"","parse-names":false,"suffix":""},{"dropping-particle":"","family":"Nahla","given":"Turasa","non-dropping-particle":"","parse-names":false,"suffix":""},{"dropping-particle":"","family":"Rahman","given":"Mohammad Moshiur","non-dropping-particle":"","parse-names":false,"suffix":""},{"dropping-particle":"","family":"Bahadur","given":"Newaz Mohammed","non-dropping-particle":"","parse-names":false,"suffix":""},{"dropping-particle":"","family":"Islam","given":"Md. Tahmidul","non-dropping-particle":"","parse-names":false,"suffix":""},{"dropping-particle":"","family":"Didar-ul-Alam","given":"Md.","non-dropping-particle":"","parse-names":false,"suffix":""},{"dropping-particle":"","family":"Mow","given":"Nowrin","non-dropping-particle":"","parse-names":false,"suffix":""},{"dropping-particle":"","family":"Jahan","given":"Hasin","non-dropping-particle":"","parse-names":false,"suffix":""},{"dropping-particle":"","family":"Barceló","given":"Damiá","non-dropping-particle":"","parse-names":false,"suffix":""},{"dropping-particle":"","family":"Bibby","given":"Kyle","non-dropping-particle":"","parse-names":false,"suffix":""},{"dropping-particle":"","family":"Bhattacharya","given":"Prosun","non-dropping-particle":"","parse-names":false,"suffix":""}],"container-title":"Environmental Pollution","id":"ITEM-1","issued":{"date-parts":[["2022","6"]]},"page":"119679","title":"Wastewater-based epidemiological surveillance to monitor the prevalence of SARS-CoV-2 in developing countries with onsite sanitation facilities","type":"article-journal"},"uris":["http://www.mendeley.com/documents/?uuid=2488a9f2-1ea0-45d4-add9-b36d8a02599a"]},{"id":"ITEM-2","itemData":{"DOI":"10.1016/j.scitotenv.2022.159350","ISSN":"00489697","author":[{"dropping-particle":"","family":"Islam","given":"Aminul","non-dropping-particle":"","parse-names":false,"suffix":""},{"dropping-particle":"","family":"Rahman","given":"Arifur","non-dropping-particle":"","parse-names":false,"suffix":""},{"dropping-particle":"","family":"Jakariya","given":"","non-dropping-particle":"","parse-names":false,"suffix":""},{"dropping-particle":"","family":"Bahadur","given":"Newaz Mohammed","non-dropping-particle":"","parse-names":false,"suffix":""},{"dropping-particle":"","family":"Hossen","given":"Foysal","non-dropping-particle":"","parse-names":false,"suffix":""},{"dropping-particle":"","family":"Mukharjee","given":"Sanjoy Kumar","non-dropping-particle":"","parse-names":false,"suffix":""},{"dropping-particle":"","family":"Hossain","given":"Mohammad Salim","non-dropping-particle":"","parse-names":false,"suffix":""},{"dropping-particle":"","family":"Tasneem","given":"Atkeeya","non-dropping-particle":"","parse-names":false,"suffix":""},{"dropping-particle":"","family":"Haque","given":"Md Atiqul","non-dropping-particle":"","parse-names":false,"suffix":""},{"dropping-particle":"","family":"Sera","given":"Francesco","non-dropping-particle":"","parse-names":false,"suffix":""},{"dropping-particle":"","family":"Jahid","given":"Iqbal Kabir","non-dropping-particle":"","parse-names":false,"suffix":""},{"dropping-particle":"","family":"Ahmed","given":"Tanvir","non-dropping-particle":"","parse-names":false,"suffix":""},{"dropping-particle":"","family":"Hasan","given":"Mohammad Nayeem","non-dropping-particle":"","parse-names":false,"suffix":""},{"dropping-particle":"","family":"Islam","given":"Tahmidul","non-dropping-particle":"","parse-names":false,"suffix":""},{"dropping-particle":"","family":"Hossain","given":"Amzad","non-dropping-particle":"","parse-names":false,"suffix":""},{"dropping-particle":"","family":"Amin","given":"Ruhul","non-dropping-particle":"","parse-names":false,"suffix":""},{"dropping-particle":"","family":"Tiwari","given":"Ananda","non-dropping-particle":"","parse-names":false,"suffix":""},{"dropping-particle":"","family":"Didar-Ul-Alam","given":"Md","non-dropping-particle":"","parse-names":false,"suffix":""},{"dropping-particle":"","family":"Dhama","given":"Kuldeep","non-dropping-particle":"","parse-names":false,"suffix":""},{"dropping-particle":"","family":"Bhattacharya","given":"Prosun","non-dropping-particle":"","parse-names":false,"suffix":""},{"dropping-particle":"","family":"Ahmed","given":"Firoz","non-dropping-particle":"","parse-names":false,"suffix":""}],"container-title":"Science of The Total Environment","id":"ITEM-2","issued":{"date-parts":[["2022","10"]]},"page":"159350","title":"A 30-day follow-up study on the prevalence of SARS-COV-2 genetic markers in wastewater from the residence of COVID-19 patient and comparison with clinical positivity","type":"article-journal"},"uris":["http://www.mendeley.com/documents/?uuid=8f164911-2852-4107-866e-9cb4adf1b426"]}],"mendeley":{"formattedCitation":"(A. Islam, Rahman, et al., 2022; Jakariya et al., 2022)","plainTextFormattedCitation":"(A. Islam, Rahman, et al., 2022; Jakariya et al., 2022)","previouslyFormattedCitation":"(A. Islam, Rahman, et al., 2022; Jakariya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(A. Islam, Rahman, et al., 2022; Jakariya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w:t>
      </w:r>
      <w:r w:rsidR="00FF7B78" w:rsidRPr="00A62310">
        <w:rPr>
          <w:rFonts w:ascii="Times New Roman" w:hAnsi="Times New Roman" w:cs="Times New Roman"/>
          <w:sz w:val="24"/>
          <w:szCs w:val="24"/>
          <w:shd w:val="clear" w:color="auto" w:fill="FFFFFF"/>
        </w:rPr>
        <w:t xml:space="preserve">In combination, </w:t>
      </w:r>
      <w:r w:rsidRPr="00A62310">
        <w:rPr>
          <w:rFonts w:ascii="Times New Roman" w:hAnsi="Times New Roman" w:cs="Times New Roman"/>
          <w:sz w:val="24"/>
          <w:szCs w:val="24"/>
          <w:shd w:val="clear" w:color="auto" w:fill="FFFFFF"/>
        </w:rPr>
        <w:t xml:space="preserve">both of these two studies proved that ORF1ab or other structural genes cannot </w:t>
      </w:r>
      <w:r w:rsidR="006167A4" w:rsidRPr="00A62310">
        <w:rPr>
          <w:rFonts w:ascii="Times New Roman" w:hAnsi="Times New Roman" w:cs="Times New Roman"/>
          <w:sz w:val="24"/>
          <w:szCs w:val="24"/>
          <w:shd w:val="clear" w:color="auto" w:fill="FFFFFF"/>
        </w:rPr>
        <w:t xml:space="preserve">be </w:t>
      </w:r>
      <w:r w:rsidRPr="00A62310">
        <w:rPr>
          <w:rFonts w:ascii="Times New Roman" w:hAnsi="Times New Roman" w:cs="Times New Roman"/>
          <w:sz w:val="24"/>
          <w:szCs w:val="24"/>
          <w:shd w:val="clear" w:color="auto" w:fill="FFFFFF"/>
        </w:rPr>
        <w:t>detected easily and prominently</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10.1016/j.ijsu.2022.106882","ISSN":"17439191","author":[{"dropping-particle":"","family":"Chakraborty","given":"Sandip","non-dropping-particle":"","parse-names":false,"suffix":""},{"dropping-particle":"","family":"Chandran","given":"Deepak","non-dropping-particle":"","parse-names":false,"suffix":""},{"dropping-particle":"","family":"Mohapatra","given":"Ranjan K.","non-dropping-particle":"","parse-names":false,"suffix":""},{"dropping-particle":"","family":"Islam","given":"Md Aminul","non-dropping-particle":"","parse-names":false,"suffix":""},{"dropping-particle":"","family":"Alagawany","given":"Mahmoud","non-dropping-particle":"","parse-names":false,"suffix":""},{"dropping-particle":"","family":"Bhattacharya","given":"Manojit","non-dropping-particle":"","parse-names":false,"suffix":""},{"dropping-particle":"","family":"Chakraborty","given":"Chiranjib","non-dropping-particle":"","parse-names":false,"suffix":""},{"dropping-particle":"","family":"Dhama","given":"Kuldeep","non-dropping-particle":"","parse-names":false,"suffix":""}],"container-title":"International Journal of Surgery","id":"ITEM-1","issued":{"date-parts":[["2022","9"]]},"page":"106882","title":"Langya virus, a newly identified Henipavirus in China - Zoonotic pathogen causing febrile illness in humans, and its health concerns: Current knowledge and counteracting strategies – Correspondence","type":"article-journal","volume":"105"},"uris":["http://www.mendeley.com/documents/?uuid=c66cc4f4-a4e3-4581-a23c-4a842dd76a9a"]},{"id":"ITEM-2","itemData":{"DOI":"10.1016/j.coesh.2022.100396","ISSN":"24685844","author":[{"dropping-particle":"","family":"Islam","given":"Aminul","non-dropping-particle":"","parse-names":false,"suffix":""},{"dropping-particle":"","family":"Hossen","given":"Foysal","non-dropping-particle":"","parse-names":false,"suffix":""},{"dropping-particle":"","family":"Rahman","given":"Arifur","non-dropping-particle":"","parse-names":false,"suffix":""},{"dropping-particle":"","family":"Sultana","given":"Khandokar Fahmida","non-dropping-particle":"","parse-names":false,"suffix":""},{"dropping-particle":"","family":"Hasan","given":"Mohammad Nayeem","non-dropping-particle":"","parse-names":false,"suffix":""},{"dropping-particle":"","family":"Haque","given":"Atiqul","non-dropping-particle":"","parse-names":false,"suffix":""},{"dropping-particle":"","family":"Sosa-Hernández","given":"Juan Eduardo","non-dropping-particle":"","parse-names":false,"suffix":""},{"dropping-particle":"","family":"Oyervides-Muñoz","given":"Mariel Araceli","non-dropping-particle":"","parse-names":false,"suffix":""},{"dropping-particle":"","family":"Parra-Saldívar","given":"Roberto","non-dropping-particle":"","parse-names":false,"suffix":""},{"dropping-particle":"","family":"Ahmed","given":"Tanvir","non-dropping-particle":"","parse-names":false,"suffix":""},{"dropping-particle":"","family":"Islam","given":"Tahmidul","non-dropping-particle":"","parse-names":false,"suffix":""},{"dropping-particle":"","family":"Dhama","given":"Kuldeep","non-dropping-particle":"","parse-names":false,"suffix":""},{"dropping-particle":"","family":"Sangkham","given":"Sarawut","non-dropping-particle":"","parse-names":false,"suffix":""},{"dropping-particle":"","family":"Bahadur","given":"Newaz Mohammed","non-dropping-particle":"","parse-names":false,"suffix":""},{"dropping-particle":"","family":"Reza","given":"Hasan Mahmud","non-dropping-particle":"","parse-names":false,"suffix":""},{"dropping-particle":"","family":"Jakariya","given":"","non-dropping-particle":"","parse-names":false,"suffix":""},{"dropping-particle":"","family":"Marzan","given":"Abdullah","non-dropping-particle":"Al","parse-names":false,"suffix":""},{"dropping-particle":"","family":"Bhattacharya","given":"Prosun","non-dropping-particle":"","parse-names":false,"suffix":""},{"dropping-particle":"","family":"Sonne","given":"Christian","non-dropping-particle":"","parse-names":false,"suffix":""},{"dropping-particle":"","family":"Ahmed","given":"Firoz","non-dropping-particle":"","parse-names":false,"suffix":""}],"container-title":"Current Opinion in Environmental Science &amp; Health","id":"ITEM-2","issued":{"date-parts":[["2022","10"]]},"page":"100396","title":"An opinion on Wastewater-Based Epidemiological Monitoring (WBEM) with Clinical Diagnostic Test (CDT) for detecting high-prevalence areas of community COVID-19 Infections","type":"article-journal"},"uris":["http://www.mendeley.com/documents/?uuid=caa189e2-8977-4642-8eb3-19a8eb4d6d12"]}],"mendeley":{"formattedCitation":"(S. Chakraborty et al., 2022; A. Islam, Hossen, et al., 2022)","plainTextFormattedCitation":"(S. Chakraborty et al., 2022; A. Islam, Hossen, et al., 2022)","previouslyFormattedCitation":"(S. Chakraborty et al., 2022; A. Islam, Hossen,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(S. Chakraborty et al., 2022; A. Islam, Hossen,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Two commercial COVID-19 RT-PCR kits indicated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 xml:space="preserve">same results where SANSURE showed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maximum percentage of this genetic material of SARS-CoV-2</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{"citationItems":[{"id":"ITEM-1","itemData":{"DOI":"10.1371/journal.pone.0270933","ISSN":"1932-6203","abstract":"Dengue fever is a severe disease spread by Aedes mosquito-borne dengue viruses (DENVs) in tropical areas such as Bangladesh. Since its breakout in the 1960s, dengue fever has been endemic in Bangladesh, with the highest concentration of infections in the capital, Dhaka. This study aims to develop a machine learning model that can use relevant information about the factors that cause Dengue outbreaks within a geographic region. To predict dengue cases in 11 different districts of Bangladesh, we created a DengueBD dataset and employed two machine learning algorithms, Multiple Linear Regression (MLR) and Support Vector Regression (SVR). This research also explores the correlation among environmental factors like temperature, rainfall, and humidity with the rise and decline trend of Dengue cases in different cities of Bangladesh. The entire dataset was divided into an 80:20 ratio, with 80 percent used for training and 20% used for testing. The research findings imply that, for both the MLR with 67% accuracy along with Mean Absolute Error (MAE) of 4.57 and SVR models with 75% accuracy along with Mean Absolute Error (MAE) of 4.95, the number of dengue cases reduces throughout the winter season in the country and increases mainly during the rainy season in the next ten months, from August 2021 to May 2022. Importantly, Dhaka, Bangladesh’s capital, will see the maximum number of dengue patients during this period. Overall, the results of this data-driven analysis show that machine learning algorithms have enormous potential for predicting dengue epidemics.","author":[{"dropping-particle":"","family":"Dey","given":"Samrat Kumar","non-dropping-particle":"","parse-names":false,"suffix":""},{"dropping-particle":"","family":"Rahman","given":"Md. Mahbubur","non-dropping-particle":"","parse-names":false,"suffix":""},{"dropping-particle":"","family":"Howlader","given":"Arpita","non-dropping-particle":"","parse-names":false,"suffix":""},{"dropping-particle":"","family":"Siddiqi","given":"Umme Raihan","non-dropping-particle":"","parse-names":false,"suffix":""},{"dropping-particle":"","family":"Uddin","given":"Khandaker Mohammad Mohi","non-dropping-particle":"","parse-names":false,"suffix":""},{"dropping-particle":"","family":"Borhan","given":"Rownak","non-dropping-particle":"","parse-names":false,"suffix":""},{"dropping-particle":"","family":"Rahman","given":"Elias Ur","non-dropping-particle":"","parse-names":false,"suffix":""}],"container-title":"PLOS ONE","editor":[{"dropping-particle":"","family":"Bhattacharjee","given":"Debotosh","non-dropping-particle":"","parse-names":false,"suffix":""}],"id":"ITEM-1","issue":"7","issued":{"date-parts":[["2022","7","20"]]},"page":"e0270933","title":"Prediction of dengue incidents using hospitalized patients, metrological and socio-economic data in Bangladesh: A machine learning approach","type":"article-journal","volume":"17"},"uris":["http://www.mendeley.com/documents/?uuid=429e3c02-d0de-4f9f-a210-cdaac351d432"]},{"id":"ITEM-2","itemData":{"DOI":"10.1016/j.scitotenv.2021.145724","ISSN":"00489697","author":[{"dropping-particle":"","family":"Ahmed","given":"Firoz","non-dropping-particle":"","parse-names":false,"suffix":""},{"dropping-particle":"","family":"Islam","given":"Md. Aminul","non-dropping-particle":"","parse-names":false,"suffix":""},{"dropping-particle":"","family":"Kumar","given":"Manish","non-dropping-particle":"","parse-names":false,"suffix":""},{"dropping-particle":"","family":"Hossain","given":"Maqsud","non-dropping-particle":"","parse-names":false,"suffix":""},{"dropping-particle":"","family":"Bhattacharya","given":"Prosun","non-dropping-particle":"","parse-names":false,"suffix":""},{"dropping-particle":"","family":"Islam","given":"Md. Tahmidul","non-dropping-particle":"","parse-names":false,"suffix":""},{"dropping-particle":"","family":"Hossen","given":"Foysal","non-dropping-particle":"","parse-names":false,"suffix":""},{"dropping-particle":"","family":"Hossain","given":"Md. Shahadat","non-dropping-particle":"","parse-names":false,"suffix":""},{"dropping-particle":"","family":"Islam","given":"Md. Sydul","non-dropping-particle":"","parse-names":false,"suffix":""},{"dropping-particle":"","family":"Uddin","given":"Md. Main","non-dropping-particle":"","parse-names":false,"suffix":""},{"dropping-particle":"","family":"Islam","given":"Md. Nur","non-dropping-particle":"","parse-names":false,"suffix":""},{"dropping-particle":"","family":"Bahadur","given":"Newaz Mohammed","non-dropping-particle":"","parse-names":false,"suffix":""},{"dropping-particle":"","family":"Didar-ul-Alam","given":"Md.","non-dropping-particle":"","parse-names":false,"suffix":""},{"dropping-particle":"","family":"Reza","given":"Hasan Mahmud","non-dropping-particle":"","parse-names":false,"suffix":""},{"dropping-particle":"","family":"Jakariya","given":"Md.","non-dropping-particle":"","parse-names":false,"suffix":""}],"container-title":"Science of The Total Environment","id":"ITEM-2","issued":{"date-parts":[["2021","7"]]},"page":"145724","title":"First detection of SARS-CoV-2 genetic material in the vicinity of COVID-19 isolation Centre in Bangladesh: Variation along the sewer network","type":"article-journal","volume":"776"},"uris":["http://www.mendeley.com/documents/?uuid=94675519-dee8-42c9-aeea-d007bbd0d22b"]}],"mendeley":{"formattedCitation":"(Ahmed et al., 2021; Dey et al., 2022)","plainTextFormattedCitation":"(Ahmed et al., 2021; Dey et al., 2022)","previouslyFormattedCitation":"(Ahmed et al., 2021; Dey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(Ahmed et al., 2021; Dey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It is mentioned here that, before all result analysis</w:t>
      </w:r>
      <w:r w:rsidR="00597AD0" w:rsidRPr="00A62310">
        <w:rPr>
          <w:rFonts w:ascii="Times New Roman" w:hAnsi="Times New Roman" w:cs="Times New Roman"/>
          <w:sz w:val="24"/>
          <w:szCs w:val="24"/>
          <w:shd w:val="clear" w:color="auto" w:fill="FFFFFF"/>
        </w:rPr>
        <w:t>,</w:t>
      </w:r>
      <w:r w:rsidR="00FF0026" w:rsidRPr="00A62310">
        <w:rPr>
          <w:rFonts w:ascii="Times New Roman" w:hAnsi="Times New Roman" w:cs="Times New Roman"/>
          <w:sz w:val="24"/>
          <w:szCs w:val="24"/>
          <w:shd w:val="clear" w:color="auto" w:fill="FFFFFF"/>
        </w:rPr>
        <w:t xml:space="preserve"> all quality controls such as no template, positive-negative and internal controls were cheeked. </w:t>
      </w:r>
      <w:r w:rsidR="00597AD0" w:rsidRPr="00A62310">
        <w:rPr>
          <w:rFonts w:ascii="Times New Roman" w:hAnsi="Times New Roman" w:cs="Times New Roman"/>
          <w:sz w:val="24"/>
          <w:szCs w:val="24"/>
          <w:shd w:val="clear" w:color="auto" w:fill="FFFFFF"/>
        </w:rPr>
        <w:t xml:space="preserve">Any sample that fails to fill up all of </w:t>
      </w:r>
      <w:proofErr w:type="gramStart"/>
      <w:r w:rsidR="00597AD0" w:rsidRPr="00A62310">
        <w:rPr>
          <w:rFonts w:ascii="Times New Roman" w:hAnsi="Times New Roman" w:cs="Times New Roman"/>
          <w:sz w:val="24"/>
          <w:szCs w:val="24"/>
          <w:shd w:val="clear" w:color="auto" w:fill="FFFFFF"/>
        </w:rPr>
        <w:t>these control</w:t>
      </w:r>
      <w:proofErr w:type="gramEnd"/>
      <w:r w:rsidRPr="00A62310">
        <w:rPr>
          <w:rFonts w:ascii="Times New Roman" w:hAnsi="Times New Roman" w:cs="Times New Roman"/>
          <w:sz w:val="24"/>
          <w:szCs w:val="24"/>
          <w:shd w:val="clear" w:color="auto" w:fill="FFFFFF"/>
        </w:rPr>
        <w:t xml:space="preserve"> is deleted from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 xml:space="preserve">analysis.    </w:t>
      </w:r>
    </w:p>
    <w:p w14:paraId="3F325413" w14:textId="77777777" w:rsidR="00A52873" w:rsidRPr="00A62310" w:rsidRDefault="00A52873" w:rsidP="00F95CBF">
      <w:pPr>
        <w:spacing w:after="0"/>
        <w:jc w:val="both"/>
        <w:rPr>
          <w:rFonts w:ascii="Times New Roman" w:hAnsi="Times New Roman" w:cs="Times New Roman"/>
          <w:sz w:val="24"/>
          <w:szCs w:val="24"/>
          <w:shd w:val="clear" w:color="auto" w:fill="FFFFFF"/>
        </w:rPr>
      </w:pPr>
      <w:r w:rsidRPr="00A62310">
        <w:rPr>
          <w:rFonts w:ascii="Times New Roman" w:hAnsi="Times New Roman" w:cs="Times New Roman"/>
          <w:sz w:val="24"/>
          <w:szCs w:val="24"/>
          <w:shd w:val="clear" w:color="auto" w:fill="FFFFFF"/>
        </w:rPr>
        <w:lastRenderedPageBreak/>
        <w:t>Question</w:t>
      </w:r>
      <w:r w:rsidR="006167A4" w:rsidRPr="00A62310">
        <w:rPr>
          <w:rFonts w:ascii="Times New Roman" w:hAnsi="Times New Roman" w:cs="Times New Roman"/>
          <w:sz w:val="24"/>
          <w:szCs w:val="24"/>
          <w:shd w:val="clear" w:color="auto" w:fill="FFFFFF"/>
        </w:rPr>
        <w:t>nair</w:t>
      </w:r>
      <w:r w:rsidRPr="00A62310">
        <w:rPr>
          <w:rFonts w:ascii="Times New Roman" w:hAnsi="Times New Roman" w:cs="Times New Roman"/>
          <w:sz w:val="24"/>
          <w:szCs w:val="24"/>
          <w:shd w:val="clear" w:color="auto" w:fill="FFFFFF"/>
        </w:rPr>
        <w:t>e</w:t>
      </w:r>
      <w:r w:rsidR="006167A4"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based data analysis performed by STATA </w:t>
      </w:r>
      <w:r w:rsidR="00FF0026" w:rsidRPr="00A62310">
        <w:rPr>
          <w:rFonts w:ascii="Times New Roman" w:hAnsi="Times New Roman" w:cs="Times New Roman"/>
          <w:sz w:val="24"/>
          <w:szCs w:val="24"/>
          <w:shd w:val="clear" w:color="auto" w:fill="FFFFFF"/>
        </w:rPr>
        <w:t>indicated</w:t>
      </w:r>
      <w:r w:rsidRPr="00A62310">
        <w:rPr>
          <w:rFonts w:ascii="Times New Roman" w:hAnsi="Times New Roman" w:cs="Times New Roman"/>
          <w:sz w:val="24"/>
          <w:szCs w:val="24"/>
          <w:shd w:val="clear" w:color="auto" w:fill="FFFFFF"/>
        </w:rPr>
        <w:t xml:space="preserve"> that almost 40% </w:t>
      </w:r>
      <w:r w:rsidR="006167A4" w:rsidRPr="00A62310">
        <w:rPr>
          <w:rFonts w:ascii="Times New Roman" w:hAnsi="Times New Roman" w:cs="Times New Roman"/>
          <w:sz w:val="24"/>
          <w:szCs w:val="24"/>
          <w:shd w:val="clear" w:color="auto" w:fill="FFFFFF"/>
        </w:rPr>
        <w:t xml:space="preserve">of </w:t>
      </w:r>
      <w:r w:rsidRPr="00A62310">
        <w:rPr>
          <w:rFonts w:ascii="Times New Roman" w:hAnsi="Times New Roman" w:cs="Times New Roman"/>
          <w:sz w:val="24"/>
          <w:szCs w:val="24"/>
          <w:shd w:val="clear" w:color="auto" w:fill="FFFFFF"/>
        </w:rPr>
        <w:t xml:space="preserve">hospitalized COVID-19 obese patients came from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young generation (18-29)</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{"citationItems":[{"id":"ITEM-1","itemData":{"DOI":"10.1016/j.bbrc.2022.03.089","ISSN":"0006291X","author":[{"dropping-particle":"","family":"Roy","given":"Sourav","non-dropping-particle":"","parse-names":false,"suffix":""},{"dropping-particle":"","family":"Ripon","given":"Md Abdur Rahman","non-dropping-particle":"","parse-names":false,"suffix":""},{"dropping-particle":"","family":"Begum","given":"Rahima","non-dropping-particle":"","parse-names":false,"suffix":""},{"dropping-particle":"","family":"Bhowmik","given":"Dipty Rani","non-dropping-particle":"","parse-names":false,"suffix":""},{"dropping-particle":"","family":"Amin","given":"Mohammad Tohidul","non-dropping-particle":"","parse-names":false,"suffix":""},{"dropping-particle":"","family":"Islam","given":"Md Aminul","non-dropping-particle":"","parse-names":false,"suffix":""},{"dropping-particle":"","family":"Ahmed","given":"Firoz","non-dropping-particle":"","parse-names":false,"suffix":""},{"dropping-particle":"","family":"Hossain","given":"Mohammad Salim","non-dropping-particle":"","parse-names":false,"suffix":""}],"container-title":"Biochemical and Biophysical Research Communications","id":"ITEM-1","issued":{"date-parts":[["2022","6"]]},"page":"90-95","title":"Arachidonic acid supplementation attenuates adipocyte inflammation but not adiposity in high fat diet induced obese mice","type":"article-journal","volume":"608"},"uris":["http://www.mendeley.com/documents/?uuid=68b08c94-e61c-4335-9a92-a0c9fe1e89ce"]},{"id":"ITEM-2","itemData":{"DOI":"10.1016/j.prostaglandins.2022.106664","ISSN":"10988823","author":[{"dropping-particle":"","family":"Roy","given":"Sourav","non-dropping-particle":"","parse-names":false,"suffix":""},{"dropping-particle":"","family":"Bhowmik","given":"Dipty Rani","non-dropping-particle":"","parse-names":false,"suffix":""},{"dropping-particle":"","family":"Begum","given":"Rahima","non-dropping-particle":"","parse-names":false,"suffix":""},{"dropping-particle":"","family":"Amin","given":"Mohammad Tohidul","non-dropping-particle":"","parse-names":false,"suffix":""},{"dropping-particle":"","family":"Islam","given":"Md Aminul","non-dropping-particle":"","parse-names":false,"suffix":""},{"dropping-particle":"","family":"Ahmed","given":"Firoz","non-dropping-particle":"","parse-names":false,"suffix":""},{"dropping-particle":"","family":"Hossain","given":"Mohammad Salim","non-dropping-particle":"","parse-names":false,"suffix":""}],"container-title":"Prostaglandins &amp; Other Lipid Mediators","id":"ITEM-2","issued":{"date-parts":[["2022","10"]]},"page":"106664","title":"Aspirin attenuates the expression of adhesion molecules, risk of obesity, and adipose tissue inflammation in high-fat diet-induced obese mice","type":"article-journal","volume":"162"},"uris":["http://www.mendeley.com/documents/?uuid=a81c4a91-e0fe-4d41-a822-afc8e58c66bd"]}],"mendeley":{"formattedCitation":"(Roy, Bhowmik, et al., 2022; Roy, Ripon, et al., 2022)","plainTextFormattedCitation":"(Roy, Bhowmik, et al., 2022; Roy, Ripon, et al., 2022)","previouslyFormattedCitation":"(Roy, Bhowmik, et al., 2022; Roy, Ripon,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(Roy, Bhowmik, et al., 2022; Roy, Ripon,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Obesity is a</w:t>
      </w:r>
      <w:r w:rsidR="006167A4" w:rsidRPr="00A62310">
        <w:rPr>
          <w:rFonts w:ascii="Times New Roman" w:hAnsi="Times New Roman" w:cs="Times New Roman"/>
          <w:sz w:val="24"/>
          <w:szCs w:val="24"/>
          <w:shd w:val="clear" w:color="auto" w:fill="FFFFFF"/>
        </w:rPr>
        <w:t>n</w:t>
      </w:r>
      <w:r w:rsidRPr="00A62310">
        <w:rPr>
          <w:rFonts w:ascii="Times New Roman" w:hAnsi="Times New Roman" w:cs="Times New Roman"/>
          <w:sz w:val="24"/>
          <w:szCs w:val="24"/>
          <w:shd w:val="clear" w:color="auto" w:fill="FFFFFF"/>
        </w:rPr>
        <w:t xml:space="preserve"> important concern, </w:t>
      </w:r>
      <w:r w:rsidR="006167A4" w:rsidRPr="00A62310">
        <w:rPr>
          <w:rFonts w:ascii="Times New Roman" w:hAnsi="Times New Roman" w:cs="Times New Roman"/>
          <w:sz w:val="24"/>
          <w:szCs w:val="24"/>
          <w:shd w:val="clear" w:color="auto" w:fill="FFFFFF"/>
        </w:rPr>
        <w:t>and</w:t>
      </w:r>
      <w:r w:rsidRPr="00A62310">
        <w:rPr>
          <w:rFonts w:ascii="Times New Roman" w:hAnsi="Times New Roman" w:cs="Times New Roman"/>
          <w:sz w:val="24"/>
          <w:szCs w:val="24"/>
          <w:shd w:val="clear" w:color="auto" w:fill="FFFFFF"/>
        </w:rPr>
        <w:t xml:space="preserve"> adolescents are more affected </w:t>
      </w:r>
      <w:r w:rsidR="006167A4" w:rsidRPr="00A62310">
        <w:rPr>
          <w:rFonts w:ascii="Times New Roman" w:hAnsi="Times New Roman" w:cs="Times New Roman"/>
          <w:sz w:val="24"/>
          <w:szCs w:val="24"/>
          <w:shd w:val="clear" w:color="auto" w:fill="FFFFFF"/>
        </w:rPr>
        <w:t>by</w:t>
      </w:r>
      <w:r w:rsidR="00597AD0" w:rsidRPr="00A62310">
        <w:rPr>
          <w:rFonts w:ascii="Times New Roman" w:hAnsi="Times New Roman" w:cs="Times New Roman"/>
          <w:sz w:val="24"/>
          <w:szCs w:val="24"/>
          <w:shd w:val="clear" w:color="auto" w:fill="FFFFFF"/>
        </w:rPr>
        <w:t xml:space="preserve">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lack of proper physical activity</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10.1016/j.orcp.2020.07.002","ISSN":"1871403X","author":[{"dropping-particle":"","family":"Hussain","given":"Abdulzahra","non-dropping-particle":"","parse-names":false,"suffix":""},{"dropping-particle":"","family":"Mahawar","given":"Kamal","non-dropping-particle":"","parse-names":false,"suffix":""},{"dropping-particle":"","family":"Xia","given":"Zefeng","non-dropping-particle":"","parse-names":false,"suffix":""},{"dropping-particle":"","family":"Yang","given":"Wah","non-dropping-particle":"","parse-names":false,"suffix":""},{"dropping-particle":"","family":"EL-Hasani","given":"Shamsi","non-dropping-particle":"","parse-names":false,"suffix":""}],"container-title":"Obesity Research &amp; Clinical Practice","id":"ITEM-1","issue":"4","issued":{"date-parts":[["2020","7"]]},"page":"295-300","title":"RETRACTED: Obesity and mortality of COVID-19. Meta-analysis","type":"article-journal","volume":"14"},"uris":["http://www.mendeley.com/documents/?uuid=fb176f34-fe78-4397-9bc7-995ae61db42a"]}],"mendeley":{"formattedCitation":"(Hussain et al., 2020)","plainTextFormattedCitation":"(Hussain et al., 2020)","previouslyFormattedCitation":"(Hussain et al., 2020)"},"properties":{"noteIndex":0},"schema":"https://github.com/citation-style-language/schema/raw/master/csl-citation.json"}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(Hussain et al., 2020)</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Using social media like </w:t>
      </w:r>
      <w:r w:rsidR="006167A4" w:rsidRPr="00A62310">
        <w:rPr>
          <w:rFonts w:ascii="Times New Roman" w:hAnsi="Times New Roman" w:cs="Times New Roman"/>
          <w:sz w:val="24"/>
          <w:szCs w:val="24"/>
          <w:shd w:val="clear" w:color="auto" w:fill="FFFFFF"/>
        </w:rPr>
        <w:t>F</w:t>
      </w:r>
      <w:r w:rsidRPr="00A62310">
        <w:rPr>
          <w:rFonts w:ascii="Times New Roman" w:hAnsi="Times New Roman" w:cs="Times New Roman"/>
          <w:sz w:val="24"/>
          <w:szCs w:val="24"/>
          <w:shd w:val="clear" w:color="auto" w:fill="FFFFFF"/>
        </w:rPr>
        <w:t xml:space="preserve">acebook, </w:t>
      </w:r>
      <w:r w:rsidR="006167A4" w:rsidRPr="00A62310">
        <w:rPr>
          <w:rFonts w:ascii="Times New Roman" w:hAnsi="Times New Roman" w:cs="Times New Roman"/>
          <w:sz w:val="24"/>
          <w:szCs w:val="24"/>
          <w:shd w:val="clear" w:color="auto" w:fill="FFFFFF"/>
        </w:rPr>
        <w:t>I</w:t>
      </w:r>
      <w:r w:rsidRPr="00A62310">
        <w:rPr>
          <w:rFonts w:ascii="Times New Roman" w:hAnsi="Times New Roman" w:cs="Times New Roman"/>
          <w:sz w:val="24"/>
          <w:szCs w:val="24"/>
          <w:shd w:val="clear" w:color="auto" w:fill="FFFFFF"/>
        </w:rPr>
        <w:t xml:space="preserve">nstagram, </w:t>
      </w:r>
      <w:r w:rsidR="006167A4" w:rsidRPr="00A62310">
        <w:rPr>
          <w:rFonts w:ascii="Times New Roman" w:hAnsi="Times New Roman" w:cs="Times New Roman"/>
          <w:sz w:val="24"/>
          <w:szCs w:val="24"/>
          <w:shd w:val="clear" w:color="auto" w:fill="FFFFFF"/>
        </w:rPr>
        <w:t>S</w:t>
      </w:r>
      <w:r w:rsidRPr="00A62310">
        <w:rPr>
          <w:rFonts w:ascii="Times New Roman" w:hAnsi="Times New Roman" w:cs="Times New Roman"/>
          <w:sz w:val="24"/>
          <w:szCs w:val="24"/>
          <w:shd w:val="clear" w:color="auto" w:fill="FFFFFF"/>
        </w:rPr>
        <w:t>kype</w:t>
      </w:r>
      <w:r w:rsidR="006167A4" w:rsidRPr="00A62310">
        <w:rPr>
          <w:rFonts w:ascii="Times New Roman" w:hAnsi="Times New Roman" w:cs="Times New Roman"/>
          <w:sz w:val="24"/>
          <w:szCs w:val="24"/>
          <w:shd w:val="clear" w:color="auto" w:fill="FFFFFF"/>
        </w:rPr>
        <w:t>,</w:t>
      </w:r>
      <w:r w:rsidRPr="00A62310">
        <w:rPr>
          <w:rFonts w:ascii="Times New Roman" w:hAnsi="Times New Roman" w:cs="Times New Roman"/>
          <w:sz w:val="24"/>
          <w:szCs w:val="24"/>
          <w:shd w:val="clear" w:color="auto" w:fill="FFFFFF"/>
        </w:rPr>
        <w:t xml:space="preserve"> and other platform is also rapidly us</w:t>
      </w:r>
      <w:r w:rsidR="006167A4" w:rsidRPr="00A62310">
        <w:rPr>
          <w:rFonts w:ascii="Times New Roman" w:hAnsi="Times New Roman" w:cs="Times New Roman"/>
          <w:sz w:val="24"/>
          <w:szCs w:val="24"/>
          <w:shd w:val="clear" w:color="auto" w:fill="FFFFFF"/>
        </w:rPr>
        <w:t>ed</w:t>
      </w:r>
      <w:r w:rsidRPr="00A62310">
        <w:rPr>
          <w:rFonts w:ascii="Times New Roman" w:hAnsi="Times New Roman" w:cs="Times New Roman"/>
          <w:sz w:val="24"/>
          <w:szCs w:val="24"/>
          <w:shd w:val="clear" w:color="auto" w:fill="FFFFFF"/>
        </w:rPr>
        <w:t xml:space="preserve"> by teenagers where during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pandemic online game</w:t>
      </w:r>
      <w:r w:rsidR="006167A4" w:rsidRPr="00A62310">
        <w:rPr>
          <w:rFonts w:ascii="Times New Roman" w:hAnsi="Times New Roman" w:cs="Times New Roman"/>
          <w:sz w:val="24"/>
          <w:szCs w:val="24"/>
          <w:shd w:val="clear" w:color="auto" w:fill="FFFFFF"/>
        </w:rPr>
        <w:t>s</w:t>
      </w:r>
      <w:r w:rsidRPr="00A62310">
        <w:rPr>
          <w:rFonts w:ascii="Times New Roman" w:hAnsi="Times New Roman" w:cs="Times New Roman"/>
          <w:sz w:val="24"/>
          <w:szCs w:val="24"/>
          <w:shd w:val="clear" w:color="auto" w:fill="FFFFFF"/>
        </w:rPr>
        <w:t xml:space="preserve">, classes, </w:t>
      </w:r>
      <w:r w:rsidR="006167A4" w:rsidRPr="00A62310">
        <w:rPr>
          <w:rFonts w:ascii="Times New Roman" w:hAnsi="Times New Roman" w:cs="Times New Roman"/>
          <w:sz w:val="24"/>
          <w:szCs w:val="24"/>
          <w:shd w:val="clear" w:color="auto" w:fill="FFFFFF"/>
        </w:rPr>
        <w:t xml:space="preserve">and </w:t>
      </w:r>
      <w:r w:rsidRPr="00A62310">
        <w:rPr>
          <w:rFonts w:ascii="Times New Roman" w:hAnsi="Times New Roman" w:cs="Times New Roman"/>
          <w:sz w:val="24"/>
          <w:szCs w:val="24"/>
          <w:shd w:val="clear" w:color="auto" w:fill="FFFFFF"/>
        </w:rPr>
        <w:t>sh</w:t>
      </w:r>
      <w:r w:rsidR="006167A4" w:rsidRPr="00A62310">
        <w:rPr>
          <w:rFonts w:ascii="Times New Roman" w:hAnsi="Times New Roman" w:cs="Times New Roman"/>
          <w:sz w:val="24"/>
          <w:szCs w:val="24"/>
          <w:shd w:val="clear" w:color="auto" w:fill="FFFFFF"/>
        </w:rPr>
        <w:t>op</w:t>
      </w:r>
      <w:r w:rsidRPr="00A62310">
        <w:rPr>
          <w:rFonts w:ascii="Times New Roman" w:hAnsi="Times New Roman" w:cs="Times New Roman"/>
          <w:sz w:val="24"/>
          <w:szCs w:val="24"/>
          <w:shd w:val="clear" w:color="auto" w:fill="FFFFFF"/>
        </w:rPr>
        <w:t>ping also assist this cohort</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10.3389/fendo.2022.1122274","ISSN":"1664-2392","author":[{"dropping-particle":"","family":"Guglielmi","given":"Valeria","non-dropping-particle":"","parse-names":false,"suffix":""},{"dropping-particle":"","family":"Ghoch","given":"Marwan","non-dropping-particle":"El","parse-names":false,"suffix":""},{"dropping-particle":"","family":"Bettini","given":"Silvia","non-dropping-particle":"","parse-names":false,"suffix":""},{"dropping-particle":"","family":"Holly","given":"Jeff M. P.","non-dropping-particle":"","parse-names":false,"suffix":""}],"container-title":"Frontiers in Endocrinology","id":"ITEM-1","issued":{"date-parts":[["2022","12","23"]]},"title":"Editorial: Covid-19 and obesity","type":"article-journal","volume":"13"},"uris":["http://www.mendeley.com/documents/?uuid=1d11ef95-ecd0-4c68-bbb9-b86ead9781a9"]}],"mendeley":{"formattedCitation":"(Guglielmi et al., 2022)","plainTextFormattedCitation":"(Guglielmi et al., 2022)","previouslyFormattedCitation":"(Guglielmi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(Guglielmi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It is also found in other published articles that older people are less obese than young people</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{"citationItems":[{"id":"ITEM-1","itemData":{"DOI":"10.1038/s41598-022-17197-w","ISSN":"2045-2322","abstract":"The present study aimed to evaluate the association between obesity and COVID-19 mortality and length of stay in ICU patients, and how these associations were modified by age groups. We performed a retrospective multicenter cohort study with data obtained from a hospital-based registry. The sample consisted of 8183 ICU hospitalized patients who tested positive for SARS-CoV-2. Cox proportional models were used to evaluate the association between BMI categories and COVID-19 mortality and generalized linear models for the length of stay in the ICU. After adjusting for confounders, those in the younger group with severe obesity had an increased risk of COVID-19 mortality compared to those with normal/overweight (HR 1.27; 95% CI 1.01–1.61). An increased risk of death was also observed for patients with underweight (HR 3.74; 95% CI 1.39–10.07). For patients aged ≥ 60 year, mild/moderate obesity was associated with reduced mortality risk (HR 0.87; 95% CI 0.78–0.97). For the age group &lt; 60 year, the length of stay in ICU for those patients with severe obesity was 35% higher compared to the normal/overweight category (e β 1.35; 95% CI 1.21–1.51). Conversely, for the survivors in the underweight category, the length of stay in ICU was 51% lower compared to the normal/overweight group (e β 0.49; 95% CI 0.31–0.78). In the age group ≥ 60 year, mild/moderate obesity was associated with an increased length of stay in the ICU ( e β 1.10; 95% CI 1.01–1.21), adjusting for confounders. These findings could be helpful for health professionals to identify subgroups at higher risk for worse outcomes.","author":[{"dropping-particle":"","family":"Paravidino","given":"Vitor Barreto","non-dropping-particle":"","parse-names":false,"suffix":""},{"dropping-particle":"","family":"Leite","given":"Tatiana Henriques","non-dropping-particle":"","parse-names":false,"suffix":""},{"dropping-particle":"","family":"Mediano","given":"Mauro Felippe Felix","non-dropping-particle":"","parse-names":false,"suffix":""},{"dropping-particle":"","family":"Sichieri","given":"Rosely","non-dropping-particle":"","parse-names":false,"suffix":""},{"dropping-particle":"","family":"Azevedo e Silva","given":"Gulnar","non-dropping-particle":"","parse-names":false,"suffix":""},{"dropping-particle":"","family":"Cravo","given":"Victor","non-dropping-particle":"","parse-names":false,"suffix":""},{"dropping-particle":"","family":"Balduino","given":"Alex","non-dropping-particle":"","parse-names":false,"suffix":""},{"dropping-particle":"","family":"Salgueiro","given":"Emmanuel","non-dropping-particle":"","parse-names":false,"suffix":""},{"dropping-particle":"","family":"Besen","given":"Bruno Adler Maccagnan Pinheiro","non-dropping-particle":"","parse-names":false,"suffix":""},{"dropping-particle":"","family":"Moreira","given":"Rodrigo de Carvalho","non-dropping-particle":"","parse-names":false,"suffix":""},{"dropping-particle":"","family":"Brandão","given":"Carlos Eduardo","non-dropping-particle":"","parse-names":false,"suffix":""},{"dropping-particle":"","family":"Gomes","given":"Danilo Cosme Klein","non-dropping-particle":"","parse-names":false,"suffix":""},{"dropping-particle":"","family":"Assemany","given":"Cinthia Almeida Guimarães","non-dropping-particle":"","parse-names":false,"suffix":""},{"dropping-particle":"","family":"Cougo","given":"Pedro","non-dropping-particle":"","parse-names":false,"suffix":""}],"container-title":"Scientific Reports","id":"ITEM-1","issue":"1","issued":{"date-parts":[["2022","8","12"]]},"page":"13737","title":"Association between obesity and COVID-19 mortality and length of stay in intensive care unit patients in Brazil: a retrospective cohort study","type":"article-journal","volume":"12"},"uris":["http://www.mendeley.com/documents/?uuid=e5bd7505-2e66-4963-bd13-601b44316d2c"]},{"id":"ITEM-2","itemData":{"DOI":"10.1155/2022/4320120","ISSN":"2090-0716","abstract":"SARS-CoV-2 virus disease (COVID-19) is declared a global pandemic with multiple risk factors. Obesity is considered by several researchers as one of the serious risk factors for SARS-CoV-2 virus complications based on recent empirical studies. Yet, other scholars argue in favor of the existence of an obesity survival paradox and criticize the former group of studies on the grounds that they lack controls for race, socioeconomic status, or quality of care. The objective of the current study is to analyze the potential relationships between different SARS-CoV-2 virus indicators and obesity on a country-wide level based on an OECD report. In an attempt to test the counterintuitive possibility of an obesity survival paradox, the proposed empirical model relaxes the assumption of monotonic change by applying the quadratic design and testing which one of the two competing models (i.e., quadratic or linear) better fits the data. Findings suggest more complex relationships between SARS-CoV-2 virus indices and obesity rates than previously thought. Consequently, ethical guidelines referring to priority in intubation and intensive care treatments—published by the Israeli Ministry of Health in April 2020—should account for these complex relationships between obesity and SARS-CoV-2 virus. Indeed, there is a linear increase in mortality rate from SARS-CoV-2 virus with an elevated prevalence of obesity. Yet, other indicators, such as the number of infected per 10,00,000 persons, rates of severe SARS-CoV-2 virus cases, rates of recovered SARS-CoV-2 virus patients, and SARS-CoV-2 virus, as the cause of death exhibit quadratic, rather than linear, patterns. The reasons for these nonlinear patterns might be explained by several conditions such as increased metabolic reserves, more aggressive treatment, other non-SARS-CoV-2 virus complications for obese persons, and unidentified factors that should be examined in future research.","author":[{"dropping-particle":"","family":"Arbel","given":"Yuval","non-dropping-particle":"","parse-names":false,"suffix":""},{"dropping-particle":"","family":"Fialkoff","given":"Chaim","non-dropping-particle":"","parse-names":false,"suffix":""},{"dropping-particle":"","family":"Kerner","given":"Amichai","non-dropping-particle":"","parse-names":false,"suffix":""},{"dropping-particle":"","family":"Kerner","given":"Miryam","non-dropping-particle":"","parse-names":false,"suffix":""}],"container-title":"Journal of Obesity","editor":[{"dropping-particle":"","family":"Weller","given":"Aron","non-dropping-particle":"","parse-names":false,"suffix":""}],"id":"ITEM-2","issued":{"date-parts":[["2022","6","20"]]},"page":"1-10","title":"Can Obesity Prevalence Explain COVID-19 Indicators (Cases, Mortality, and Recovery)? A Comparative Study in OECD Countries","type":"article-journal","volume":"2022"},"uris":["http://www.mendeley.com/documents/?uuid=0f367cde-7853-4547-9d73-3c70f688b6ac"]}],"mendeley":{"formattedCitation":"(Arbel et al., 2022; Paravidino et al., 2022)","plainTextFormattedCitation":"(Arbel et al., 2022; Paravidino et al., 2022)","previouslyFormattedCitation":"(Arbel et al., 2022; Paravidino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(Arbel et al., 2022; Paravidino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It is high time to take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 xml:space="preserve">necessary steps against these following regular physical exercise, proper daily routine, early morning rising, </w:t>
      </w:r>
      <w:r w:rsidR="006167A4" w:rsidRPr="00A62310">
        <w:rPr>
          <w:rFonts w:ascii="Times New Roman" w:hAnsi="Times New Roman" w:cs="Times New Roman"/>
          <w:sz w:val="24"/>
          <w:szCs w:val="24"/>
          <w:shd w:val="clear" w:color="auto" w:fill="FFFFFF"/>
        </w:rPr>
        <w:t xml:space="preserve">and </w:t>
      </w:r>
      <w:r w:rsidRPr="00A62310">
        <w:rPr>
          <w:rFonts w:ascii="Times New Roman" w:hAnsi="Times New Roman" w:cs="Times New Roman"/>
          <w:sz w:val="24"/>
          <w:szCs w:val="24"/>
          <w:shd w:val="clear" w:color="auto" w:fill="FFFFFF"/>
        </w:rPr>
        <w:t>social activities</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10.1111/obr.13496","ISSN":"1467-7881","author":[{"dropping-particle":"","family":"Belchior‐Bezerra","given":"Mayara","non-dropping-particle":"","parse-names":false,"suffix":""},{"dropping-particle":"","family":"Lima","given":"Rafael Silva","non-dropping-particle":"","parse-names":false,"suffix":""},{"dropping-particle":"","family":"Medeiros","given":"Nayara I.","non-dropping-particle":"","parse-names":false,"suffix":""},{"dropping-particle":"","family":"Gomes","given":"Juliana A. S.","non-dropping-particle":"","parse-names":false,"suffix":""}],"container-title":"Obesity Reviews","id":"ITEM-1","issue":"10","issued":{"date-parts":[["2022","10","15"]]},"title":"COVID‐19, obesity, and immune response 2 years after the pandemic: A timeline of scientific advances","type":"article-journal","volume":"23"},"uris":["http://www.mendeley.com/documents/?uuid=5a1e3b7d-7d53-42a0-976a-1754baa1cc23"]}],"mendeley":{"formattedCitation":"(Belchior‐Bezerra et al., 2022)","plainTextFormattedCitation":"(Belchior‐Bezerra et al., 2022)","previouslyFormattedCitation":"(Belchior‐Bezerra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(Belchior‐Bezerra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School, college, and universit</w:t>
      </w:r>
      <w:r w:rsidR="006167A4" w:rsidRPr="00A62310">
        <w:rPr>
          <w:rFonts w:ascii="Times New Roman" w:hAnsi="Times New Roman" w:cs="Times New Roman"/>
          <w:sz w:val="24"/>
          <w:szCs w:val="24"/>
          <w:shd w:val="clear" w:color="auto" w:fill="FFFFFF"/>
        </w:rPr>
        <w:t>y</w:t>
      </w:r>
      <w:r w:rsidRPr="00A62310">
        <w:rPr>
          <w:rFonts w:ascii="Times New Roman" w:hAnsi="Times New Roman" w:cs="Times New Roman"/>
          <w:sz w:val="24"/>
          <w:szCs w:val="24"/>
          <w:shd w:val="clear" w:color="auto" w:fill="FFFFFF"/>
        </w:rPr>
        <w:t xml:space="preserve"> teachers can inspire students for taking part in indoor and outdoor games where one can keep </w:t>
      </w:r>
      <w:r w:rsidR="00FF7B78" w:rsidRPr="00A62310">
        <w:rPr>
          <w:rFonts w:ascii="Times New Roman" w:hAnsi="Times New Roman" w:cs="Times New Roman"/>
          <w:sz w:val="24"/>
          <w:szCs w:val="24"/>
          <w:shd w:val="clear" w:color="auto" w:fill="FFFFFF"/>
        </w:rPr>
        <w:t xml:space="preserve">himself / herself </w:t>
      </w:r>
      <w:r w:rsidRPr="00A62310">
        <w:rPr>
          <w:rFonts w:ascii="Times New Roman" w:hAnsi="Times New Roman" w:cs="Times New Roman"/>
          <w:sz w:val="24"/>
          <w:szCs w:val="24"/>
          <w:shd w:val="clear" w:color="auto" w:fill="FFFFFF"/>
        </w:rPr>
        <w:t>physically</w:t>
      </w:r>
      <w:r w:rsidR="00FF7B78" w:rsidRPr="00A62310">
        <w:rPr>
          <w:rFonts w:ascii="Times New Roman" w:hAnsi="Times New Roman" w:cs="Times New Roman"/>
          <w:sz w:val="24"/>
          <w:szCs w:val="24"/>
          <w:shd w:val="clear" w:color="auto" w:fill="FFFFFF"/>
        </w:rPr>
        <w:t xml:space="preserve"> fit</w:t>
      </w:r>
      <w:r w:rsidR="00FF0026"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FF0026" w:rsidRPr="00A62310">
        <w:rPr>
          <w:rFonts w:ascii="Times New Roman" w:hAnsi="Times New Roman" w:cs="Times New Roman"/>
          <w:sz w:val="24"/>
          <w:szCs w:val="24"/>
          <w:shd w:val="clear" w:color="auto" w:fill="FFFFFF"/>
        </w:rPr>
        <w:instrText>ADDIN CSL_CITATION {"citationItems":[{"id":"ITEM-1","itemData":{"DOI":"10.1016/j.ijsu.2022.106941","ISSN":"17439191","author":[{"dropping-particle":"","family":"Dhama","given":"Kuldeep","non-dropping-particle":"","parse-names":false,"suffix":""},{"dropping-particle":"","family":"Chandran","given":"Deepak","non-dropping-particle":"","parse-names":false,"suffix":""},{"dropping-particle":"","family":"Chakraborty","given":"Sandip","non-dropping-particle":"","parse-names":false,"suffix":""},{"dropping-particle":"","family":"Yatoo","given":"Mohd Iqbal","non-dropping-particle":"","parse-names":false,"suffix":""},{"dropping-particle":"","family":"Islam","given":"Md Aminul","non-dropping-particle":"","parse-names":false,"suffix":""},{"dropping-particle":"","family":"Bhattacharya","given":"Manojit","non-dropping-particle":"","parse-names":false,"suffix":""},{"dropping-particle":"","family":"Chakraborty","given":"Chiranjib","non-dropping-particle":"","parse-names":false,"suffix":""},{"dropping-particle":"","family":"Harapan","given":"Harapan","non-dropping-particle":"","parse-names":false,"suffix":""},{"dropping-particle":"","family":"Chaicumpa","given":"Wanpen","non-dropping-particle":"","parse-names":false,"suffix":""}],"container-title":"International Journal of Surgery","id":"ITEM-1","issued":{"date-parts":[["2022","10"]]},"page":"106941","title":"Zoonotic concerns of Marburg virus: Current knowledge and counteracting strategies including One Health approach to limit animal-human interface: An update","type":"article-journal","volume":"106"},"uris":["http://www.mendeley.com/documents/?uuid=50e2c249-91cc-4f71-98f0-d23298dfb572"]},{"id":"ITEM-2","itemData":{"DOI":"10.3390/ijerph192315638","ISSN":"1660-4601","abstract":"The emergence of an outbreak of Monkeypox disease (MPXD) is caused by a contagious zoonotic Monkeypox virus (MPXV) that has spread globally. Yet, there is no study investigating the effect of climatic changes on MPXV transmission. Thus, studies on the changing epidemiology, evolving nature of the virus, and ecological niche are highly paramount. Determination of the role of potential meteorological drivers including temperature, precipitation, relative humidity, dew point, wind speed, and surface pressure is beneficial to understand the MPXD outbreak. This study examines the changes in MPXV cases over time while assessing the meteorological characteristics that could impact these disparities from the onset of the global outbreak. To conduct this data-based research, several well-accepted statistical techniques including Simple Exponential Smoothing (SES), Auto-Regressive Integrated Moving Average (ARIMA), Automatic forecasting time-series model (Prophet), and Autoregressive Integrated Moving Average with Explanatory Variables (ARIMAX) were applied to delineate the correlation of the meteorological factors on global daily Monkeypox cases. Data on MPXV cases including affected countries spanning from 6 May 2022, to 9 November 2022, from global databases and meteorological data were used to evaluate the developed models. According to the ARIMAX model, the results showed that temperature, relative humidity, and surface pressure have a positive impact [(51.56, 95% confidence interval (CI): −274.55 to 377.68), (17.32, 95% CI: −83.71 to 118.35) and (23.42, 95% CI: −9.90 to 56.75), respectively] on MPXV cases. In addition, dew/frost point, precipitation, and wind speed show a significant negative impact on MPXD cases. The Prophet model showed a significant correlation with rising MPXD cases, although the trend predicts peak values while the overall trend increases. This underscores the importance of immediate and appropriate preventive measures (timely preparedness and proactive control strategies) with utmost priority against MPXD including awareness-raising programs, the discovery, and formulation of effective vaccine candidate(s), prophylaxis and therapeutic regimes, and management strategies.","author":[{"dropping-particle":"","family":"Islam","given":"Md. Aminul","non-dropping-particle":"","parse-names":false,"suffix":""},{"dropping-particle":"","family":"Sangkham","given":"Sarawut","non-dropping-particle":"","parse-names":false,"suffix":""},{"dropping-particle":"","family":"Tiwari","given":"Ananda","non-dropping-particle":"","parse-names":false,"suffix":""},{"dropping-particle":"","family":"Vadiati","given":"Meysam","non-dropping-particle":"","parse-names":false,"suffix":""},{"dropping-particle":"","family":"Hasan","given":"Mohammad Nayeem","non-dropping-particle":"","parse-names":false,"suffix":""},{"dropping-particle":"","family":"Noor","given":"Syed Toukir Ahmed","non-dropping-particle":"","parse-names":false,"suffix":""},{"dropping-particle":"","family":"Mumin","given":"Jubayer","non-dropping-particle":"","parse-names":false,"suffix":""},{"dropping-particle":"","family":"Bhattacharya","given":"Prosun","non-dropping-particle":"","parse-names":false,"suffix":""},{"dropping-particle":"","family":"Sherchan","given":"Samendra P.","non-dropping-particle":"","parse-names":false,"suffix":""}],"container-title":"International Journal of Environmental Research and Public Health","id":"ITEM-2","issue":"23","issued":{"date-parts":[["2022","11","24"]]},"page":"15638","title":"Association between Global Monkeypox Cases and Meteorological Factors","type":"article-journal","volume":"19"},"uris":["http://www.mendeley.com/documents/?uuid=fc112d70-6436-42e5-83b7-14fb07fc0e85"]},{"id":"ITEM-3","itemData":{"DOI":"10.3389/fpubh.2022.985445","ISSN":"2296-2565","abstract":"In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issue.","author":[{"dropping-particle":"","family":"Islam","given":"Md. Aminul","non-dropping-particle":"","parse-names":false,"suffix":""},{"dropping-particle":"","family":"Hasan","given":"Mohammad Nayeem","non-dropping-particle":"","parse-names":false,"suffix":""},{"dropping-particle":"","family":"Ahammed","given":"Tanvir","non-dropping-particle":"","parse-names":false,"suffix":""},{"dropping-particle":"","family":"Anjum","given":"Aniqua","non-dropping-particle":"","parse-names":false,"suffix":""},{"dropping-particle":"","family":"Majumder","given":"Ananya","non-dropping-particle":"","parse-names":false,"suffix":""},{"dropping-particle":"","family":"Siddiqui","given":"M. Noor-E-Alam","non-dropping-particle":"","parse-names":false,"suffix":""},{"dropping-particle":"","family":"Mukharjee","given":"Sanjoy Kumar","non-dropping-particle":"","parse-names":false,"suffix":""},{"dropping-particle":"","family":"Sultana","given":"Khandokar Fahmida","non-dropping-particle":"","parse-names":false,"suffix":""},{"dropping-particle":"","family":"Sultana","given":"Sabrin","non-dropping-particle":"","parse-names":false,"suffix":""},{"dropping-particle":"","family":"Jakariya","given":"Md.","non-dropping-particle":"","parse-names":false,"suffix":""},{"dropping-particle":"","family":"Bhattacharya","given":"Prosun","non-dropping-particle":"","parse-names":false,"suffix":""},{"dropping-particle":"","family":"Sarkodie","given":"Samuel Asumadu","non-dropping-particle":"","parse-names":false,"suffix":""},{"dropping-particle":"","family":"Dhama","given":"Kuldeep","non-dropping-particle":"","parse-names":false,"suffix":""},{"dropping-particle":"","family":"Mumin","given":"Jubayer","non-dropping-particle":"","parse-names":false,"suffix":""},{"dropping-particle":"","family":"Ahmed","given":"Firoz","non-dropping-particle":"","parse-names":false,"suffix":""}],"container-title":"Frontiers in Public Health","id":"ITEM-3","issued":{"date-parts":[["2022","12","1"]]},"title":"Association of household fuel with acute respiratory infection (ARI) under-five years children in Bangladesh","type":"article-journal","volume":"10"},"uris":["http://www.mendeley.com/documents/?uuid=daa9567f-24bd-4fc7-8155-0f6c03aa649e"]}],"mendeley":{"formattedCitation":"(Dhama et al., 2022; M. A. Islam, Hasan, et al., 2022; M. A. Islam, Sangkham, et al., 2022)","plainTextFormattedCitation":"(Dhama et al., 2022; M. A. Islam, Hasan, et al., 2022; M. A. Islam, Sangkham, et al., 2022)","previouslyFormattedCitation":"(Dhama et al., 2022; M. A. Islam, Hasan, et al., 2022; M. A. Islam, Sangkham,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(Dhama et al., 2022; M. A. Islam, Hasan, et al., 2022; M. A. Islam, Sangkham,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w:t>
      </w:r>
      <w:r w:rsidR="00FF7B78" w:rsidRPr="00A62310">
        <w:rPr>
          <w:rFonts w:ascii="Times New Roman" w:hAnsi="Times New Roman" w:cs="Times New Roman"/>
          <w:sz w:val="24"/>
          <w:szCs w:val="24"/>
          <w:shd w:val="clear" w:color="auto" w:fill="FFFFFF"/>
        </w:rPr>
        <w:t xml:space="preserve">The findings of this </w:t>
      </w:r>
      <w:r w:rsidRPr="00A62310">
        <w:rPr>
          <w:rFonts w:ascii="Times New Roman" w:hAnsi="Times New Roman" w:cs="Times New Roman"/>
          <w:sz w:val="24"/>
          <w:szCs w:val="24"/>
          <w:shd w:val="clear" w:color="auto" w:fill="FFFFFF"/>
        </w:rPr>
        <w:t xml:space="preserve">study also demonstrated that </w:t>
      </w:r>
      <w:r w:rsidR="006167A4" w:rsidRPr="00A62310">
        <w:rPr>
          <w:rFonts w:ascii="Times New Roman" w:hAnsi="Times New Roman" w:cs="Times New Roman"/>
          <w:sz w:val="24"/>
          <w:szCs w:val="24"/>
          <w:shd w:val="clear" w:color="auto" w:fill="FFFFFF"/>
        </w:rPr>
        <w:t xml:space="preserve">a </w:t>
      </w:r>
      <w:r w:rsidRPr="00A62310">
        <w:rPr>
          <w:rFonts w:ascii="Times New Roman" w:hAnsi="Times New Roman" w:cs="Times New Roman"/>
          <w:sz w:val="24"/>
          <w:szCs w:val="24"/>
          <w:shd w:val="clear" w:color="auto" w:fill="FFFFFF"/>
        </w:rPr>
        <w:t>lion portion of th</w:t>
      </w:r>
      <w:r w:rsidR="006167A4" w:rsidRPr="00A62310">
        <w:rPr>
          <w:rFonts w:ascii="Times New Roman" w:hAnsi="Times New Roman" w:cs="Times New Roman"/>
          <w:sz w:val="24"/>
          <w:szCs w:val="24"/>
          <w:shd w:val="clear" w:color="auto" w:fill="FFFFFF"/>
        </w:rPr>
        <w:t>ese</w:t>
      </w:r>
      <w:r w:rsidRPr="00A62310">
        <w:rPr>
          <w:rFonts w:ascii="Times New Roman" w:hAnsi="Times New Roman" w:cs="Times New Roman"/>
          <w:sz w:val="24"/>
          <w:szCs w:val="24"/>
          <w:shd w:val="clear" w:color="auto" w:fill="FFFFFF"/>
        </w:rPr>
        <w:t xml:space="preserve"> young obese patients </w:t>
      </w:r>
      <w:r w:rsidR="00597AD0" w:rsidRPr="00A62310">
        <w:rPr>
          <w:rFonts w:ascii="Times New Roman" w:hAnsi="Times New Roman" w:cs="Times New Roman"/>
          <w:sz w:val="24"/>
          <w:szCs w:val="24"/>
          <w:shd w:val="clear" w:color="auto" w:fill="FFFFFF"/>
        </w:rPr>
        <w:t xml:space="preserve">completed bachelor's or higher degree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10.1111/obr.13496","ISSN":"1467-7881","author":[{"dropping-particle":"","family":"Belchior‐Bezerra","given":"Mayara","non-dropping-particle":"","parse-names":false,"suffix":""},{"dropping-particle":"","family":"Lima","given":"Rafael Silva","non-dropping-particle":"","parse-names":false,"suffix":""},{"dropping-particle":"","family":"Medeiros","given":"Nayara I.","non-dropping-particle":"","parse-names":false,"suffix":""},{"dropping-particle":"","family":"Gomes","given":"Juliana A. S.","non-dropping-particle":"","parse-names":false,"suffix":""}],"container-title":"Obesity Reviews","id":"ITEM-1","issue":"10","issued":{"date-parts":[["2022","10","15"]]},"title":"COVID‐19, obesity, and immune response 2 years after the pandemic: A timeline of scientific advances","type":"article-journal","volume":"23"},"uris":["http://www.mendeley.com/documents/?uuid=5a1e3b7d-7d53-42a0-976a-1754baa1cc23"]}],"mendeley":{"formattedCitation":"(Belchior‐Bezerra et al., 2022)","plainTextFormattedCitation":"(Belchior‐Bezerra et al., 2022)","previouslyFormattedCitation":"(Belchior‐Bezerra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(Belchior‐Bezerra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These COVID-19 patients </w:t>
      </w:r>
      <w:r w:rsidR="00FF7B78" w:rsidRPr="00A62310">
        <w:rPr>
          <w:rFonts w:ascii="Times New Roman" w:hAnsi="Times New Roman" w:cs="Times New Roman"/>
          <w:sz w:val="24"/>
          <w:szCs w:val="24"/>
          <w:shd w:val="clear" w:color="auto" w:fill="FFFFFF"/>
        </w:rPr>
        <w:t xml:space="preserve">were </w:t>
      </w:r>
      <w:r w:rsidRPr="00A62310">
        <w:rPr>
          <w:rFonts w:ascii="Times New Roman" w:hAnsi="Times New Roman" w:cs="Times New Roman"/>
          <w:sz w:val="24"/>
          <w:szCs w:val="24"/>
          <w:shd w:val="clear" w:color="auto" w:fill="FFFFFF"/>
        </w:rPr>
        <w:t xml:space="preserve">maximum affected by marketplaces </w:t>
      </w:r>
      <w:r w:rsidR="006167A4" w:rsidRPr="00A62310">
        <w:rPr>
          <w:rFonts w:ascii="Times New Roman" w:hAnsi="Times New Roman" w:cs="Times New Roman"/>
          <w:sz w:val="24"/>
          <w:szCs w:val="24"/>
          <w:shd w:val="clear" w:color="auto" w:fill="FFFFFF"/>
        </w:rPr>
        <w:t xml:space="preserve">and </w:t>
      </w:r>
      <w:r w:rsidRPr="00A62310">
        <w:rPr>
          <w:rFonts w:ascii="Times New Roman" w:hAnsi="Times New Roman" w:cs="Times New Roman"/>
          <w:sz w:val="24"/>
          <w:szCs w:val="24"/>
          <w:shd w:val="clear" w:color="auto" w:fill="FFFFFF"/>
        </w:rPr>
        <w:t xml:space="preserve">social gatherings as half of the confirmed cases were </w:t>
      </w:r>
      <w:r w:rsidR="006167A4" w:rsidRPr="00A62310">
        <w:rPr>
          <w:rFonts w:ascii="Times New Roman" w:hAnsi="Times New Roman" w:cs="Times New Roman"/>
          <w:sz w:val="24"/>
          <w:szCs w:val="24"/>
          <w:shd w:val="clear" w:color="auto" w:fill="FFFFFF"/>
        </w:rPr>
        <w:t xml:space="preserve">from </w:t>
      </w:r>
      <w:r w:rsidRPr="00A62310">
        <w:rPr>
          <w:rFonts w:ascii="Times New Roman" w:hAnsi="Times New Roman" w:cs="Times New Roman"/>
          <w:sz w:val="24"/>
          <w:szCs w:val="24"/>
          <w:shd w:val="clear" w:color="auto" w:fill="FFFFFF"/>
        </w:rPr>
        <w:t>previous history</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10.1111/obr.13496","ISSN":"1467-7881","author":[{"dropping-particle":"","family":"Belchior‐Bezerra","given":"Mayara","non-dropping-particle":"","parse-names":false,"suffix":""},{"dropping-particle":"","family":"Lima","given":"Rafael Silva","non-dropping-particle":"","parse-names":false,"suffix":""},{"dropping-particle":"","family":"Medeiros","given":"Nayara I.","non-dropping-particle":"","parse-names":false,"suffix":""},{"dropping-particle":"","family":"Gomes","given":"Juliana A. S.","non-dropping-particle":"","parse-names":false,"suffix":""}],"container-title":"Obesity Reviews","id":"ITEM-1","issue":"10","issued":{"date-parts":[["2022","10","15"]]},"title":"COVID‐19, obesity, and immune response 2 years after the pandemic: A timeline of scientific advances","type":"article-journal","volume":"23"},"uris":["http://www.mendeley.com/documents/?uuid=5a1e3b7d-7d53-42a0-976a-1754baa1cc23"]},{"id":"ITEM-2","itemData":{"DOI":"10.11606/S1518-8787.2022056004329","ISSN":"1518-8787","abstract":"OBJECTIVES: To estimate the relative risk (RR) of death associated with obesity, the attributable fraction in the exposed/with obesity (AFo), and the hospitalized population attributable risk (hospitalized PAR) associated with obesity of death among all adults and among Black and non-Black adults hospitalized for severe COVID-19 in the state of Rio Grande do Sul, Brazil. METHODS: This retrospective cohort study of prognostic factors analyzed all cases of adults hospitalized for severe COVID-19 in the state of Rio Grande do Sul, Brazil. The occurrence of obesity by hospital teams was primarily measured observing individuals’ medical records. The outcome assessed was hospital deaths caused by severe COVID-19. Poisson regression was used to estimate RRs and 95% confidence intervals (95%CI). RESULTS: The study sample consisted of 100,099 patients hospitalized for severe COVID-19, most of whom were White (84.7%) and male (54.7%). The effect of obesity was strongly modified by age. For the 18–39-year-old age group, RR = 2.54 (95%CI: 2.33–2.77), and in individuals 70 years and above, RR = 1.09 (95%CI: 1.05–1.13). For the 18–39-year-old age range, AFo = 60.6% and AFo = 42.5% in individuals 40–59 years old. For all hospitalizations, the hospitalized population attributable risk (hospitalized PAR) measuring obesity for individuals 18–39 years old was 25.3%, while in the 40–59-year-old range, the hospitalized PAR = 11.2%. The hospitalized PAR was 31.7% in the Black population aged 18–39 years and 24.8% in non-Blacks. The hospitalized PAR was also larger in Blacks aged 40-59 years. CONCLUSIONS: Obesity largely impacted in-hospital case-fatality rates among young adults and Black people contaminated by COVID-19. These data highlight the extent of the risk concerning obesity, a highly prevalent chronic condition.","author":[{"dropping-particle":"","family":"Houvèssou","given":"Gbènankpon Mathias","non-dropping-particle":"","parse-names":false,"suffix":""},{"dropping-particle":"","family":"Leventhal","given":"Daniel G P","non-dropping-particle":"","parse-names":false,"suffix":""},{"dropping-particle":"da","family":"Silva","given":"Eduardo Viegas","non-dropping-particle":"","parse-names":false,"suffix":""}],"container-title":"Revista de Saúde Pública","id":"ITEM-2","issued":{"date-parts":[["2022","2","10"]]},"page":"4","title":"Obesity and COVID-19 in-hospital fatality in southern Brazil: impact by age and skin color","type":"article-journal","volume":"56"},"uris":["http://www.mendeley.com/documents/?uuid=fe34b8f9-b0b0-4f6e-97cf-9b75fbe54cf0"]}],"mendeley":{"formattedCitation":"(Belchior‐Bezerra et al., 2022; Houvèssou et al., 2022)","plainTextFormattedCitation":"(Belchior‐Bezerra et al., 2022; Houvèssou et al., 2022)","previouslyFormattedCitation":"(Belchior‐Bezerra et al., 2022; Houvèssou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(Belchior‐Bezerra et al., 2022; Houvèssou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Interestingly, it was found that few cofactors like occupation, hand washing agents, times, </w:t>
      </w:r>
      <w:r w:rsidR="006167A4" w:rsidRPr="00A62310">
        <w:rPr>
          <w:rFonts w:ascii="Times New Roman" w:hAnsi="Times New Roman" w:cs="Times New Roman"/>
          <w:sz w:val="24"/>
          <w:szCs w:val="24"/>
          <w:shd w:val="clear" w:color="auto" w:fill="FFFFFF"/>
        </w:rPr>
        <w:t xml:space="preserve">and </w:t>
      </w:r>
      <w:r w:rsidRPr="00A62310">
        <w:rPr>
          <w:rFonts w:ascii="Times New Roman" w:hAnsi="Times New Roman" w:cs="Times New Roman"/>
          <w:sz w:val="24"/>
          <w:szCs w:val="24"/>
          <w:shd w:val="clear" w:color="auto" w:fill="FFFFFF"/>
        </w:rPr>
        <w:t>food habits were not associated with COVID-19 with BMI status</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10.1002/jmv.26237","ISSN":"0146-6615","author":[{"dropping-particle":"","family":"Yang","given":"Jun","non-dropping-particle":"","parse-names":false,"suffix":""},{"dropping-particle":"","family":"Hu","given":"Jiahui","non-dropping-particle":"","parse-names":false,"suffix":""},{"dropping-particle":"","family":"Zhu","given":"Chunyan","non-dropping-particle":"","parse-names":false,"suffix":""}],"container-title":"Journal of Medical Virology","id":"ITEM-1","issue":"1","issued":{"date-parts":[["2021","1","5"]]},"page":"257-261","title":"Obesity aggravates COVID‐19: A systematic review and meta‐analysis","type":"article-journal","volume":"93"},"uris":["http://www.mendeley.com/documents/?uuid=b1ecd29a-ed9b-4829-9101-676219968c0f"]}],"mendeley":{"formattedCitation":"(Yang et al., 2021)","plainTextFormattedCitation":"(Yang et al., 2021)","previouslyFormattedCitation":"(Yang et al., 2021)"},"properties":{"noteIndex":0},"schema":"https://github.com/citation-style-language/schema/raw/master/csl-citation.json"}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(Yang et al., 2021)</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w:t>
      </w:r>
    </w:p>
    <w:p w14:paraId="08D0212A" w14:textId="77777777" w:rsidR="00A52873" w:rsidRPr="00A62310" w:rsidRDefault="00A52873" w:rsidP="00F95CBF">
      <w:pPr>
        <w:spacing w:after="0"/>
        <w:jc w:val="both"/>
        <w:rPr>
          <w:rFonts w:ascii="Times New Roman" w:hAnsi="Times New Roman" w:cs="Times New Roman"/>
          <w:sz w:val="24"/>
          <w:szCs w:val="24"/>
          <w:shd w:val="clear" w:color="auto" w:fill="FFFFFF"/>
        </w:rPr>
      </w:pPr>
      <w:r w:rsidRPr="00A62310">
        <w:rPr>
          <w:rFonts w:ascii="Times New Roman" w:hAnsi="Times New Roman" w:cs="Times New Roman"/>
          <w:sz w:val="24"/>
          <w:szCs w:val="24"/>
          <w:shd w:val="clear" w:color="auto" w:fill="FFFFFF"/>
        </w:rPr>
        <w:t>CT value of the COVID-19 hospitalized positive patients showed a statistical correlation with BMI</w:t>
      </w:r>
      <w:r w:rsidR="00597AD0" w:rsidRPr="00A62310">
        <w:rPr>
          <w:rFonts w:ascii="Times New Roman" w:hAnsi="Times New Roman" w:cs="Times New Roman"/>
          <w:sz w:val="24"/>
          <w:szCs w:val="24"/>
          <w:shd w:val="clear" w:color="auto" w:fill="FFFFFF"/>
        </w:rPr>
        <w:t xml:space="preserve"> </w:t>
      </w:r>
      <w:r w:rsidR="003276A8" w:rsidRPr="00A62310">
        <w:rPr>
          <w:rFonts w:ascii="Times New Roman" w:hAnsi="Times New Roman" w:cs="Times New Roman"/>
          <w:sz w:val="24"/>
          <w:szCs w:val="24"/>
          <w:shd w:val="clear" w:color="auto" w:fill="FFFFFF"/>
        </w:rPr>
        <w:fldChar w:fldCharType="begin" w:fldLock="1"/>
      </w:r>
      <w:r w:rsidR="00597AD0" w:rsidRPr="00A62310">
        <w:rPr>
          <w:rFonts w:ascii="Times New Roman" w:hAnsi="Times New Roman" w:cs="Times New Roman"/>
          <w:sz w:val="24"/>
          <w:szCs w:val="24"/>
          <w:shd w:val="clear" w:color="auto" w:fill="FFFFFF"/>
        </w:rPr>
        <w:instrText>ADDIN CSL_CITATION {"citationItems":[{"id":"ITEM-1","itemData":{"DOI":"10.11606/S1518-8787.2022056004329","ISSN":"1518-8787","abstract":"OBJECTIVES: To estimate the relative risk (RR) of death associated with obesity, the attributable fraction in the exposed/with obesity (AFo), and the hospitalized population attributable risk (hospitalized PAR) associated with obesity of death among all adults and among Black and non-Black adults hospitalized for severe COVID-19 in the state of Rio Grande do Sul, Brazil. METHODS: This retrospective cohort study of prognostic factors analyzed all cases of adults hospitalized for severe COVID-19 in the state of Rio Grande do Sul, Brazil. The occurrence of obesity by hospital teams was primarily measured observing individuals’ medical records. The outcome assessed was hospital deaths caused by severe COVID-19. Poisson regression was used to estimate RRs and 95% confidence intervals (95%CI). RESULTS: The study sample consisted of 100,099 patients hospitalized for severe COVID-19, most of whom were White (84.7%) and male (54.7%). The effect of obesity was strongly modified by age. For the 18–39-year-old age group, RR = 2.54 (95%CI: 2.33–2.77), and in individuals 70 years and above, RR = 1.09 (95%CI: 1.05–1.13). For the 18–39-year-old age range, AFo = 60.6% and AFo = 42.5% in individuals 40–59 years old. For all hospitalizations, the hospitalized population attributable risk (hospitalized PAR) measuring obesity for individuals 18–39 years old was 25.3%, while in the 40–59-year-old range, the hospitalized PAR = 11.2%. The hospitalized PAR was 31.7% in the Black population aged 18–39 years and 24.8% in non-Blacks. The hospitalized PAR was also larger in Blacks aged 40-59 years. CONCLUSIONS: Obesity largely impacted in-hospital case-fatality rates among young adults and Black people contaminated by COVID-19. These data highlight the extent of the risk concerning obesity, a highly prevalent chronic condition.","author":[{"dropping-particle":"","family":"Houvèssou","given":"Gbènankpon Mathias","non-dropping-particle":"","parse-names":false,"suffix":""},{"dropping-particle":"","family":"Leventhal","given":"Daniel G P","non-dropping-particle":"","parse-names":false,"suffix":""},{"dropping-particle":"da","family":"Silva","given":"Eduardo Viegas","non-dropping-particle":"","parse-names":false,"suffix":""}],"container-title":"Revista de Saúde Pública","id":"ITEM-1","issued":{"date-parts":[["2022","2","10"]]},"page":"4","title":"Obesity and COVID-19 in-hospital fatality in southern Brazil: impact by age and skin color","type":"article-journal","volume":"56"},"uris":["http://www.mendeley.com/documents/?uuid=fe34b8f9-b0b0-4f6e-97cf-9b75fbe54cf0"]}],"mendeley":{"formattedCitation":"(Houvèssou et al., 2022)","plainTextFormattedCitation":"(Houvèssou et al., 2022)"},"properties":{"noteIndex":0},"schema":"https://github.com/citation-style-language/schema/raw/master/csl-citation.json"}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597AD0" w:rsidRPr="00A62310">
        <w:rPr>
          <w:rFonts w:ascii="Times New Roman" w:hAnsi="Times New Roman" w:cs="Times New Roman"/>
          <w:noProof/>
          <w:sz w:val="24"/>
          <w:szCs w:val="24"/>
          <w:shd w:val="clear" w:color="auto" w:fill="FFFFFF"/>
        </w:rPr>
        <w:t>(Houvèssou et al., 2022)</w:t>
      </w:r>
      <w:r w:rsidR="003276A8" w:rsidRPr="00A62310">
        <w:rPr>
          <w:rFonts w:ascii="Times New Roman" w:hAnsi="Times New Roman" w:cs="Times New Roman"/>
          <w:sz w:val="24"/>
          <w:szCs w:val="24"/>
          <w:shd w:val="clear" w:color="auto" w:fill="FFFFFF"/>
        </w:rPr>
        <w:fldChar w:fldCharType="end"/>
      </w:r>
      <w:r w:rsidRPr="00A62310">
        <w:rPr>
          <w:rFonts w:ascii="Times New Roman" w:hAnsi="Times New Roman" w:cs="Times New Roman"/>
          <w:sz w:val="24"/>
          <w:szCs w:val="24"/>
          <w:shd w:val="clear" w:color="auto" w:fill="FFFFFF"/>
        </w:rPr>
        <w:t xml:space="preserve">. </w:t>
      </w:r>
      <w:r w:rsidR="006167A4" w:rsidRPr="00A62310">
        <w:rPr>
          <w:rFonts w:ascii="Times New Roman" w:hAnsi="Times New Roman" w:cs="Times New Roman"/>
          <w:sz w:val="24"/>
          <w:szCs w:val="24"/>
          <w:shd w:val="clear" w:color="auto" w:fill="FFFFFF"/>
        </w:rPr>
        <w:t xml:space="preserve">The same result was observed in the case of viral load and BMI </w:t>
      </w:r>
      <w:r w:rsidR="003276A8" w:rsidRPr="00A62310">
        <w:rPr>
          <w:rFonts w:ascii="Times New Roman" w:hAnsi="Times New Roman" w:cs="Times New Roman"/>
          <w:sz w:val="24"/>
          <w:szCs w:val="24"/>
          <w:shd w:val="clear" w:color="auto" w:fill="FFFFFF"/>
        </w:rPr>
        <w:fldChar w:fldCharType="begin" w:fldLock="1"/>
      </w:r>
      <w:r w:rsidR="006167A4" w:rsidRPr="00A62310">
        <w:rPr>
          <w:rFonts w:ascii="Times New Roman" w:hAnsi="Times New Roman" w:cs="Times New Roman"/>
          <w:sz w:val="24"/>
          <w:szCs w:val="24"/>
          <w:shd w:val="clear" w:color="auto" w:fill="FFFFFF"/>
        </w:rPr>
        <w:instrText>ADDIN CSL_CITATION {"citationItems":[{"id":"ITEM-1","itemData":{"DOI":"10.3390/children8020135","ISSN":"2227-9067","abstract":"Background: The COVID-19 pandemic has led to special circumstances and changes to everyday life due to the worldwide measures that were imposed such as lockdowns. This review aims to evaluate obesity in children, adolescents and young adults during the COVID-19 pandemic. Methods: A literature search was conducted to evaluate pertinent studies up to 10 November 2020. Results: A total of 15 articles were eligible; 9 identified 17,028,111 children, adolescents and young adults from 5–25 years old, 5 pertained to studies with an age admixture (n = 20,521) and one study included parents with children 5–18 years old (n = 584). During the COVID-19 era, children, adolescents and young adults gained weight. Changes in dietary behaviors, increased food intake and unhealthy food choices including potatoes, meat and sugary drinks were noted during the ongoing COVID-19 pandemic. Food insecurity associated with financial reasons represents another concern. Moreover, as the restrictions imposed reduced movements out of the house, physical activity was limited, representing another risk factor for weight gain. Conclusions: COVID-19 restrictions disrupted the everyday routine of children, adolescents and young adults and elicited changes in their eating behaviors and physical activity. To protect them, health care providers should highlight the risk of obesity and provide prevention strategies, ensuring also parental participation. Worldwide policies, guidelines and precautionary measures should ideally be established.","author":[{"dropping-particle":"","family":"Stavridou","given":"Androniki","non-dropping-particle":"","parse-names":false,"suffix":""},{"dropping-particle":"","family":"Kapsali","given":"Evangelia","non-dropping-particle":"","parse-names":false,"suffix":""},{"dropping-particle":"","family":"Panagouli","given":"Eleni","non-dropping-particle":"","parse-names":false,"suffix":""},{"dropping-particle":"","family":"Thirios","given":"Athanasios","non-dropping-particle":"","parse-names":false,"suffix":""},{"dropping-particle":"","family":"Polychronis","given":"Konstantinos","non-dropping-particle":"","parse-names":false,"suffix":""},{"dropping-particle":"","family":"Bacopoulou","given":"Flora","non-dropping-particle":"","parse-names":false,"suffix":""},{"dropping-particle":"","family":"Psaltopoulou","given":"Theodora","non-dropping-particle":"","parse-names":false,"suffix":""},{"dropping-particle":"","family":"Tsolia","given":"Maria","non-dropping-particle":"","parse-names":false,"suffix":""},{"dropping-particle":"","family":"Sergentanis","given":"Theodoros N.","non-dropping-particle":"","parse-names":false,"suffix":""},{"dropping-particle":"","family":"Tsitsika","given":"Artemis","non-dropping-particle":"","parse-names":false,"suffix":""}],"container-title":"Children","id":"ITEM-1","issue":"2","issued":{"date-parts":[["2021","2","12"]]},"page":"135","title":"Obesity in Children and Adolescents during COVID-19 Pandemic","type":"article-journal","volume":"8"},"uris":["http://www.mendeley.com/documents/?uuid=8867f65d-7490-4747-95ba-27adc2297037"]}],"mendeley":{"formattedCitation":"(Stavridou et al., 2021)","plainTextFormattedCitation":"(Stavridou et al., 2021)","previouslyFormattedCitation":"(Stavridou et al., 2021)"},"properties":{"noteIndex":0},"schema":"https://github.com/citation-style-language/schema/raw/master/csl-citation.json"}</w:instrText>
      </w:r>
      <w:r w:rsidR="003276A8" w:rsidRPr="00A62310">
        <w:rPr>
          <w:rFonts w:ascii="Times New Roman" w:hAnsi="Times New Roman" w:cs="Times New Roman"/>
          <w:sz w:val="24"/>
          <w:szCs w:val="24"/>
          <w:shd w:val="clear" w:color="auto" w:fill="FFFFFF"/>
        </w:rPr>
        <w:fldChar w:fldCharType="separate"/>
      </w:r>
      <w:r w:rsidR="006167A4" w:rsidRPr="00A62310">
        <w:rPr>
          <w:rFonts w:ascii="Times New Roman" w:hAnsi="Times New Roman" w:cs="Times New Roman"/>
          <w:noProof/>
          <w:sz w:val="24"/>
          <w:szCs w:val="24"/>
          <w:shd w:val="clear" w:color="auto" w:fill="FFFFFF"/>
        </w:rPr>
        <w:t>(Stavridou et al., 2021)</w:t>
      </w:r>
      <w:r w:rsidR="003276A8" w:rsidRPr="00A62310">
        <w:rPr>
          <w:rFonts w:ascii="Times New Roman" w:hAnsi="Times New Roman" w:cs="Times New Roman"/>
          <w:sz w:val="24"/>
          <w:szCs w:val="24"/>
          <w:shd w:val="clear" w:color="auto" w:fill="FFFFFF"/>
        </w:rPr>
        <w:fldChar w:fldCharType="end"/>
      </w:r>
      <w:r w:rsidR="006167A4" w:rsidRPr="00A62310">
        <w:rPr>
          <w:rFonts w:ascii="Times New Roman" w:hAnsi="Times New Roman" w:cs="Times New Roman"/>
          <w:sz w:val="24"/>
          <w:szCs w:val="24"/>
          <w:shd w:val="clear" w:color="auto" w:fill="FFFFFF"/>
        </w:rPr>
        <w:t xml:space="preserve">. </w:t>
      </w:r>
      <w:r w:rsidRPr="00A62310">
        <w:rPr>
          <w:rFonts w:ascii="Times New Roman" w:hAnsi="Times New Roman" w:cs="Times New Roman"/>
          <w:sz w:val="24"/>
          <w:szCs w:val="24"/>
          <w:shd w:val="clear" w:color="auto" w:fill="FFFFFF"/>
        </w:rPr>
        <w:t xml:space="preserve">This research indicates that </w:t>
      </w:r>
      <w:r w:rsidR="006167A4" w:rsidRPr="00A62310">
        <w:rPr>
          <w:rFonts w:ascii="Times New Roman" w:hAnsi="Times New Roman" w:cs="Times New Roman"/>
          <w:sz w:val="24"/>
          <w:szCs w:val="24"/>
          <w:shd w:val="clear" w:color="auto" w:fill="FFFFFF"/>
        </w:rPr>
        <w:t xml:space="preserve">the </w:t>
      </w:r>
      <w:r w:rsidRPr="00A62310">
        <w:rPr>
          <w:rFonts w:ascii="Times New Roman" w:hAnsi="Times New Roman" w:cs="Times New Roman"/>
          <w:sz w:val="24"/>
          <w:szCs w:val="24"/>
          <w:shd w:val="clear" w:color="auto" w:fill="FFFFFF"/>
        </w:rPr>
        <w:t xml:space="preserve">maximum hospitalized obese patients </w:t>
      </w:r>
      <w:r w:rsidR="00FF7B78" w:rsidRPr="00A62310">
        <w:rPr>
          <w:rFonts w:ascii="Times New Roman" w:hAnsi="Times New Roman" w:cs="Times New Roman"/>
          <w:sz w:val="24"/>
          <w:szCs w:val="24"/>
          <w:shd w:val="clear" w:color="auto" w:fill="FFFFFF"/>
        </w:rPr>
        <w:t xml:space="preserve">were </w:t>
      </w:r>
      <w:r w:rsidRPr="00A62310">
        <w:rPr>
          <w:rFonts w:ascii="Times New Roman" w:hAnsi="Times New Roman" w:cs="Times New Roman"/>
          <w:sz w:val="24"/>
          <w:szCs w:val="24"/>
          <w:shd w:val="clear" w:color="auto" w:fill="FFFFFF"/>
        </w:rPr>
        <w:t xml:space="preserve">affected by </w:t>
      </w:r>
      <w:r w:rsidR="00FF7B78" w:rsidRPr="00A62310">
        <w:rPr>
          <w:rFonts w:ascii="Times New Roman" w:hAnsi="Times New Roman" w:cs="Times New Roman"/>
          <w:sz w:val="24"/>
          <w:szCs w:val="24"/>
          <w:shd w:val="clear" w:color="auto" w:fill="FFFFFF"/>
        </w:rPr>
        <w:t>D</w:t>
      </w:r>
      <w:r w:rsidRPr="00A62310">
        <w:rPr>
          <w:rFonts w:ascii="Times New Roman" w:hAnsi="Times New Roman" w:cs="Times New Roman"/>
          <w:sz w:val="24"/>
          <w:szCs w:val="24"/>
          <w:shd w:val="clear" w:color="auto" w:fill="FFFFFF"/>
        </w:rPr>
        <w:t xml:space="preserve">elta variants and </w:t>
      </w:r>
      <w:r w:rsidR="00FF7B78" w:rsidRPr="00A62310">
        <w:rPr>
          <w:rFonts w:ascii="Times New Roman" w:hAnsi="Times New Roman" w:cs="Times New Roman"/>
          <w:sz w:val="24"/>
          <w:szCs w:val="24"/>
          <w:shd w:val="clear" w:color="auto" w:fill="FFFFFF"/>
        </w:rPr>
        <w:t>B</w:t>
      </w:r>
      <w:r w:rsidRPr="00A62310">
        <w:rPr>
          <w:rFonts w:ascii="Times New Roman" w:hAnsi="Times New Roman" w:cs="Times New Roman"/>
          <w:sz w:val="24"/>
          <w:szCs w:val="24"/>
          <w:shd w:val="clear" w:color="auto" w:fill="FFFFFF"/>
        </w:rPr>
        <w:t>eta variants of SAR-C</w:t>
      </w:r>
      <w:r w:rsidR="00FF7B78" w:rsidRPr="00A62310">
        <w:rPr>
          <w:rFonts w:ascii="Times New Roman" w:hAnsi="Times New Roman" w:cs="Times New Roman"/>
          <w:sz w:val="24"/>
          <w:szCs w:val="24"/>
          <w:shd w:val="clear" w:color="auto" w:fill="FFFFFF"/>
        </w:rPr>
        <w:t>O</w:t>
      </w:r>
      <w:r w:rsidRPr="00A62310">
        <w:rPr>
          <w:rFonts w:ascii="Times New Roman" w:hAnsi="Times New Roman" w:cs="Times New Roman"/>
          <w:sz w:val="24"/>
          <w:szCs w:val="24"/>
          <w:shd w:val="clear" w:color="auto" w:fill="FFFFFF"/>
        </w:rPr>
        <w:t>V-2 were the prevalence of death cases observed from beta variants. Fever is the most common symptom in all of the variants.</w:t>
      </w:r>
    </w:p>
    <w:p w14:paraId="33950DF1" w14:textId="77777777" w:rsidR="00A52873" w:rsidRPr="00A62310" w:rsidRDefault="00A52873" w:rsidP="008E38DA">
      <w:pPr>
        <w:spacing w:after="0" w:line="360" w:lineRule="auto"/>
        <w:jc w:val="both"/>
        <w:rPr>
          <w:rFonts w:ascii="Times New Roman" w:hAnsi="Times New Roman" w:cs="Times New Roman"/>
          <w:b/>
          <w:sz w:val="24"/>
          <w:szCs w:val="24"/>
          <w:shd w:val="clear" w:color="auto" w:fill="FFFFFF"/>
        </w:rPr>
      </w:pPr>
    </w:p>
    <w:p w14:paraId="7844AD8A" w14:textId="77777777" w:rsidR="008E38DA" w:rsidRPr="00A62310" w:rsidRDefault="00427615" w:rsidP="008E38DA">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5. </w:t>
      </w:r>
      <w:r w:rsidR="00D5388A" w:rsidRPr="00A62310">
        <w:rPr>
          <w:rFonts w:ascii="Times New Roman" w:hAnsi="Times New Roman" w:cs="Times New Roman"/>
          <w:b/>
          <w:sz w:val="24"/>
          <w:szCs w:val="24"/>
          <w:shd w:val="clear" w:color="auto" w:fill="FFFFFF"/>
        </w:rPr>
        <w:t>Conclusion</w:t>
      </w:r>
    </w:p>
    <w:p w14:paraId="7DC282E9" w14:textId="77777777" w:rsidR="00D5388A" w:rsidRDefault="00866C09" w:rsidP="00F95CBF">
      <w:pPr>
        <w:spacing w:after="0"/>
        <w:jc w:val="both"/>
        <w:rPr>
          <w:rFonts w:ascii="Times New Roman" w:hAnsi="Times New Roman" w:cs="Times New Roman"/>
          <w:sz w:val="24"/>
          <w:szCs w:val="24"/>
          <w:shd w:val="clear" w:color="auto" w:fill="FFFFFF"/>
        </w:rPr>
      </w:pPr>
      <w:r w:rsidRPr="00427615">
        <w:rPr>
          <w:rFonts w:ascii="Times New Roman" w:hAnsi="Times New Roman" w:cs="Times New Roman"/>
          <w:sz w:val="24"/>
          <w:szCs w:val="24"/>
          <w:shd w:val="clear" w:color="auto" w:fill="FFFFFF"/>
        </w:rPr>
        <w:t>This is the first study from Bangladesh to explore the correlation of obesity and SAR-CO</w:t>
      </w:r>
      <w:r w:rsidR="00FF7B78" w:rsidRPr="00427615">
        <w:rPr>
          <w:rFonts w:ascii="Times New Roman" w:hAnsi="Times New Roman" w:cs="Times New Roman"/>
          <w:sz w:val="24"/>
          <w:szCs w:val="24"/>
          <w:shd w:val="clear" w:color="auto" w:fill="FFFFFF"/>
        </w:rPr>
        <w:t>V</w:t>
      </w:r>
      <w:r w:rsidRPr="00427615">
        <w:rPr>
          <w:rFonts w:ascii="Times New Roman" w:hAnsi="Times New Roman" w:cs="Times New Roman"/>
          <w:sz w:val="24"/>
          <w:szCs w:val="24"/>
          <w:shd w:val="clear" w:color="auto" w:fill="FFFFFF"/>
        </w:rPr>
        <w:t>-2</w:t>
      </w:r>
      <w:r w:rsidR="00FF7B78" w:rsidRPr="00427615">
        <w:rPr>
          <w:rFonts w:ascii="Times New Roman" w:hAnsi="Times New Roman" w:cs="Times New Roman"/>
          <w:sz w:val="24"/>
          <w:szCs w:val="24"/>
          <w:shd w:val="clear" w:color="auto" w:fill="FFFFFF"/>
        </w:rPr>
        <w:t xml:space="preserve"> infection during COVID-19 pandemic</w:t>
      </w:r>
      <w:r w:rsidRPr="00427615">
        <w:rPr>
          <w:rFonts w:ascii="Times New Roman" w:hAnsi="Times New Roman" w:cs="Times New Roman"/>
          <w:sz w:val="24"/>
          <w:szCs w:val="24"/>
          <w:shd w:val="clear" w:color="auto" w:fill="FFFFFF"/>
        </w:rPr>
        <w:t xml:space="preserve">. This developing country </w:t>
      </w:r>
      <w:r w:rsidR="00FF7B78" w:rsidRPr="00427615">
        <w:rPr>
          <w:rFonts w:ascii="Times New Roman" w:hAnsi="Times New Roman" w:cs="Times New Roman"/>
          <w:sz w:val="24"/>
          <w:szCs w:val="24"/>
          <w:shd w:val="clear" w:color="auto" w:fill="FFFFFF"/>
        </w:rPr>
        <w:t xml:space="preserve">is </w:t>
      </w:r>
      <w:r w:rsidR="00597AD0" w:rsidRPr="00427615">
        <w:rPr>
          <w:rFonts w:ascii="Times New Roman" w:hAnsi="Times New Roman" w:cs="Times New Roman"/>
          <w:sz w:val="24"/>
          <w:szCs w:val="24"/>
          <w:shd w:val="clear" w:color="auto" w:fill="FFFFFF"/>
        </w:rPr>
        <w:t xml:space="preserve">also </w:t>
      </w:r>
      <w:r w:rsidRPr="00427615">
        <w:rPr>
          <w:rFonts w:ascii="Times New Roman" w:hAnsi="Times New Roman" w:cs="Times New Roman"/>
          <w:sz w:val="24"/>
          <w:szCs w:val="24"/>
          <w:shd w:val="clear" w:color="auto" w:fill="FFFFFF"/>
        </w:rPr>
        <w:t>affected by 2022 flood, and currently Dengue is increasing</w:t>
      </w:r>
      <w:r w:rsidR="00597AD0" w:rsidRPr="00427615">
        <w:rPr>
          <w:rFonts w:ascii="Times New Roman" w:hAnsi="Times New Roman" w:cs="Times New Roman"/>
          <w:sz w:val="24"/>
          <w:szCs w:val="24"/>
          <w:shd w:val="clear" w:color="auto" w:fill="FFFFFF"/>
        </w:rPr>
        <w:t xml:space="preserve"> with COVID-19</w:t>
      </w:r>
      <w:r w:rsidRPr="00427615">
        <w:rPr>
          <w:rFonts w:ascii="Times New Roman" w:hAnsi="Times New Roman" w:cs="Times New Roman"/>
          <w:sz w:val="24"/>
          <w:szCs w:val="24"/>
          <w:shd w:val="clear" w:color="auto" w:fill="FFFFFF"/>
        </w:rPr>
        <w:t>. In order to control COVID-19 it is crucial to find out the risk factors like obesity</w:t>
      </w:r>
      <w:r w:rsidR="00597AD0" w:rsidRPr="00427615">
        <w:rPr>
          <w:rFonts w:ascii="Times New Roman" w:hAnsi="Times New Roman" w:cs="Times New Roman"/>
          <w:sz w:val="24"/>
          <w:szCs w:val="24"/>
          <w:shd w:val="clear" w:color="auto" w:fill="FFFFFF"/>
        </w:rPr>
        <w:t xml:space="preserve"> and take care these patients with   high care</w:t>
      </w:r>
      <w:r w:rsidRPr="00427615">
        <w:rPr>
          <w:rFonts w:ascii="Times New Roman" w:hAnsi="Times New Roman" w:cs="Times New Roman"/>
          <w:sz w:val="24"/>
          <w:szCs w:val="24"/>
          <w:shd w:val="clear" w:color="auto" w:fill="FFFFFF"/>
        </w:rPr>
        <w:t xml:space="preserve">.  COVID-19 is </w:t>
      </w:r>
      <w:r w:rsidR="00FF0026" w:rsidRPr="00427615">
        <w:rPr>
          <w:rFonts w:ascii="Times New Roman" w:hAnsi="Times New Roman" w:cs="Times New Roman"/>
          <w:sz w:val="24"/>
          <w:szCs w:val="24"/>
          <w:shd w:val="clear" w:color="auto" w:fill="FFFFFF"/>
        </w:rPr>
        <w:t>an organ-damaging disease, particularly in the</w:t>
      </w:r>
      <w:r w:rsidRPr="00427615">
        <w:rPr>
          <w:rFonts w:ascii="Times New Roman" w:hAnsi="Times New Roman" w:cs="Times New Roman"/>
          <w:sz w:val="24"/>
          <w:szCs w:val="24"/>
          <w:shd w:val="clear" w:color="auto" w:fill="FFFFFF"/>
        </w:rPr>
        <w:t xml:space="preserve"> lungs including the acute cardiovascular events also occur due to high cytokine storm in the obese patients. This </w:t>
      </w:r>
      <w:r w:rsidR="00FF0026" w:rsidRPr="00427615">
        <w:rPr>
          <w:rFonts w:ascii="Times New Roman" w:hAnsi="Times New Roman" w:cs="Times New Roman"/>
          <w:sz w:val="24"/>
          <w:szCs w:val="24"/>
          <w:shd w:val="clear" w:color="auto" w:fill="FFFFFF"/>
        </w:rPr>
        <w:t>study's results indicate</w:t>
      </w:r>
      <w:r w:rsidRPr="00427615">
        <w:rPr>
          <w:rFonts w:ascii="Times New Roman" w:hAnsi="Times New Roman" w:cs="Times New Roman"/>
          <w:sz w:val="24"/>
          <w:szCs w:val="24"/>
          <w:shd w:val="clear" w:color="auto" w:fill="FFFFFF"/>
        </w:rPr>
        <w:t xml:space="preserve"> that maximum </w:t>
      </w:r>
      <w:r w:rsidR="00FF7B78" w:rsidRPr="00427615">
        <w:rPr>
          <w:rFonts w:ascii="Times New Roman" w:hAnsi="Times New Roman" w:cs="Times New Roman"/>
          <w:sz w:val="24"/>
          <w:szCs w:val="24"/>
          <w:shd w:val="clear" w:color="auto" w:fill="FFFFFF"/>
        </w:rPr>
        <w:t xml:space="preserve">COVID-19 </w:t>
      </w:r>
      <w:r w:rsidRPr="00427615">
        <w:rPr>
          <w:rFonts w:ascii="Times New Roman" w:hAnsi="Times New Roman" w:cs="Times New Roman"/>
          <w:sz w:val="24"/>
          <w:szCs w:val="24"/>
          <w:shd w:val="clear" w:color="auto" w:fill="FFFFFF"/>
        </w:rPr>
        <w:t xml:space="preserve">hospitalized obese patients </w:t>
      </w:r>
      <w:r w:rsidR="00FF7B78" w:rsidRPr="00427615">
        <w:rPr>
          <w:rFonts w:ascii="Times New Roman" w:hAnsi="Times New Roman" w:cs="Times New Roman"/>
          <w:sz w:val="24"/>
          <w:szCs w:val="24"/>
          <w:shd w:val="clear" w:color="auto" w:fill="FFFFFF"/>
        </w:rPr>
        <w:t xml:space="preserve">were </w:t>
      </w:r>
      <w:r w:rsidRPr="00427615">
        <w:rPr>
          <w:rFonts w:ascii="Times New Roman" w:hAnsi="Times New Roman" w:cs="Times New Roman"/>
          <w:sz w:val="24"/>
          <w:szCs w:val="24"/>
          <w:shd w:val="clear" w:color="auto" w:fill="FFFFFF"/>
        </w:rPr>
        <w:t xml:space="preserve">affected by delta variants with various symptoms. </w:t>
      </w:r>
      <w:r w:rsidR="006877FA" w:rsidRPr="00A62310">
        <w:rPr>
          <w:rFonts w:ascii="Times New Roman" w:hAnsi="Times New Roman" w:cs="Times New Roman"/>
          <w:sz w:val="24"/>
          <w:szCs w:val="24"/>
          <w:shd w:val="clear" w:color="auto" w:fill="FFFFFF"/>
        </w:rPr>
        <w:t xml:space="preserve">The substantial relationship between obesity and COVID-19 reported in this study suggests that obesity may be a risk factor for this disease. These data will enable physicians to more accurately pinpoint populations at higher </w:t>
      </w:r>
      <w:r w:rsidR="00727610" w:rsidRPr="00A62310">
        <w:rPr>
          <w:rFonts w:ascii="Times New Roman" w:hAnsi="Times New Roman" w:cs="Times New Roman"/>
          <w:sz w:val="24"/>
          <w:szCs w:val="24"/>
          <w:shd w:val="clear" w:color="auto" w:fill="FFFFFF"/>
        </w:rPr>
        <w:t xml:space="preserve">chance of experiencing severe COVID-19 infection </w:t>
      </w:r>
      <w:r w:rsidR="006877FA" w:rsidRPr="00A62310">
        <w:rPr>
          <w:rFonts w:ascii="Times New Roman" w:hAnsi="Times New Roman" w:cs="Times New Roman"/>
          <w:sz w:val="24"/>
          <w:szCs w:val="24"/>
          <w:shd w:val="clear" w:color="auto" w:fill="FFFFFF"/>
        </w:rPr>
        <w:t>and will encourage the adoption of the required preventative measures for obese patients.</w:t>
      </w:r>
    </w:p>
    <w:p w14:paraId="2A25278C" w14:textId="77777777" w:rsidR="00B53FCD" w:rsidRPr="00427615" w:rsidRDefault="00B53FCD" w:rsidP="00F95CBF">
      <w:pPr>
        <w:spacing w:after="0"/>
        <w:jc w:val="both"/>
        <w:rPr>
          <w:rFonts w:ascii="Times New Roman" w:hAnsi="Times New Roman" w:cs="Times New Roman"/>
          <w:sz w:val="24"/>
          <w:szCs w:val="24"/>
          <w:shd w:val="clear" w:color="auto" w:fill="FFFFFF"/>
        </w:rPr>
      </w:pPr>
    </w:p>
    <w:p w14:paraId="6E6AE5EC" w14:textId="77777777" w:rsidR="008A53D5" w:rsidRPr="00A62310" w:rsidRDefault="00427615" w:rsidP="006167A4">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6. </w:t>
      </w:r>
      <w:r w:rsidR="008A53D5" w:rsidRPr="00A62310">
        <w:rPr>
          <w:rFonts w:ascii="Times New Roman" w:hAnsi="Times New Roman" w:cs="Times New Roman"/>
          <w:b/>
          <w:sz w:val="24"/>
          <w:szCs w:val="24"/>
          <w:shd w:val="clear" w:color="auto" w:fill="FFFFFF"/>
        </w:rPr>
        <w:t>Ethical Statement</w:t>
      </w:r>
    </w:p>
    <w:p w14:paraId="16037431" w14:textId="77777777" w:rsidR="001F67EB" w:rsidRDefault="006877FA" w:rsidP="00F95CBF">
      <w:pPr>
        <w:spacing w:after="0"/>
        <w:jc w:val="both"/>
        <w:rPr>
          <w:rFonts w:ascii="Times New Roman" w:hAnsi="Times New Roman" w:cs="Times New Roman"/>
          <w:sz w:val="24"/>
          <w:szCs w:val="24"/>
          <w:shd w:val="clear" w:color="auto" w:fill="FFFFFF"/>
        </w:rPr>
      </w:pPr>
      <w:r w:rsidRPr="00427615">
        <w:rPr>
          <w:rFonts w:ascii="Times New Roman" w:hAnsi="Times New Roman" w:cs="Times New Roman"/>
          <w:sz w:val="24"/>
          <w:szCs w:val="24"/>
          <w:shd w:val="clear" w:color="auto" w:fill="FFFFFF"/>
        </w:rPr>
        <w:lastRenderedPageBreak/>
        <w:t xml:space="preserve">The Noakhali Science and Technology University's Ethical Monitoring </w:t>
      </w:r>
      <w:r w:rsidR="00727610" w:rsidRPr="00427615">
        <w:rPr>
          <w:rFonts w:ascii="Times New Roman" w:hAnsi="Times New Roman" w:cs="Times New Roman"/>
          <w:sz w:val="24"/>
          <w:szCs w:val="24"/>
          <w:shd w:val="clear" w:color="auto" w:fill="FFFFFF"/>
        </w:rPr>
        <w:t>panel</w:t>
      </w:r>
      <w:r w:rsidRPr="00427615">
        <w:rPr>
          <w:rFonts w:ascii="Times New Roman" w:hAnsi="Times New Roman" w:cs="Times New Roman"/>
          <w:sz w:val="24"/>
          <w:szCs w:val="24"/>
          <w:shd w:val="clear" w:color="auto" w:fill="FFFFFF"/>
        </w:rPr>
        <w:t xml:space="preserve"> authorized and assessed the study's survey. Clinical survey was authorized by Bangladesh's Directorate General of Health Sciences (DGHS) depending on cert</w:t>
      </w:r>
      <w:r w:rsidR="00597AD0" w:rsidRPr="00427615">
        <w:rPr>
          <w:rFonts w:ascii="Times New Roman" w:hAnsi="Times New Roman" w:cs="Times New Roman"/>
          <w:sz w:val="24"/>
          <w:szCs w:val="24"/>
          <w:shd w:val="clear" w:color="auto" w:fill="FFFFFF"/>
        </w:rPr>
        <w:t xml:space="preserve">ain requirements </w:t>
      </w:r>
      <w:r w:rsidR="008A53D5" w:rsidRPr="00427615">
        <w:rPr>
          <w:rFonts w:ascii="Times New Roman" w:hAnsi="Times New Roman" w:cs="Times New Roman"/>
          <w:sz w:val="24"/>
          <w:szCs w:val="24"/>
          <w:shd w:val="clear" w:color="auto" w:fill="FFFFFF"/>
        </w:rPr>
        <w:t>(BMRCAIREC/2021/ I 708).</w:t>
      </w:r>
    </w:p>
    <w:p w14:paraId="1D8D2D2E" w14:textId="77777777" w:rsidR="00B53FCD" w:rsidRPr="00427615" w:rsidRDefault="00B53FCD" w:rsidP="00F95CBF">
      <w:pPr>
        <w:spacing w:after="0"/>
        <w:jc w:val="both"/>
        <w:rPr>
          <w:rFonts w:ascii="Times New Roman" w:hAnsi="Times New Roman" w:cs="Times New Roman"/>
          <w:sz w:val="24"/>
          <w:szCs w:val="24"/>
          <w:shd w:val="clear" w:color="auto" w:fill="FFFFFF"/>
        </w:rPr>
      </w:pPr>
    </w:p>
    <w:p w14:paraId="4C0B0C16" w14:textId="77777777" w:rsidR="008A53D5" w:rsidRPr="00A62310" w:rsidRDefault="00427615" w:rsidP="001F67EB">
      <w:pPr>
        <w:spacing w:line="24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shd w:val="clear" w:color="auto" w:fill="FFFFFF"/>
        </w:rPr>
        <w:t xml:space="preserve">7. </w:t>
      </w:r>
      <w:r w:rsidR="008A53D5" w:rsidRPr="00A62310">
        <w:rPr>
          <w:rFonts w:ascii="Times New Roman" w:hAnsi="Times New Roman" w:cs="Times New Roman"/>
          <w:b/>
          <w:sz w:val="24"/>
          <w:szCs w:val="24"/>
          <w:shd w:val="clear" w:color="auto" w:fill="FFFFFF"/>
        </w:rPr>
        <w:t>Declaration of competing interest</w:t>
      </w:r>
    </w:p>
    <w:p w14:paraId="5EDB81AE" w14:textId="77777777" w:rsidR="008A53D5" w:rsidRPr="00427615" w:rsidRDefault="00727610" w:rsidP="00427615">
      <w:pPr>
        <w:spacing w:after="0" w:line="360" w:lineRule="auto"/>
        <w:jc w:val="both"/>
        <w:rPr>
          <w:rFonts w:ascii="Times New Roman" w:hAnsi="Times New Roman" w:cs="Times New Roman"/>
          <w:sz w:val="24"/>
          <w:szCs w:val="24"/>
          <w:shd w:val="clear" w:color="auto" w:fill="FFFFFF"/>
        </w:rPr>
      </w:pPr>
      <w:r w:rsidRPr="00427615">
        <w:rPr>
          <w:rFonts w:ascii="Times New Roman" w:hAnsi="Times New Roman" w:cs="Times New Roman"/>
          <w:sz w:val="24"/>
          <w:szCs w:val="24"/>
          <w:shd w:val="clear" w:color="auto" w:fill="FFFFFF"/>
        </w:rPr>
        <w:t>The authors declare that they were unaware of any personal or financial conflicts that could have impacted the research reported in this article.</w:t>
      </w:r>
    </w:p>
    <w:p w14:paraId="260ADA50" w14:textId="77777777" w:rsidR="00427615" w:rsidRDefault="00427615" w:rsidP="001F67EB">
      <w:pPr>
        <w:spacing w:after="0" w:line="240" w:lineRule="auto"/>
        <w:jc w:val="both"/>
        <w:rPr>
          <w:rFonts w:ascii="Times New Roman" w:hAnsi="Times New Roman" w:cs="Times New Roman"/>
          <w:b/>
          <w:sz w:val="24"/>
          <w:szCs w:val="24"/>
          <w:shd w:val="clear" w:color="auto" w:fill="FFFFFF"/>
        </w:rPr>
      </w:pPr>
    </w:p>
    <w:p w14:paraId="0965EA56" w14:textId="77777777" w:rsidR="001F67EB" w:rsidRPr="00A62310" w:rsidRDefault="00427615" w:rsidP="001F67EB">
      <w:pPr>
        <w:spacing w:after="0" w:line="24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8. </w:t>
      </w:r>
      <w:r w:rsidR="008A53D5" w:rsidRPr="00A62310">
        <w:rPr>
          <w:rFonts w:ascii="Times New Roman" w:hAnsi="Times New Roman" w:cs="Times New Roman"/>
          <w:b/>
          <w:sz w:val="24"/>
          <w:szCs w:val="24"/>
          <w:shd w:val="clear" w:color="auto" w:fill="FFFFFF"/>
        </w:rPr>
        <w:t>Acknowledgments</w:t>
      </w:r>
    </w:p>
    <w:p w14:paraId="25DB8C5B" w14:textId="77777777" w:rsidR="008A53D5" w:rsidRDefault="006877FA" w:rsidP="00427615">
      <w:pPr>
        <w:spacing w:after="0" w:line="360" w:lineRule="auto"/>
        <w:jc w:val="both"/>
        <w:rPr>
          <w:rFonts w:ascii="Times New Roman" w:hAnsi="Times New Roman" w:cs="Times New Roman"/>
          <w:sz w:val="24"/>
          <w:szCs w:val="24"/>
          <w:shd w:val="clear" w:color="auto" w:fill="FFFFFF"/>
        </w:rPr>
      </w:pPr>
      <w:r w:rsidRPr="00427615">
        <w:rPr>
          <w:rFonts w:ascii="Times New Roman" w:hAnsi="Times New Roman" w:cs="Times New Roman"/>
          <w:sz w:val="24"/>
          <w:szCs w:val="24"/>
          <w:shd w:val="clear" w:color="auto" w:fill="FFFFFF"/>
        </w:rPr>
        <w:t xml:space="preserve">We gratefully recognize the genuine assistance and support provided by numerous COVID-19 Clinical Lab participants throughout the study's various phases, particularly Md. </w:t>
      </w:r>
      <w:proofErr w:type="spellStart"/>
      <w:r w:rsidRPr="00427615">
        <w:rPr>
          <w:rFonts w:ascii="Times New Roman" w:hAnsi="Times New Roman" w:cs="Times New Roman"/>
          <w:sz w:val="24"/>
          <w:szCs w:val="24"/>
          <w:shd w:val="clear" w:color="auto" w:fill="FFFFFF"/>
        </w:rPr>
        <w:t>Shariful</w:t>
      </w:r>
      <w:proofErr w:type="spellEnd"/>
      <w:r w:rsidRPr="00427615">
        <w:rPr>
          <w:rFonts w:ascii="Times New Roman" w:hAnsi="Times New Roman" w:cs="Times New Roman"/>
          <w:sz w:val="24"/>
          <w:szCs w:val="24"/>
          <w:shd w:val="clear" w:color="auto" w:fill="FFFFFF"/>
        </w:rPr>
        <w:t xml:space="preserve"> Islam and Md. </w:t>
      </w:r>
      <w:proofErr w:type="spellStart"/>
      <w:r w:rsidRPr="00427615">
        <w:rPr>
          <w:rFonts w:ascii="Times New Roman" w:hAnsi="Times New Roman" w:cs="Times New Roman"/>
          <w:sz w:val="24"/>
          <w:szCs w:val="24"/>
          <w:shd w:val="clear" w:color="auto" w:fill="FFFFFF"/>
        </w:rPr>
        <w:t>JulkerNyne</w:t>
      </w:r>
      <w:proofErr w:type="spellEnd"/>
      <w:r w:rsidRPr="00427615">
        <w:rPr>
          <w:rFonts w:ascii="Times New Roman" w:hAnsi="Times New Roman" w:cs="Times New Roman"/>
          <w:sz w:val="24"/>
          <w:szCs w:val="24"/>
          <w:shd w:val="clear" w:color="auto" w:fill="FFFFFF"/>
        </w:rPr>
        <w:t xml:space="preserve"> of </w:t>
      </w:r>
      <w:r w:rsidR="00727610" w:rsidRPr="00427615">
        <w:rPr>
          <w:rFonts w:ascii="Times New Roman" w:hAnsi="Times New Roman" w:cs="Times New Roman"/>
          <w:sz w:val="24"/>
          <w:szCs w:val="24"/>
          <w:shd w:val="clear" w:color="auto" w:fill="FFFFFF"/>
        </w:rPr>
        <w:t xml:space="preserve">NSTU </w:t>
      </w:r>
      <w:r w:rsidRPr="00427615">
        <w:rPr>
          <w:rFonts w:ascii="Times New Roman" w:hAnsi="Times New Roman" w:cs="Times New Roman"/>
          <w:sz w:val="24"/>
          <w:szCs w:val="24"/>
          <w:shd w:val="clear" w:color="auto" w:fill="FFFFFF"/>
        </w:rPr>
        <w:t>in Bangladesh.</w:t>
      </w:r>
    </w:p>
    <w:p w14:paraId="72A451DA" w14:textId="77777777" w:rsidR="00B53FCD" w:rsidRPr="00427615" w:rsidRDefault="00B53FCD" w:rsidP="00427615">
      <w:pPr>
        <w:spacing w:after="0" w:line="360" w:lineRule="auto"/>
        <w:jc w:val="both"/>
        <w:rPr>
          <w:rFonts w:ascii="Times New Roman" w:hAnsi="Times New Roman" w:cs="Times New Roman"/>
          <w:sz w:val="24"/>
          <w:szCs w:val="24"/>
          <w:shd w:val="clear" w:color="auto" w:fill="FFFFFF"/>
        </w:rPr>
      </w:pPr>
    </w:p>
    <w:p w14:paraId="24E50D63" w14:textId="77777777" w:rsidR="008A53D5" w:rsidRPr="00A62310" w:rsidRDefault="00427615" w:rsidP="006167A4">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9. </w:t>
      </w:r>
      <w:r w:rsidR="008A53D5" w:rsidRPr="00A62310">
        <w:rPr>
          <w:rFonts w:ascii="Times New Roman" w:hAnsi="Times New Roman" w:cs="Times New Roman"/>
          <w:b/>
          <w:sz w:val="24"/>
          <w:szCs w:val="24"/>
          <w:shd w:val="clear" w:color="auto" w:fill="FFFFFF"/>
        </w:rPr>
        <w:t xml:space="preserve">Funding sources </w:t>
      </w:r>
    </w:p>
    <w:p w14:paraId="023F45BE" w14:textId="77777777" w:rsidR="008A53D5" w:rsidRDefault="006877FA" w:rsidP="008A53D5">
      <w:pPr>
        <w:spacing w:after="0" w:line="360" w:lineRule="auto"/>
        <w:jc w:val="both"/>
        <w:rPr>
          <w:rFonts w:ascii="Times New Roman" w:eastAsia="Times New Roman" w:hAnsi="Times New Roman" w:cs="Times New Roman"/>
          <w:color w:val="000000"/>
          <w:sz w:val="24"/>
          <w:szCs w:val="24"/>
        </w:rPr>
      </w:pPr>
      <w:r w:rsidRPr="00A62310">
        <w:rPr>
          <w:rFonts w:ascii="Times New Roman" w:eastAsia="Times New Roman" w:hAnsi="Times New Roman" w:cs="Times New Roman"/>
          <w:color w:val="000000"/>
          <w:sz w:val="24"/>
          <w:szCs w:val="24"/>
        </w:rPr>
        <w:t xml:space="preserve">Noakhali Science and Technology University, </w:t>
      </w:r>
      <w:r w:rsidR="00A62310" w:rsidRPr="00A62310">
        <w:rPr>
          <w:rFonts w:ascii="Times New Roman" w:eastAsia="Times New Roman" w:hAnsi="Times New Roman" w:cs="Times New Roman"/>
          <w:color w:val="000000"/>
          <w:sz w:val="24"/>
          <w:szCs w:val="24"/>
        </w:rPr>
        <w:t xml:space="preserve">KTH Royal Institute, President Abdul </w:t>
      </w:r>
      <w:proofErr w:type="spellStart"/>
      <w:r w:rsidR="00A62310" w:rsidRPr="00A62310">
        <w:rPr>
          <w:rFonts w:ascii="Times New Roman" w:eastAsia="Times New Roman" w:hAnsi="Times New Roman" w:cs="Times New Roman"/>
          <w:color w:val="000000"/>
          <w:sz w:val="24"/>
          <w:szCs w:val="24"/>
        </w:rPr>
        <w:t>Hmaid</w:t>
      </w:r>
      <w:proofErr w:type="spellEnd"/>
      <w:r w:rsidR="00A62310" w:rsidRPr="00A62310">
        <w:rPr>
          <w:rFonts w:ascii="Times New Roman" w:eastAsia="Times New Roman" w:hAnsi="Times New Roman" w:cs="Times New Roman"/>
          <w:color w:val="000000"/>
          <w:sz w:val="24"/>
          <w:szCs w:val="24"/>
        </w:rPr>
        <w:t xml:space="preserve"> Medical College Hospital </w:t>
      </w:r>
      <w:r w:rsidRPr="00A62310">
        <w:rPr>
          <w:rFonts w:ascii="Times New Roman" w:eastAsia="Times New Roman" w:hAnsi="Times New Roman" w:cs="Times New Roman"/>
          <w:color w:val="000000"/>
          <w:sz w:val="24"/>
          <w:szCs w:val="24"/>
        </w:rPr>
        <w:t>provided funding for this project. The Life Science Technology Platform, Science for Life Laboratory is warmly acknowledged by PB for providing the first funding for such effluent epidemiological investigations for SARS-CoV-2 in Bangladesh.</w:t>
      </w:r>
    </w:p>
    <w:p w14:paraId="50633508" w14:textId="77777777" w:rsidR="00427615" w:rsidRDefault="00427615" w:rsidP="008A53D5">
      <w:pPr>
        <w:spacing w:after="0" w:line="360" w:lineRule="auto"/>
        <w:jc w:val="both"/>
        <w:rPr>
          <w:rFonts w:ascii="Times New Roman" w:eastAsia="Times New Roman" w:hAnsi="Times New Roman" w:cs="Times New Roman"/>
          <w:color w:val="000000"/>
          <w:sz w:val="24"/>
          <w:szCs w:val="24"/>
        </w:rPr>
      </w:pPr>
    </w:p>
    <w:p w14:paraId="08F657CB" w14:textId="77777777" w:rsidR="00427615" w:rsidRDefault="00427615" w:rsidP="008A53D5">
      <w:pPr>
        <w:spacing w:after="0" w:line="360" w:lineRule="auto"/>
        <w:jc w:val="both"/>
        <w:rPr>
          <w:rFonts w:ascii="Times New Roman" w:hAnsi="Times New Roman" w:cs="Times New Roman"/>
          <w:b/>
          <w:sz w:val="24"/>
          <w:szCs w:val="24"/>
          <w:shd w:val="clear" w:color="auto" w:fill="FFFFFF"/>
        </w:rPr>
      </w:pPr>
      <w:r w:rsidRPr="00427615">
        <w:rPr>
          <w:rFonts w:ascii="Times New Roman" w:hAnsi="Times New Roman" w:cs="Times New Roman"/>
          <w:b/>
          <w:sz w:val="24"/>
          <w:szCs w:val="24"/>
          <w:shd w:val="clear" w:color="auto" w:fill="FFFFFF"/>
        </w:rPr>
        <w:t>10. Authors Contribution</w:t>
      </w:r>
    </w:p>
    <w:p w14:paraId="6D92AFBB" w14:textId="77777777" w:rsidR="00427615" w:rsidRPr="00427615" w:rsidRDefault="00427615" w:rsidP="008A53D5">
      <w:pPr>
        <w:spacing w:after="0" w:line="360" w:lineRule="auto"/>
        <w:jc w:val="both"/>
        <w:rPr>
          <w:rFonts w:ascii="Times New Roman" w:eastAsia="Times New Roman" w:hAnsi="Times New Roman" w:cs="Times New Roman"/>
          <w:color w:val="000000"/>
          <w:sz w:val="24"/>
          <w:szCs w:val="24"/>
        </w:rPr>
      </w:pPr>
      <w:r w:rsidRPr="00427615">
        <w:rPr>
          <w:rFonts w:ascii="Times New Roman" w:eastAsia="Times New Roman" w:hAnsi="Times New Roman" w:cs="Times New Roman"/>
          <w:color w:val="000000"/>
          <w:sz w:val="24"/>
          <w:szCs w:val="24"/>
        </w:rPr>
        <w:t xml:space="preserve">MAI </w:t>
      </w:r>
      <w:proofErr w:type="spellStart"/>
      <w:r w:rsidRPr="00427615">
        <w:rPr>
          <w:rFonts w:ascii="Times New Roman" w:eastAsia="Times New Roman" w:hAnsi="Times New Roman" w:cs="Times New Roman"/>
          <w:color w:val="000000"/>
          <w:sz w:val="24"/>
          <w:szCs w:val="24"/>
        </w:rPr>
        <w:t>degined</w:t>
      </w:r>
      <w:proofErr w:type="spellEnd"/>
      <w:r w:rsidRPr="00427615">
        <w:rPr>
          <w:rFonts w:ascii="Times New Roman" w:eastAsia="Times New Roman" w:hAnsi="Times New Roman" w:cs="Times New Roman"/>
          <w:color w:val="000000"/>
          <w:sz w:val="24"/>
          <w:szCs w:val="24"/>
        </w:rPr>
        <w:t>, performed lab work, drafted first manuscript. All coauthors potentially edited and reviewed this manuscript.</w:t>
      </w:r>
    </w:p>
    <w:p w14:paraId="2F6C807C" w14:textId="77777777" w:rsidR="00D5388A" w:rsidRPr="00A62310" w:rsidRDefault="00D5388A" w:rsidP="008E38DA">
      <w:pPr>
        <w:spacing w:after="0" w:line="360" w:lineRule="auto"/>
        <w:jc w:val="both"/>
        <w:rPr>
          <w:rFonts w:ascii="Times New Roman" w:hAnsi="Times New Roman" w:cs="Times New Roman"/>
          <w:sz w:val="24"/>
          <w:szCs w:val="24"/>
          <w:shd w:val="clear" w:color="auto" w:fill="FFFFFF"/>
        </w:rPr>
      </w:pPr>
    </w:p>
    <w:p w14:paraId="7089F015" w14:textId="77777777" w:rsidR="0034328E" w:rsidRPr="00A62310" w:rsidRDefault="00427615" w:rsidP="0034328E">
      <w:pPr>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11. </w:t>
      </w:r>
      <w:r w:rsidR="0034328E" w:rsidRPr="00A62310">
        <w:rPr>
          <w:rFonts w:ascii="Times New Roman" w:hAnsi="Times New Roman" w:cs="Times New Roman"/>
          <w:b/>
          <w:sz w:val="24"/>
          <w:szCs w:val="24"/>
          <w:shd w:val="clear" w:color="auto" w:fill="FFFFFF"/>
        </w:rPr>
        <w:t>References</w:t>
      </w:r>
    </w:p>
    <w:p w14:paraId="76CC4A11" w14:textId="77777777" w:rsidR="00597AD0" w:rsidRPr="00A62310" w:rsidRDefault="003276A8"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b/>
          <w:sz w:val="24"/>
          <w:szCs w:val="24"/>
          <w:shd w:val="clear" w:color="auto" w:fill="FFFFFF"/>
        </w:rPr>
        <w:fldChar w:fldCharType="begin" w:fldLock="1"/>
      </w:r>
      <w:r w:rsidR="007F7646" w:rsidRPr="00A62310">
        <w:rPr>
          <w:rFonts w:ascii="Times New Roman" w:hAnsi="Times New Roman" w:cs="Times New Roman"/>
          <w:b/>
          <w:sz w:val="24"/>
          <w:szCs w:val="24"/>
          <w:shd w:val="clear" w:color="auto" w:fill="FFFFFF"/>
        </w:rPr>
        <w:instrText xml:space="preserve">ADDIN Mendeley Bibliography CSL_BIBLIOGRAPHY </w:instrText>
      </w:r>
      <w:r w:rsidRPr="00A62310">
        <w:rPr>
          <w:rFonts w:ascii="Times New Roman" w:hAnsi="Times New Roman" w:cs="Times New Roman"/>
          <w:b/>
          <w:sz w:val="24"/>
          <w:szCs w:val="24"/>
          <w:shd w:val="clear" w:color="auto" w:fill="FFFFFF"/>
        </w:rPr>
        <w:fldChar w:fldCharType="separate"/>
      </w:r>
      <w:r w:rsidR="00597AD0" w:rsidRPr="00A62310">
        <w:rPr>
          <w:rFonts w:ascii="Times New Roman" w:hAnsi="Times New Roman" w:cs="Times New Roman"/>
          <w:noProof/>
          <w:sz w:val="24"/>
          <w:szCs w:val="24"/>
        </w:rPr>
        <w:t xml:space="preserve">Ahmed, F., Aminul Islam, M., Kumar, M., Hossain, M., Bhattacharya, P., Tahmidul Islam, M., Hossen, F., Shahadat Hossain, M., Sydul Islam, M., Main Uddin, M., Nur Islam, M., Mohammed Bahadur, N., Didar-ul-Alam, M., Mahmud Reza, H., &amp; Jakariya, M. (2020). First detection of SARS-CoV-2 genetic material in the vicinity of COVID-19 isolation centre through wastewater surveillance in Bangladesh. </w:t>
      </w:r>
      <w:r w:rsidR="00597AD0" w:rsidRPr="00A62310">
        <w:rPr>
          <w:rFonts w:ascii="Times New Roman" w:hAnsi="Times New Roman" w:cs="Times New Roman"/>
          <w:i/>
          <w:iCs/>
          <w:noProof/>
          <w:sz w:val="24"/>
          <w:szCs w:val="24"/>
        </w:rPr>
        <w:t>MedRxiv</w:t>
      </w:r>
      <w:r w:rsidR="00597AD0" w:rsidRPr="00A62310">
        <w:rPr>
          <w:rFonts w:ascii="Times New Roman" w:hAnsi="Times New Roman" w:cs="Times New Roman"/>
          <w:noProof/>
          <w:sz w:val="24"/>
          <w:szCs w:val="24"/>
        </w:rPr>
        <w:t>, 2020.09.14.20194696. https://doi.org/10.1101/2020.09.14.20194696</w:t>
      </w:r>
    </w:p>
    <w:p w14:paraId="16425282"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Ahmed, F., Islam, M. A., Kumar, M., Hossain, M., Bhattacharya, P., Islam, M. T., Hossen, F., Hossain, M. S., Islam, M. S., Uddin, M. M., Islam, M. N., Bahadur, N. M., Didar-ul-Alam, M., Reza, H. M., &amp; Jakariya, M. (2021). First detection of SARS-CoV-2 genetic material in </w:t>
      </w:r>
      <w:r w:rsidRPr="00A62310">
        <w:rPr>
          <w:rFonts w:ascii="Times New Roman" w:hAnsi="Times New Roman" w:cs="Times New Roman"/>
          <w:noProof/>
          <w:sz w:val="24"/>
          <w:szCs w:val="24"/>
        </w:rPr>
        <w:lastRenderedPageBreak/>
        <w:t xml:space="preserve">the vicinity of COVID-19 isolation Centre in Bangladesh: Variation along the sewer network. </w:t>
      </w:r>
      <w:r w:rsidRPr="00A62310">
        <w:rPr>
          <w:rFonts w:ascii="Times New Roman" w:hAnsi="Times New Roman" w:cs="Times New Roman"/>
          <w:i/>
          <w:iCs/>
          <w:noProof/>
          <w:sz w:val="24"/>
          <w:szCs w:val="24"/>
        </w:rPr>
        <w:t>Science of The Total Environment</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776</w:t>
      </w:r>
      <w:r w:rsidRPr="00A62310">
        <w:rPr>
          <w:rFonts w:ascii="Times New Roman" w:hAnsi="Times New Roman" w:cs="Times New Roman"/>
          <w:noProof/>
          <w:sz w:val="24"/>
          <w:szCs w:val="24"/>
        </w:rPr>
        <w:t>, 145724. https://doi.org/10.1016/j.scitotenv.2021.145724</w:t>
      </w:r>
    </w:p>
    <w:p w14:paraId="09640119"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Arbel, Y., Fialkoff, C., Kerner, A., &amp; Kerner, M. (2022). Can Obesity Prevalence Explain COVID-19 Indicators (Cases, Mortality, and Recovery)? A Comparative Study in OECD Countries. </w:t>
      </w:r>
      <w:r w:rsidRPr="00A62310">
        <w:rPr>
          <w:rFonts w:ascii="Times New Roman" w:hAnsi="Times New Roman" w:cs="Times New Roman"/>
          <w:i/>
          <w:iCs/>
          <w:noProof/>
          <w:sz w:val="24"/>
          <w:szCs w:val="24"/>
        </w:rPr>
        <w:t>Journal of Obesity</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2022</w:t>
      </w:r>
      <w:r w:rsidRPr="00A62310">
        <w:rPr>
          <w:rFonts w:ascii="Times New Roman" w:hAnsi="Times New Roman" w:cs="Times New Roman"/>
          <w:noProof/>
          <w:sz w:val="24"/>
          <w:szCs w:val="24"/>
        </w:rPr>
        <w:t>, 1–10. https://doi.org/10.1155/2022/4320120</w:t>
      </w:r>
    </w:p>
    <w:p w14:paraId="5C8AD49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Auler, A. C., Cássaro, F. A. M., da Silva, V. O., &amp; Pires, L. F. (2020). Evidence that high temperatures and intermediate relative humidity might favor the spread of COVID-19 in tropical climate: A case study for the most affected Brazilian cities. </w:t>
      </w:r>
      <w:r w:rsidRPr="00A62310">
        <w:rPr>
          <w:rFonts w:ascii="Times New Roman" w:hAnsi="Times New Roman" w:cs="Times New Roman"/>
          <w:i/>
          <w:iCs/>
          <w:noProof/>
          <w:sz w:val="24"/>
          <w:szCs w:val="24"/>
        </w:rPr>
        <w:t>Science of the Total Environment</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729</w:t>
      </w:r>
      <w:r w:rsidRPr="00A62310">
        <w:rPr>
          <w:rFonts w:ascii="Times New Roman" w:hAnsi="Times New Roman" w:cs="Times New Roman"/>
          <w:noProof/>
          <w:sz w:val="24"/>
          <w:szCs w:val="24"/>
        </w:rPr>
        <w:t>. https://doi.org/10.1016/j.scitotenv.2020.139090</w:t>
      </w:r>
    </w:p>
    <w:p w14:paraId="550A09F5"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Bashir, M. F., Ma, B., Bilal, Komal, B., Bashir, M. A., Tan, D., &amp; Bashir, M. (2020). Correlation between climate indicators and COVID-19 pandemic in New York, USA. </w:t>
      </w:r>
      <w:r w:rsidRPr="00A62310">
        <w:rPr>
          <w:rFonts w:ascii="Times New Roman" w:hAnsi="Times New Roman" w:cs="Times New Roman"/>
          <w:i/>
          <w:iCs/>
          <w:noProof/>
          <w:sz w:val="24"/>
          <w:szCs w:val="24"/>
        </w:rPr>
        <w:t>Science of The Total Environment</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728</w:t>
      </w:r>
      <w:r w:rsidRPr="00A62310">
        <w:rPr>
          <w:rFonts w:ascii="Times New Roman" w:hAnsi="Times New Roman" w:cs="Times New Roman"/>
          <w:noProof/>
          <w:sz w:val="24"/>
          <w:szCs w:val="24"/>
        </w:rPr>
        <w:t>, 138835. https://doi.org/10.1016/J.SCITOTENV.2020.138835</w:t>
      </w:r>
    </w:p>
    <w:p w14:paraId="7D2CCDD2"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Belchior‐Bezerra, M., Lima, R. S., Medeiros, N. I., &amp; Gomes, J. A. S. (2022). COVID‐19, obesity, and immune response 2 years after the pandemic: A timeline of scientific advances. </w:t>
      </w:r>
      <w:r w:rsidRPr="00A62310">
        <w:rPr>
          <w:rFonts w:ascii="Times New Roman" w:hAnsi="Times New Roman" w:cs="Times New Roman"/>
          <w:i/>
          <w:iCs/>
          <w:noProof/>
          <w:sz w:val="24"/>
          <w:szCs w:val="24"/>
        </w:rPr>
        <w:t>Obesity Reviews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23</w:t>
      </w:r>
      <w:r w:rsidRPr="00A62310">
        <w:rPr>
          <w:rFonts w:ascii="Times New Roman" w:hAnsi="Times New Roman" w:cs="Times New Roman"/>
          <w:noProof/>
          <w:sz w:val="24"/>
          <w:szCs w:val="24"/>
        </w:rPr>
        <w:t>(10). https://doi.org/10.1111/obr.13496</w:t>
      </w:r>
    </w:p>
    <w:p w14:paraId="3AE0FEFB"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Bhatraju, P. K., Ghassemieh, B. J., Nichols, M., Kim, R., Jerome, K. R., Nalla, A. K., Greninger, A. L., Pipavath, S., Wurfel, M. M., Evans, L., Kritek, P. A., West, T. E., Luks, A., Gerbino, A., Dale, C. R., Goldman, J. D., O’Mahony, S., &amp; Mikacenic, C. (2020). Covid-19 in Critically Ill Patients in the Seattle Region — Case Series. </w:t>
      </w:r>
      <w:r w:rsidRPr="00A62310">
        <w:rPr>
          <w:rFonts w:ascii="Times New Roman" w:hAnsi="Times New Roman" w:cs="Times New Roman"/>
          <w:i/>
          <w:iCs/>
          <w:noProof/>
          <w:sz w:val="24"/>
          <w:szCs w:val="24"/>
        </w:rPr>
        <w:t>New England Journal of Medicine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382</w:t>
      </w:r>
      <w:r w:rsidRPr="00A62310">
        <w:rPr>
          <w:rFonts w:ascii="Times New Roman" w:hAnsi="Times New Roman" w:cs="Times New Roman"/>
          <w:noProof/>
          <w:sz w:val="24"/>
          <w:szCs w:val="24"/>
        </w:rPr>
        <w:t>(21), 2012–2022. https://doi.org/10.1056/NEJMoa2004500</w:t>
      </w:r>
    </w:p>
    <w:p w14:paraId="64A2A93D"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Chakraborty, C., Bhattacharya, M., Sharma, A. R., Roy, S. S., Islam, M. A., Chakraborty, S., Nandi, S. S., &amp; Dhama, K. (2022). Deep learning research should be encouraged for diagnosis and treatment of antibiotic resistance of microbial infections in treatment associated emergencies in hospitals. </w:t>
      </w:r>
      <w:r w:rsidRPr="00A62310">
        <w:rPr>
          <w:rFonts w:ascii="Times New Roman" w:hAnsi="Times New Roman" w:cs="Times New Roman"/>
          <w:i/>
          <w:iCs/>
          <w:noProof/>
          <w:sz w:val="24"/>
          <w:szCs w:val="24"/>
        </w:rPr>
        <w:t>International Journal of Surgery</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105</w:t>
      </w:r>
      <w:r w:rsidRPr="00A62310">
        <w:rPr>
          <w:rFonts w:ascii="Times New Roman" w:hAnsi="Times New Roman" w:cs="Times New Roman"/>
          <w:noProof/>
          <w:sz w:val="24"/>
          <w:szCs w:val="24"/>
        </w:rPr>
        <w:t>, 106857. https://doi.org/10.1016/j.ijsu.2022.106857</w:t>
      </w:r>
    </w:p>
    <w:p w14:paraId="4F4382FE"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Chakraborty, S., Chandran, D., Mohapatra, R. K., Islam, M. A., Alagawany, M., Bhattacharya, M., Chakraborty, C., &amp; Dhama, K. (2022). Langya virus, a newly identified Henipavirus in China - Zoonotic pathogen causing febrile illness in humans, and its health concerns: Current knowledge and counteracting strategies – Correspondence. </w:t>
      </w:r>
      <w:r w:rsidRPr="00A62310">
        <w:rPr>
          <w:rFonts w:ascii="Times New Roman" w:hAnsi="Times New Roman" w:cs="Times New Roman"/>
          <w:i/>
          <w:iCs/>
          <w:noProof/>
          <w:sz w:val="24"/>
          <w:szCs w:val="24"/>
        </w:rPr>
        <w:t>International Journal of Surgery</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105</w:t>
      </w:r>
      <w:r w:rsidRPr="00A62310">
        <w:rPr>
          <w:rFonts w:ascii="Times New Roman" w:hAnsi="Times New Roman" w:cs="Times New Roman"/>
          <w:noProof/>
          <w:sz w:val="24"/>
          <w:szCs w:val="24"/>
        </w:rPr>
        <w:t>, 106882. https://doi.org/10.1016/j.ijsu.2022.106882</w:t>
      </w:r>
    </w:p>
    <w:p w14:paraId="6C053173"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lastRenderedPageBreak/>
        <w:t xml:space="preserve">Dey, S. K., Rahman, M. M., Howlader, A., Siddiqi, U. R., Uddin, K. M. M., Borhan, R., &amp; Rahman, E. U. (2022). Prediction of dengue incidents using hospitalized patients, metrological and socio-economic data in Bangladesh: A machine learning approach. </w:t>
      </w:r>
      <w:r w:rsidRPr="00A62310">
        <w:rPr>
          <w:rFonts w:ascii="Times New Roman" w:hAnsi="Times New Roman" w:cs="Times New Roman"/>
          <w:i/>
          <w:iCs/>
          <w:noProof/>
          <w:sz w:val="24"/>
          <w:szCs w:val="24"/>
        </w:rPr>
        <w:t>PLOS ONE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17</w:t>
      </w:r>
      <w:r w:rsidRPr="00A62310">
        <w:rPr>
          <w:rFonts w:ascii="Times New Roman" w:hAnsi="Times New Roman" w:cs="Times New Roman"/>
          <w:noProof/>
          <w:sz w:val="24"/>
          <w:szCs w:val="24"/>
        </w:rPr>
        <w:t>(7), e0270933. https://doi.org/10.1371/journal.pone.0270933</w:t>
      </w:r>
    </w:p>
    <w:p w14:paraId="1E46E730"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Dhama, K., Chandran, D., Chakraborty, S., Yatoo, M. I., Islam, M. A., Bhattacharya, M., Chakraborty, C., Harapan, H., &amp; Chaicumpa, W. (2022). Zoonotic concerns of Marburg virus: Current knowledge and counteracting strategies including One Health approach to limit animal-human interface: An update. </w:t>
      </w:r>
      <w:r w:rsidRPr="00A62310">
        <w:rPr>
          <w:rFonts w:ascii="Times New Roman" w:hAnsi="Times New Roman" w:cs="Times New Roman"/>
          <w:i/>
          <w:iCs/>
          <w:noProof/>
          <w:sz w:val="24"/>
          <w:szCs w:val="24"/>
        </w:rPr>
        <w:t>International Journal of Surgery</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106</w:t>
      </w:r>
      <w:r w:rsidRPr="00A62310">
        <w:rPr>
          <w:rFonts w:ascii="Times New Roman" w:hAnsi="Times New Roman" w:cs="Times New Roman"/>
          <w:noProof/>
          <w:sz w:val="24"/>
          <w:szCs w:val="24"/>
        </w:rPr>
        <w:t>, 106941. https://doi.org/10.1016/j.ijsu.2022.106941</w:t>
      </w:r>
    </w:p>
    <w:p w14:paraId="211FF12F"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Guglielmi, V., El Ghoch, M., Bettini, S., &amp; Holly, J. M. P. (2022). Editorial: Covid-19 and obesity. </w:t>
      </w:r>
      <w:r w:rsidRPr="00A62310">
        <w:rPr>
          <w:rFonts w:ascii="Times New Roman" w:hAnsi="Times New Roman" w:cs="Times New Roman"/>
          <w:i/>
          <w:iCs/>
          <w:noProof/>
          <w:sz w:val="24"/>
          <w:szCs w:val="24"/>
        </w:rPr>
        <w:t>Frontiers in Endocrinology</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13</w:t>
      </w:r>
      <w:r w:rsidRPr="00A62310">
        <w:rPr>
          <w:rFonts w:ascii="Times New Roman" w:hAnsi="Times New Roman" w:cs="Times New Roman"/>
          <w:noProof/>
          <w:sz w:val="24"/>
          <w:szCs w:val="24"/>
        </w:rPr>
        <w:t>. https://doi.org/10.3389/fendo.2022.1122274</w:t>
      </w:r>
    </w:p>
    <w:p w14:paraId="61745C42"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Haider, N., Yavlinsky, A., Chang, Y. M., Hasan, M. N., Benfield, C., Osman, A. Y., Uddin, M. J., Dar, O., Ntoumi, F., Zumla, A., &amp; Kock, R. (2020). The global health security index and joint external evaluation score for health preparedness are not correlated with countries’ covid-19 detection response time and mortality outcome. </w:t>
      </w:r>
      <w:r w:rsidRPr="00A62310">
        <w:rPr>
          <w:rFonts w:ascii="Times New Roman" w:hAnsi="Times New Roman" w:cs="Times New Roman"/>
          <w:i/>
          <w:iCs/>
          <w:noProof/>
          <w:sz w:val="24"/>
          <w:szCs w:val="24"/>
        </w:rPr>
        <w:t>Epidemiology and Infection</w:t>
      </w:r>
      <w:r w:rsidRPr="00A62310">
        <w:rPr>
          <w:rFonts w:ascii="Times New Roman" w:hAnsi="Times New Roman" w:cs="Times New Roman"/>
          <w:noProof/>
          <w:sz w:val="24"/>
          <w:szCs w:val="24"/>
        </w:rPr>
        <w:t>. https://doi.org/10.1017/S0950268820002046</w:t>
      </w:r>
    </w:p>
    <w:p w14:paraId="4804350E"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Hossain, M., Saiha Huq, T., Rahman, A., Aminul Islam, M., Naushin Tabassum, S., Nadim Hasan, K., Khaleque, A., Sadique, A., Salim Hossain, M., Mohammed Bahadur, N., Ahmed, F., &amp; Mahmud Reza, H. (2021). </w:t>
      </w:r>
      <w:r w:rsidRPr="00A62310">
        <w:rPr>
          <w:rFonts w:ascii="Times New Roman" w:hAnsi="Times New Roman" w:cs="Times New Roman"/>
          <w:i/>
          <w:iCs/>
          <w:noProof/>
          <w:sz w:val="24"/>
          <w:szCs w:val="24"/>
        </w:rPr>
        <w:t>Novel mutations identified from whole-genome sequencing of SARS-CoV-2 isolated from Noakhali, Bangladesh</w:t>
      </w:r>
      <w:r w:rsidRPr="00A62310">
        <w:rPr>
          <w:rFonts w:ascii="Times New Roman" w:hAnsi="Times New Roman" w:cs="Times New Roman"/>
          <w:noProof/>
          <w:sz w:val="24"/>
          <w:szCs w:val="24"/>
        </w:rPr>
        <w:t>.</w:t>
      </w:r>
    </w:p>
    <w:p w14:paraId="64743532"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Houvèssou, G. M., Leventhal, D. G. P., &amp; Silva, E. V. da. (2022). Obesity and COVID-19 in-hospital fatality in southern Brazil: impact by age and skin color. </w:t>
      </w:r>
      <w:r w:rsidRPr="00A62310">
        <w:rPr>
          <w:rFonts w:ascii="Times New Roman" w:hAnsi="Times New Roman" w:cs="Times New Roman"/>
          <w:i/>
          <w:iCs/>
          <w:noProof/>
          <w:sz w:val="24"/>
          <w:szCs w:val="24"/>
        </w:rPr>
        <w:t>Revista de Saúde Pública</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56</w:t>
      </w:r>
      <w:r w:rsidRPr="00A62310">
        <w:rPr>
          <w:rFonts w:ascii="Times New Roman" w:hAnsi="Times New Roman" w:cs="Times New Roman"/>
          <w:noProof/>
          <w:sz w:val="24"/>
          <w:szCs w:val="24"/>
        </w:rPr>
        <w:t>, 4. https://doi.org/10.11606/S1518-8787.2022056004329</w:t>
      </w:r>
    </w:p>
    <w:p w14:paraId="5929BA92"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Hussain, A., Mahawar, K., Xia, Z., Yang, W., &amp; EL-Hasani, S. (2020). RETRACTED: Obesity and mortality of COVID-19. Meta-analysis. </w:t>
      </w:r>
      <w:r w:rsidRPr="00A62310">
        <w:rPr>
          <w:rFonts w:ascii="Times New Roman" w:hAnsi="Times New Roman" w:cs="Times New Roman"/>
          <w:i/>
          <w:iCs/>
          <w:noProof/>
          <w:sz w:val="24"/>
          <w:szCs w:val="24"/>
        </w:rPr>
        <w:t>Obesity Research &amp; Clinical Practice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14</w:t>
      </w:r>
      <w:r w:rsidRPr="00A62310">
        <w:rPr>
          <w:rFonts w:ascii="Times New Roman" w:hAnsi="Times New Roman" w:cs="Times New Roman"/>
          <w:noProof/>
          <w:sz w:val="24"/>
          <w:szCs w:val="24"/>
        </w:rPr>
        <w:t>(4), 295–300. https://doi.org/10.1016/j.orcp.2020.07.002</w:t>
      </w:r>
    </w:p>
    <w:p w14:paraId="30E75319"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A., Hossen, F., Rahman, A., Sultana, K. F., Hasan, M. N., Haque, A., Sosa-Hernández, J. E., Oyervides-Muñoz, M. A., Parra-Saldívar, R., Ahmed, T., Islam, T., Dhama, K., Sangkham, S., Bahadur, N. M., Reza, H. M., Jakariya, Al Marzan, A., Bhattacharya, P., Sonne, C., &amp; Ahmed, F. (2022). An opinion on Wastewater-Based Epidemiological Monitoring (WBEM) with Clinical Diagnostic Test (CDT) for detecting high-prevalence </w:t>
      </w:r>
      <w:r w:rsidRPr="00A62310">
        <w:rPr>
          <w:rFonts w:ascii="Times New Roman" w:hAnsi="Times New Roman" w:cs="Times New Roman"/>
          <w:noProof/>
          <w:sz w:val="24"/>
          <w:szCs w:val="24"/>
        </w:rPr>
        <w:lastRenderedPageBreak/>
        <w:t xml:space="preserve">areas of community COVID-19 Infections. </w:t>
      </w:r>
      <w:r w:rsidRPr="00A62310">
        <w:rPr>
          <w:rFonts w:ascii="Times New Roman" w:hAnsi="Times New Roman" w:cs="Times New Roman"/>
          <w:i/>
          <w:iCs/>
          <w:noProof/>
          <w:sz w:val="24"/>
          <w:szCs w:val="24"/>
        </w:rPr>
        <w:t>Current Opinion in Environmental Science &amp; Health</w:t>
      </w:r>
      <w:r w:rsidRPr="00A62310">
        <w:rPr>
          <w:rFonts w:ascii="Times New Roman" w:hAnsi="Times New Roman" w:cs="Times New Roman"/>
          <w:noProof/>
          <w:sz w:val="24"/>
          <w:szCs w:val="24"/>
        </w:rPr>
        <w:t>, 100396. https://doi.org/10.1016/j.coesh.2022.100396</w:t>
      </w:r>
    </w:p>
    <w:p w14:paraId="356BBAAD"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A., Rahman, A., Jakariya, Bahadur, N. M., Hossen, F., Mukharjee, S. K., Hossain, M. S., Tasneem, A., Haque, M. A., Sera, F., Jahid, I. K., Ahmed, T., Hasan, M. N., Islam, T., Hossain, A., Amin, R., Tiwari, A., Didar-Ul-Alam, M., Dhama, K., … Ahmed, F. (2022). A 30-day follow-up study on the prevalence of SARS-COV-2 genetic markers in wastewater from the residence of COVID-19 patient and comparison with clinical positivity. </w:t>
      </w:r>
      <w:r w:rsidRPr="00A62310">
        <w:rPr>
          <w:rFonts w:ascii="Times New Roman" w:hAnsi="Times New Roman" w:cs="Times New Roman"/>
          <w:i/>
          <w:iCs/>
          <w:noProof/>
          <w:sz w:val="24"/>
          <w:szCs w:val="24"/>
        </w:rPr>
        <w:t>Science of The Total Environment</w:t>
      </w:r>
      <w:r w:rsidRPr="00A62310">
        <w:rPr>
          <w:rFonts w:ascii="Times New Roman" w:hAnsi="Times New Roman" w:cs="Times New Roman"/>
          <w:noProof/>
          <w:sz w:val="24"/>
          <w:szCs w:val="24"/>
        </w:rPr>
        <w:t>, 159350. https://doi.org/10.1016/j.scitotenv.2022.159350</w:t>
      </w:r>
    </w:p>
    <w:p w14:paraId="00E55B77"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et al.;2021. (n.d.). </w:t>
      </w:r>
      <w:r w:rsidRPr="00A62310">
        <w:rPr>
          <w:rFonts w:ascii="Times New Roman" w:hAnsi="Times New Roman" w:cs="Times New Roman"/>
          <w:i/>
          <w:iCs/>
          <w:noProof/>
          <w:sz w:val="24"/>
          <w:szCs w:val="24"/>
        </w:rPr>
        <w:t>Sex-specific epidemiological and clinical characteristics of COVID-19 patients in the southeast region of Bangladesh 2021.MedRxivhttps://doi.org/10.1101/2021.07.05.21259933.</w:t>
      </w:r>
      <w:r w:rsidRPr="00A62310">
        <w:rPr>
          <w:rFonts w:ascii="Times New Roman" w:hAnsi="Times New Roman" w:cs="Times New Roman"/>
          <w:noProof/>
          <w:sz w:val="24"/>
          <w:szCs w:val="24"/>
        </w:rPr>
        <w:t xml:space="preserve"> https://doi.org/doi.org/10.1101/2021.07.05.21259933.</w:t>
      </w:r>
    </w:p>
    <w:p w14:paraId="79F284D2"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M. A., Ahammed, T., Ahmed Noor, S. T., Hasan, M. N., Hoque, M. N., Tiwari, A., Harapan, H., Dhama, K., Islam, T., &amp; Bhattacharya, P. (2022). An Estimation of Five-decade Long Monkeypox Case Fatality Rate: Systematic Review and Meta-analysis. </w:t>
      </w:r>
      <w:r w:rsidRPr="00A62310">
        <w:rPr>
          <w:rFonts w:ascii="Times New Roman" w:hAnsi="Times New Roman" w:cs="Times New Roman"/>
          <w:i/>
          <w:iCs/>
          <w:noProof/>
          <w:sz w:val="24"/>
          <w:szCs w:val="24"/>
        </w:rPr>
        <w:t>Journal of Pure and Applied Microbiology</w:t>
      </w:r>
      <w:r w:rsidRPr="00A62310">
        <w:rPr>
          <w:rFonts w:ascii="Times New Roman" w:hAnsi="Times New Roman" w:cs="Times New Roman"/>
          <w:noProof/>
          <w:sz w:val="24"/>
          <w:szCs w:val="24"/>
        </w:rPr>
        <w:t>. https://doi.org/10.22207/JPAM.16.SPL1.16</w:t>
      </w:r>
    </w:p>
    <w:p w14:paraId="67DE6D0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M. A., Hasan, M. N., Ahammed, T., Anjum, A., Majumder, A., Siddiqui, M. N.-E.-A., Mukharjee, S. K., Sultana, K. F., Sultana, S., Jakariya, M., Bhattacharya, P., Sarkodie, S. A., Dhama, K., Mumin, J., &amp; Ahmed, F. (2022). Association of household fuel with acute respiratory infection (ARI) under-five years children in Bangladesh. </w:t>
      </w:r>
      <w:r w:rsidRPr="00A62310">
        <w:rPr>
          <w:rFonts w:ascii="Times New Roman" w:hAnsi="Times New Roman" w:cs="Times New Roman"/>
          <w:i/>
          <w:iCs/>
          <w:noProof/>
          <w:sz w:val="24"/>
          <w:szCs w:val="24"/>
        </w:rPr>
        <w:t>Frontiers in Public Health</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10</w:t>
      </w:r>
      <w:r w:rsidRPr="00A62310">
        <w:rPr>
          <w:rFonts w:ascii="Times New Roman" w:hAnsi="Times New Roman" w:cs="Times New Roman"/>
          <w:noProof/>
          <w:sz w:val="24"/>
          <w:szCs w:val="24"/>
        </w:rPr>
        <w:t>. https://doi.org/10.3389/fpubh.2022.985445</w:t>
      </w:r>
    </w:p>
    <w:p w14:paraId="5B091A1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M. A., Hemo, M. K., Chopra, H., Amin, M. R., Bhattacharya, P., &amp; Dhama, K. (2022). Old Enemy with a New Face: Re-emerging Monkeypox Disease – An Update. </w:t>
      </w:r>
      <w:r w:rsidRPr="00A62310">
        <w:rPr>
          <w:rFonts w:ascii="Times New Roman" w:hAnsi="Times New Roman" w:cs="Times New Roman"/>
          <w:i/>
          <w:iCs/>
          <w:noProof/>
          <w:sz w:val="24"/>
          <w:szCs w:val="24"/>
        </w:rPr>
        <w:t>Journal of Pure and Applied Microbiology</w:t>
      </w:r>
      <w:r w:rsidRPr="00A62310">
        <w:rPr>
          <w:rFonts w:ascii="Times New Roman" w:hAnsi="Times New Roman" w:cs="Times New Roman"/>
          <w:noProof/>
          <w:sz w:val="24"/>
          <w:szCs w:val="24"/>
        </w:rPr>
        <w:t>. https://doi.org/10.22207/JPAM.16.SPL1.18</w:t>
      </w:r>
    </w:p>
    <w:p w14:paraId="073A5320"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Islam, M. A., Sangkham, S., Tiwari, A., Vadiati, M., Hasan, M. N., Noor, S. T. A., Mumin, J., Bhattacharya, P., &amp; Sherchan, S. P. (2022). Association between Global Monkeypox Cases and Meteorological Factors. </w:t>
      </w:r>
      <w:r w:rsidRPr="00A62310">
        <w:rPr>
          <w:rFonts w:ascii="Times New Roman" w:hAnsi="Times New Roman" w:cs="Times New Roman"/>
          <w:i/>
          <w:iCs/>
          <w:noProof/>
          <w:sz w:val="24"/>
          <w:szCs w:val="24"/>
        </w:rPr>
        <w:t>International Journal of Environmental Research and Public Health</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19</w:t>
      </w:r>
      <w:r w:rsidRPr="00A62310">
        <w:rPr>
          <w:rFonts w:ascii="Times New Roman" w:hAnsi="Times New Roman" w:cs="Times New Roman"/>
          <w:noProof/>
          <w:sz w:val="24"/>
          <w:szCs w:val="24"/>
        </w:rPr>
        <w:t>(23), 15638. https://doi.org/10.3390/ijerph192315638</w:t>
      </w:r>
    </w:p>
    <w:p w14:paraId="6393AEA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Jakariya, M., Ahmed, F., Islam, M. A., Ahmed, T., Marzan, A. Al, Hossain, M., Reza, H. M., Bhattacharya, P., Hossain, A., Nahla, T., Bahadur, N. M., Hasan, M. N., Islam, M. T., Hossen, M. F., Alam, M. D. ul, Mou, N., &amp; Jahan, H. (2021). Wastewater based </w:t>
      </w:r>
      <w:r w:rsidRPr="00A62310">
        <w:rPr>
          <w:rFonts w:ascii="Times New Roman" w:hAnsi="Times New Roman" w:cs="Times New Roman"/>
          <w:noProof/>
          <w:sz w:val="24"/>
          <w:szCs w:val="24"/>
        </w:rPr>
        <w:lastRenderedPageBreak/>
        <w:t xml:space="preserve">surveillance system to detect SARS-CoV-2 genetic material for countries with on-site sanitation facilities: an experience from Bangladesh. </w:t>
      </w:r>
      <w:r w:rsidRPr="00A62310">
        <w:rPr>
          <w:rFonts w:ascii="Times New Roman" w:hAnsi="Times New Roman" w:cs="Times New Roman"/>
          <w:i/>
          <w:iCs/>
          <w:noProof/>
          <w:sz w:val="24"/>
          <w:szCs w:val="24"/>
        </w:rPr>
        <w:t>MedRxiv</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8852000</w:t>
      </w:r>
      <w:r w:rsidRPr="00A62310">
        <w:rPr>
          <w:rFonts w:ascii="Times New Roman" w:hAnsi="Times New Roman" w:cs="Times New Roman"/>
          <w:noProof/>
          <w:sz w:val="24"/>
          <w:szCs w:val="24"/>
        </w:rPr>
        <w:t>, 2021.07.30.21261347.</w:t>
      </w:r>
    </w:p>
    <w:p w14:paraId="339FB660"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Jakariya, M., Ahmed, F., Islam, M. A., Al Marzan, A., Hasan, M. N., Hossain, M., Ahmed, T., Hossain, A., Reza, H. M., Hossen, F., Nahla, T., Rahman, M. M., Bahadur, N. M., Islam, M. T., Didar-ul-Alam, M., Mow, N., Jahan, H., Barceló, D., Bibby, K., &amp; Bhattacharya, P. (2022). Wastewater-based epidemiological surveillance to monitor the prevalence of SARS-CoV-2 in developing countries with onsite sanitation facilities. </w:t>
      </w:r>
      <w:r w:rsidRPr="00A62310">
        <w:rPr>
          <w:rFonts w:ascii="Times New Roman" w:hAnsi="Times New Roman" w:cs="Times New Roman"/>
          <w:i/>
          <w:iCs/>
          <w:noProof/>
          <w:sz w:val="24"/>
          <w:szCs w:val="24"/>
        </w:rPr>
        <w:t>Environmental Pollution</w:t>
      </w:r>
      <w:r w:rsidRPr="00A62310">
        <w:rPr>
          <w:rFonts w:ascii="Times New Roman" w:hAnsi="Times New Roman" w:cs="Times New Roman"/>
          <w:noProof/>
          <w:sz w:val="24"/>
          <w:szCs w:val="24"/>
        </w:rPr>
        <w:t>, 119679. https://doi.org/10.1016/j.envpol.2022.119679</w:t>
      </w:r>
    </w:p>
    <w:p w14:paraId="112450D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Knapp, E. A., Dong, Y., Dunlop, A. L., Aschner, J. L., Stanford, J. B., Hartert, T., Teitelbaum, S. L., Hudak, M. L., Carroll, K., O’Connor, T. G., McEvoy, C. T., O’Shea, T. M., Carnell, S., Karagas, M. R., Herbstman, J. B., Dabelea, D., Ganiban, J. M., Ferrara, A., Hedderson, M., … Chandran, A. (2022). Changes in BMI During the COVID-19 Pandemic. </w:t>
      </w:r>
      <w:r w:rsidRPr="00A62310">
        <w:rPr>
          <w:rFonts w:ascii="Times New Roman" w:hAnsi="Times New Roman" w:cs="Times New Roman"/>
          <w:i/>
          <w:iCs/>
          <w:noProof/>
          <w:sz w:val="24"/>
          <w:szCs w:val="24"/>
        </w:rPr>
        <w:t>Pediatrics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150</w:t>
      </w:r>
      <w:r w:rsidRPr="00A62310">
        <w:rPr>
          <w:rFonts w:ascii="Times New Roman" w:hAnsi="Times New Roman" w:cs="Times New Roman"/>
          <w:noProof/>
          <w:sz w:val="24"/>
          <w:szCs w:val="24"/>
        </w:rPr>
        <w:t>(3). https://doi.org/10.1542/peds.2022-056552</w:t>
      </w:r>
    </w:p>
    <w:p w14:paraId="393D8139"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Kushal, S. A., Amin, Y. M., Mubassara, L., Alam, M. M., &amp; Chakraborty, P. A. (2020). Managing SARS-CoV-2 outbreak challenges in psychiatric hospitals of Bangladesh. </w:t>
      </w:r>
      <w:r w:rsidRPr="00A62310">
        <w:rPr>
          <w:rFonts w:ascii="Times New Roman" w:hAnsi="Times New Roman" w:cs="Times New Roman"/>
          <w:i/>
          <w:iCs/>
          <w:noProof/>
          <w:sz w:val="24"/>
          <w:szCs w:val="24"/>
        </w:rPr>
        <w:t>Public Health in Practice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w:t>
      </w:r>
      <w:r w:rsidRPr="00A62310">
        <w:rPr>
          <w:rFonts w:ascii="Times New Roman" w:hAnsi="Times New Roman" w:cs="Times New Roman"/>
          <w:noProof/>
          <w:sz w:val="24"/>
          <w:szCs w:val="24"/>
        </w:rPr>
        <w:t>, 100041. https://doi.org/10.1016/j.puhip.2020.100041</w:t>
      </w:r>
    </w:p>
    <w:p w14:paraId="079347FE"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Louie, J. K., Acosta, M., Samuel, M. C., Schechter, R., Vugia, D. J., Harriman, K., &amp; Matyas, B. T. (2011). A Novel Risk Factor for a Novel Virus: Obesity and 2009 Pandemic Influenza A (H1N1). </w:t>
      </w:r>
      <w:r w:rsidRPr="00A62310">
        <w:rPr>
          <w:rFonts w:ascii="Times New Roman" w:hAnsi="Times New Roman" w:cs="Times New Roman"/>
          <w:i/>
          <w:iCs/>
          <w:noProof/>
          <w:sz w:val="24"/>
          <w:szCs w:val="24"/>
        </w:rPr>
        <w:t>Clinical Infectious Diseases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52</w:t>
      </w:r>
      <w:r w:rsidRPr="00A62310">
        <w:rPr>
          <w:rFonts w:ascii="Times New Roman" w:hAnsi="Times New Roman" w:cs="Times New Roman"/>
          <w:noProof/>
          <w:sz w:val="24"/>
          <w:szCs w:val="24"/>
        </w:rPr>
        <w:t>(3), 301–312. https://doi.org/10.1093/cid/ciq152</w:t>
      </w:r>
    </w:p>
    <w:p w14:paraId="383D9E69"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Morgan, O. W., Bramley, A., Fowlkes, A., Freedman, D. S., Taylor, T. H., Gargiullo, P., Belay, B., Jain, S., Cox, C., Kamimoto, L., Fiore, A., Finelli, L., Olsen, S. J., &amp; Fry, A. M. (2010). Morbid Obesity as a Risk Factor for Hospitalization and Death Due to 2009 Pandemic Influenza A(H1N1) Disease. </w:t>
      </w:r>
      <w:r w:rsidRPr="00A62310">
        <w:rPr>
          <w:rFonts w:ascii="Times New Roman" w:hAnsi="Times New Roman" w:cs="Times New Roman"/>
          <w:i/>
          <w:iCs/>
          <w:noProof/>
          <w:sz w:val="24"/>
          <w:szCs w:val="24"/>
        </w:rPr>
        <w:t>PLoS ONE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5</w:t>
      </w:r>
      <w:r w:rsidRPr="00A62310">
        <w:rPr>
          <w:rFonts w:ascii="Times New Roman" w:hAnsi="Times New Roman" w:cs="Times New Roman"/>
          <w:noProof/>
          <w:sz w:val="24"/>
          <w:szCs w:val="24"/>
        </w:rPr>
        <w:t>(3), e9694. https://doi.org/10.1371/journal.pone.0009694</w:t>
      </w:r>
    </w:p>
    <w:p w14:paraId="2EF2F265"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Ohno, M., &amp; Dzúrová, D. (2022). Body Mass Index and Risk for COVID-19-Related Hospitalization in Adults Aged 50 and Older in Europe. </w:t>
      </w:r>
      <w:r w:rsidRPr="00A62310">
        <w:rPr>
          <w:rFonts w:ascii="Times New Roman" w:hAnsi="Times New Roman" w:cs="Times New Roman"/>
          <w:i/>
          <w:iCs/>
          <w:noProof/>
          <w:sz w:val="24"/>
          <w:szCs w:val="24"/>
        </w:rPr>
        <w:t>Nutrients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14</w:t>
      </w:r>
      <w:r w:rsidRPr="00A62310">
        <w:rPr>
          <w:rFonts w:ascii="Times New Roman" w:hAnsi="Times New Roman" w:cs="Times New Roman"/>
          <w:noProof/>
          <w:sz w:val="24"/>
          <w:szCs w:val="24"/>
        </w:rPr>
        <w:t>(19), 4001. https://doi.org/10.3390/nu14194001</w:t>
      </w:r>
    </w:p>
    <w:p w14:paraId="3949D4C6"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Paravidino, V. B., Leite, T. H., Mediano, M. F. F., Sichieri, R., Azevedo e Silva, G., Cravo, V., Balduino, A., Salgueiro, E., Besen, B. A. M. P., Moreira, R. de C., Brandão, C. E., Gomes, D. C. K., Assemany, C. A. G., &amp; Cougo, P. (2022). Association between obesity and </w:t>
      </w:r>
      <w:r w:rsidRPr="00A62310">
        <w:rPr>
          <w:rFonts w:ascii="Times New Roman" w:hAnsi="Times New Roman" w:cs="Times New Roman"/>
          <w:noProof/>
          <w:sz w:val="24"/>
          <w:szCs w:val="24"/>
        </w:rPr>
        <w:lastRenderedPageBreak/>
        <w:t xml:space="preserve">COVID-19 mortality and length of stay in intensive care unit patients in Brazil: a retrospective cohort study. </w:t>
      </w:r>
      <w:r w:rsidRPr="00A62310">
        <w:rPr>
          <w:rFonts w:ascii="Times New Roman" w:hAnsi="Times New Roman" w:cs="Times New Roman"/>
          <w:i/>
          <w:iCs/>
          <w:noProof/>
          <w:sz w:val="24"/>
          <w:szCs w:val="24"/>
        </w:rPr>
        <w:t>Scientific Reports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12</w:t>
      </w:r>
      <w:r w:rsidRPr="00A62310">
        <w:rPr>
          <w:rFonts w:ascii="Times New Roman" w:hAnsi="Times New Roman" w:cs="Times New Roman"/>
          <w:noProof/>
          <w:sz w:val="24"/>
          <w:szCs w:val="24"/>
        </w:rPr>
        <w:t>(1), 13737. https://doi.org/10.1038/s41598-022-17197-w</w:t>
      </w:r>
    </w:p>
    <w:p w14:paraId="60747FBA"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Rakib, S. H. (2022). </w:t>
      </w:r>
      <w:r w:rsidRPr="00A62310">
        <w:rPr>
          <w:rFonts w:ascii="Times New Roman" w:hAnsi="Times New Roman" w:cs="Times New Roman"/>
          <w:i/>
          <w:iCs/>
          <w:noProof/>
          <w:sz w:val="24"/>
          <w:szCs w:val="24"/>
        </w:rPr>
        <w:t>Design of a cost-effective Ultraviolet Disinfection unit to minimize the cross-contamination of COVID-19 in transport</w:t>
      </w:r>
      <w:r w:rsidRPr="00A62310">
        <w:rPr>
          <w:rFonts w:ascii="Times New Roman" w:hAnsi="Times New Roman" w:cs="Times New Roman"/>
          <w:noProof/>
          <w:sz w:val="24"/>
          <w:szCs w:val="24"/>
        </w:rPr>
        <w:t>. 2–7.</w:t>
      </w:r>
    </w:p>
    <w:p w14:paraId="7054ED91"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Rakib, S. H., Masum, S. ., Patwari, M. R. I., Fahima, R. A., Farhana, A., &amp; Islam, M. A. (2021). Design and Development of a low cost Ultraviolet Disinfection system to reduce the cross infection of SARS-CoV-2 in ambulances. </w:t>
      </w:r>
      <w:r w:rsidRPr="00A62310">
        <w:rPr>
          <w:rFonts w:ascii="Times New Roman" w:hAnsi="Times New Roman" w:cs="Times New Roman"/>
          <w:i/>
          <w:iCs/>
          <w:noProof/>
          <w:sz w:val="24"/>
          <w:szCs w:val="24"/>
        </w:rPr>
        <w:t>2021 International Conference on Electronics, Communications and Information Technology (ICECIT)</w:t>
      </w:r>
      <w:r w:rsidRPr="00A62310">
        <w:rPr>
          <w:rFonts w:ascii="Times New Roman" w:hAnsi="Times New Roman" w:cs="Times New Roman"/>
          <w:noProof/>
          <w:sz w:val="24"/>
          <w:szCs w:val="24"/>
        </w:rPr>
        <w:t>, 1–4. https://doi.org/10.1109/ICECIT54077.2021.9641131</w:t>
      </w:r>
    </w:p>
    <w:p w14:paraId="052ABC3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Roy, S., Bhowmik, D. R., Begum, R., Amin, M. T., Islam, M. A., Ahmed, F., &amp; Hossain, M. S. (2022). Aspirin attenuates the expression of adhesion molecules, risk of obesity, and adipose tissue inflammation in high-fat diet-induced obese mice. </w:t>
      </w:r>
      <w:r w:rsidRPr="00A62310">
        <w:rPr>
          <w:rFonts w:ascii="Times New Roman" w:hAnsi="Times New Roman" w:cs="Times New Roman"/>
          <w:i/>
          <w:iCs/>
          <w:noProof/>
          <w:sz w:val="24"/>
          <w:szCs w:val="24"/>
        </w:rPr>
        <w:t>Prostaglandins &amp; Other Lipid Mediators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162</w:t>
      </w:r>
      <w:r w:rsidRPr="00A62310">
        <w:rPr>
          <w:rFonts w:ascii="Times New Roman" w:hAnsi="Times New Roman" w:cs="Times New Roman"/>
          <w:noProof/>
          <w:sz w:val="24"/>
          <w:szCs w:val="24"/>
        </w:rPr>
        <w:t>, 106664. https://doi.org/10.1016/j.prostaglandins.2022.106664</w:t>
      </w:r>
    </w:p>
    <w:p w14:paraId="5382D95A"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Roy, S., Ripon, M. A. R., Begum, R., Bhowmik, D. R., Amin, M. T., Islam, M. A., Ahmed, F., &amp; Hossain, M. S. (2022). Arachidonic acid supplementation attenuates adipocyte inflammation but not adiposity in high fat diet induced obese mice. </w:t>
      </w:r>
      <w:r w:rsidRPr="00A62310">
        <w:rPr>
          <w:rFonts w:ascii="Times New Roman" w:hAnsi="Times New Roman" w:cs="Times New Roman"/>
          <w:i/>
          <w:iCs/>
          <w:noProof/>
          <w:sz w:val="24"/>
          <w:szCs w:val="24"/>
        </w:rPr>
        <w:t>Biochemical and Biophysical Research Communications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608</w:t>
      </w:r>
      <w:r w:rsidRPr="00A62310">
        <w:rPr>
          <w:rFonts w:ascii="Times New Roman" w:hAnsi="Times New Roman" w:cs="Times New Roman"/>
          <w:noProof/>
          <w:sz w:val="24"/>
          <w:szCs w:val="24"/>
        </w:rPr>
        <w:t>, 90–95. https://doi.org/10.1016/j.bbrc.2022.03.089</w:t>
      </w:r>
    </w:p>
    <w:p w14:paraId="5DD92FF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Sakib, M. M. H., Nishat, A. A., Islam, M. T., Raihan Uddin, M. A., Iqbal, M. S., Bin Hossen, F. F., Ahmed, M. I., Bashir, M. S., Hossain, T., Tohura, U. S., Saif, S. I., Jui, N. R., Alam, M., Islam, M. A., Hasan, M. M., Sufian, M. A., Ali, M. A., Islam, R., Hossain, M. A., &amp; Halim, M. A. (2021). Computational screening of 645 antiviral peptides against the receptor-binding domain of the spike protein in SARS-CoV-2. </w:t>
      </w:r>
      <w:r w:rsidRPr="00A62310">
        <w:rPr>
          <w:rFonts w:ascii="Times New Roman" w:hAnsi="Times New Roman" w:cs="Times New Roman"/>
          <w:i/>
          <w:iCs/>
          <w:noProof/>
          <w:sz w:val="24"/>
          <w:szCs w:val="24"/>
        </w:rPr>
        <w:t>Computers in Biology and Medicine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136</w:t>
      </w:r>
      <w:r w:rsidRPr="00A62310">
        <w:rPr>
          <w:rFonts w:ascii="Times New Roman" w:hAnsi="Times New Roman" w:cs="Times New Roman"/>
          <w:noProof/>
          <w:sz w:val="24"/>
          <w:szCs w:val="24"/>
        </w:rPr>
        <w:t>, 104759. https://doi.org/10.1016/j.compbiomed.2021.104759</w:t>
      </w:r>
    </w:p>
    <w:p w14:paraId="701190CF"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Sawadogo, W., Tsegaye, M., Gizaw, A., &amp; Adera, T. (2022). Overweight and obesity as risk factors for COVID-19-associated hospitalisations and death: systematic review and meta-analysis. </w:t>
      </w:r>
      <w:r w:rsidRPr="00A62310">
        <w:rPr>
          <w:rFonts w:ascii="Times New Roman" w:hAnsi="Times New Roman" w:cs="Times New Roman"/>
          <w:i/>
          <w:iCs/>
          <w:noProof/>
          <w:sz w:val="24"/>
          <w:szCs w:val="24"/>
        </w:rPr>
        <w:t>BMJ Nutrition, Prevention &amp; Health</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5</w:t>
      </w:r>
      <w:r w:rsidRPr="00A62310">
        <w:rPr>
          <w:rFonts w:ascii="Times New Roman" w:hAnsi="Times New Roman" w:cs="Times New Roman"/>
          <w:noProof/>
          <w:sz w:val="24"/>
          <w:szCs w:val="24"/>
        </w:rPr>
        <w:t>(1), 10–18. https://doi.org/10.1136/bmjnph-2021-000375</w:t>
      </w:r>
    </w:p>
    <w:p w14:paraId="6CED47FD"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Shi, Y., Yu, X., Zhao, H., Wang, H., Zhao, R., &amp; Sheng, J. (2020). Host susceptibility to severe COVID-19 and establishment of a host risk score: findings of 487 cases outside Wuhan. </w:t>
      </w:r>
      <w:r w:rsidRPr="00A62310">
        <w:rPr>
          <w:rFonts w:ascii="Times New Roman" w:hAnsi="Times New Roman" w:cs="Times New Roman"/>
          <w:i/>
          <w:iCs/>
          <w:noProof/>
          <w:sz w:val="24"/>
          <w:szCs w:val="24"/>
        </w:rPr>
        <w:lastRenderedPageBreak/>
        <w:t>Critical Care</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24</w:t>
      </w:r>
      <w:r w:rsidRPr="00A62310">
        <w:rPr>
          <w:rFonts w:ascii="Times New Roman" w:hAnsi="Times New Roman" w:cs="Times New Roman"/>
          <w:noProof/>
          <w:sz w:val="24"/>
          <w:szCs w:val="24"/>
        </w:rPr>
        <w:t>(1), 108. https://doi.org/10.1186/s13054-020-2833-7</w:t>
      </w:r>
    </w:p>
    <w:p w14:paraId="65EF993D"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Shibata, S., Kobayashi, K., Tanaka, M., Asayama, K., Yamamoto, E., Nakagami, H., Hoshide, S., Kishi, T., Matsumoto, C., Mogi, M., Morimoto, S., Yamamoto, K., Mukoyama, M., Kario, K., Node, K., &amp; Rakugi, H. (2022). COVID-19 pandemic and hypertension: an updated report from the Japanese Society of Hypertension project team on COVID-19. </w:t>
      </w:r>
      <w:r w:rsidRPr="00A62310">
        <w:rPr>
          <w:rFonts w:ascii="Times New Roman" w:hAnsi="Times New Roman" w:cs="Times New Roman"/>
          <w:i/>
          <w:iCs/>
          <w:noProof/>
          <w:sz w:val="24"/>
          <w:szCs w:val="24"/>
        </w:rPr>
        <w:t>Hypertension Research</w:t>
      </w:r>
      <w:r w:rsidRPr="00A62310">
        <w:rPr>
          <w:rFonts w:ascii="Times New Roman" w:hAnsi="Times New Roman" w:cs="Times New Roman"/>
          <w:noProof/>
          <w:sz w:val="24"/>
          <w:szCs w:val="24"/>
        </w:rPr>
        <w:t>. https://doi.org/10.1038/s41440-022-01134-5</w:t>
      </w:r>
    </w:p>
    <w:p w14:paraId="33D69B64"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Stavridou, A., Kapsali, E., Panagouli, E., Thirios, A., Polychronis, K., Bacopoulou, F., Psaltopoulou, T., Tsolia, M., Sergentanis, T. N., &amp; Tsitsika, A. (2021). Obesity in Children and Adolescents during COVID-19 Pandemic. </w:t>
      </w:r>
      <w:r w:rsidRPr="00A62310">
        <w:rPr>
          <w:rFonts w:ascii="Times New Roman" w:hAnsi="Times New Roman" w:cs="Times New Roman"/>
          <w:i/>
          <w:iCs/>
          <w:noProof/>
          <w:sz w:val="24"/>
          <w:szCs w:val="24"/>
        </w:rPr>
        <w:t>Children</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8</w:t>
      </w:r>
      <w:r w:rsidRPr="00A62310">
        <w:rPr>
          <w:rFonts w:ascii="Times New Roman" w:hAnsi="Times New Roman" w:cs="Times New Roman"/>
          <w:noProof/>
          <w:sz w:val="24"/>
          <w:szCs w:val="24"/>
        </w:rPr>
        <w:t>(2), 135. https://doi.org/10.3390/children8020135</w:t>
      </w:r>
    </w:p>
    <w:p w14:paraId="4B142A30"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The Lancet Infectious Diseases. (2022). Why hybrid immunity is so triggering. </w:t>
      </w:r>
      <w:r w:rsidRPr="00A62310">
        <w:rPr>
          <w:rFonts w:ascii="Times New Roman" w:hAnsi="Times New Roman" w:cs="Times New Roman"/>
          <w:i/>
          <w:iCs/>
          <w:noProof/>
          <w:sz w:val="24"/>
          <w:szCs w:val="24"/>
        </w:rPr>
        <w:t>The Lancet Infectious Diseases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22</w:t>
      </w:r>
      <w:r w:rsidRPr="00A62310">
        <w:rPr>
          <w:rFonts w:ascii="Times New Roman" w:hAnsi="Times New Roman" w:cs="Times New Roman"/>
          <w:noProof/>
          <w:sz w:val="24"/>
          <w:szCs w:val="24"/>
        </w:rPr>
        <w:t>(12), 1649. https://doi.org/10.1016/S1473-3099(22)00746-0</w:t>
      </w:r>
    </w:p>
    <w:p w14:paraId="5FA34BA0"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Tiwari, A., Adhikari, S., Kaya, D., Islam, M. A., Malla, B., Sherchan, S. P., Al-Mustapha, A. I., Kumar, M., Aggarwal, S., Bhattacharya, P., Bibby, K., Halden, R. U., Bivins, A., Haramoto, E., Oikarinen, S., Heikinheimo, A., &amp; Pitkänen, T. (2023). Monkeypox outbreak: Wastewater and environmental surveillance perspective. </w:t>
      </w:r>
      <w:r w:rsidRPr="00A62310">
        <w:rPr>
          <w:rFonts w:ascii="Times New Roman" w:hAnsi="Times New Roman" w:cs="Times New Roman"/>
          <w:i/>
          <w:iCs/>
          <w:noProof/>
          <w:sz w:val="24"/>
          <w:szCs w:val="24"/>
        </w:rPr>
        <w:t>Science of The Total Environment</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856</w:t>
      </w:r>
      <w:r w:rsidRPr="00A62310">
        <w:rPr>
          <w:rFonts w:ascii="Times New Roman" w:hAnsi="Times New Roman" w:cs="Times New Roman"/>
          <w:noProof/>
          <w:sz w:val="24"/>
          <w:szCs w:val="24"/>
        </w:rPr>
        <w:t>, 159166. https://doi.org/10.1016/j.scitotenv.2022.159166</w:t>
      </w:r>
    </w:p>
    <w:p w14:paraId="16993150"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Wu, Z., &amp; McGoogan, J. M. (2020). Characteristics of and Important Lessons From the Coronavirus Disease 2019 (COVID-19) Outbreak in China. </w:t>
      </w:r>
      <w:r w:rsidRPr="00A62310">
        <w:rPr>
          <w:rFonts w:ascii="Times New Roman" w:hAnsi="Times New Roman" w:cs="Times New Roman"/>
          <w:i/>
          <w:iCs/>
          <w:noProof/>
          <w:sz w:val="24"/>
          <w:szCs w:val="24"/>
        </w:rPr>
        <w:t>JAMA</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323</w:t>
      </w:r>
      <w:r w:rsidRPr="00A62310">
        <w:rPr>
          <w:rFonts w:ascii="Times New Roman" w:hAnsi="Times New Roman" w:cs="Times New Roman"/>
          <w:noProof/>
          <w:sz w:val="24"/>
          <w:szCs w:val="24"/>
        </w:rPr>
        <w:t>(13), 1239. https://doi.org/10.1001/jama.2020.2648</w:t>
      </w:r>
    </w:p>
    <w:p w14:paraId="0E058B07"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Xia, Y., Yao, R., Zhao, P., Tao, Z., Zheng, L., Zhou, H., Yao, Y., &amp; Song, X. (2022). Publication trends of research on COVID-19 and host immune response: A bibliometric analysis. </w:t>
      </w:r>
      <w:r w:rsidRPr="00A62310">
        <w:rPr>
          <w:rFonts w:ascii="Times New Roman" w:hAnsi="Times New Roman" w:cs="Times New Roman"/>
          <w:i/>
          <w:iCs/>
          <w:noProof/>
          <w:sz w:val="24"/>
          <w:szCs w:val="24"/>
        </w:rPr>
        <w:t>Frontiers in Public Health</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10</w:t>
      </w:r>
      <w:r w:rsidRPr="00A62310">
        <w:rPr>
          <w:rFonts w:ascii="Times New Roman" w:hAnsi="Times New Roman" w:cs="Times New Roman"/>
          <w:noProof/>
          <w:sz w:val="24"/>
          <w:szCs w:val="24"/>
        </w:rPr>
        <w:t>. https://doi.org/10.3389/fpubh.2022.939053</w:t>
      </w:r>
    </w:p>
    <w:p w14:paraId="05B35188"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Yang, J., Hu, J., &amp; Zhu, C. (2021). Obesity aggravates COVID‐19: A systematic review and meta‐analysis. </w:t>
      </w:r>
      <w:r w:rsidRPr="00A62310">
        <w:rPr>
          <w:rFonts w:ascii="Times New Roman" w:hAnsi="Times New Roman" w:cs="Times New Roman"/>
          <w:i/>
          <w:iCs/>
          <w:noProof/>
          <w:sz w:val="24"/>
          <w:szCs w:val="24"/>
        </w:rPr>
        <w:t>Journal of Medical Virology</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93</w:t>
      </w:r>
      <w:r w:rsidRPr="00A62310">
        <w:rPr>
          <w:rFonts w:ascii="Times New Roman" w:hAnsi="Times New Roman" w:cs="Times New Roman"/>
          <w:noProof/>
          <w:sz w:val="24"/>
          <w:szCs w:val="24"/>
        </w:rPr>
        <w:t>(1), 257–261. https://doi.org/10.1002/jmv.26237</w:t>
      </w:r>
    </w:p>
    <w:p w14:paraId="4B4B748B"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A62310">
        <w:rPr>
          <w:rFonts w:ascii="Times New Roman" w:hAnsi="Times New Roman" w:cs="Times New Roman"/>
          <w:noProof/>
          <w:sz w:val="24"/>
          <w:szCs w:val="24"/>
        </w:rPr>
        <w:t xml:space="preserve">Yang, J., Zheng, Y., Gou, X., Pu, K., Chen, Z., Guo, Q., Ji, R., Wang, H., Wang, Y., &amp; Zhou, Y. (2020). Prevalence of comorbidities and its effects in patients infected with SARS-CoV-2: a systematic review and meta-analysis. </w:t>
      </w:r>
      <w:r w:rsidRPr="00A62310">
        <w:rPr>
          <w:rFonts w:ascii="Times New Roman" w:hAnsi="Times New Roman" w:cs="Times New Roman"/>
          <w:i/>
          <w:iCs/>
          <w:noProof/>
          <w:sz w:val="24"/>
          <w:szCs w:val="24"/>
        </w:rPr>
        <w:t>International Journal of Infectious Diseases</w:t>
      </w:r>
      <w:r w:rsidRPr="00A62310">
        <w:rPr>
          <w:rFonts w:ascii="Times New Roman" w:hAnsi="Times New Roman" w:cs="Times New Roman"/>
          <w:noProof/>
          <w:sz w:val="24"/>
          <w:szCs w:val="24"/>
        </w:rPr>
        <w:t xml:space="preserve">, </w:t>
      </w:r>
      <w:r w:rsidRPr="00A62310">
        <w:rPr>
          <w:rFonts w:ascii="Times New Roman" w:hAnsi="Times New Roman" w:cs="Times New Roman"/>
          <w:i/>
          <w:iCs/>
          <w:noProof/>
          <w:sz w:val="24"/>
          <w:szCs w:val="24"/>
        </w:rPr>
        <w:t>94</w:t>
      </w:r>
      <w:r w:rsidRPr="00A62310">
        <w:rPr>
          <w:rFonts w:ascii="Times New Roman" w:hAnsi="Times New Roman" w:cs="Times New Roman"/>
          <w:noProof/>
          <w:sz w:val="24"/>
          <w:szCs w:val="24"/>
        </w:rPr>
        <w:t>, 91–95. https://doi.org/10.1016/j.ijid.2020.03.017</w:t>
      </w:r>
    </w:p>
    <w:p w14:paraId="28C2E3CC" w14:textId="77777777" w:rsidR="00597AD0" w:rsidRPr="00A62310" w:rsidRDefault="00597AD0" w:rsidP="00597AD0">
      <w:pPr>
        <w:widowControl w:val="0"/>
        <w:autoSpaceDE w:val="0"/>
        <w:autoSpaceDN w:val="0"/>
        <w:adjustRightInd w:val="0"/>
        <w:spacing w:after="0" w:line="360" w:lineRule="auto"/>
        <w:ind w:left="480" w:hanging="480"/>
        <w:rPr>
          <w:rFonts w:ascii="Times New Roman" w:hAnsi="Times New Roman" w:cs="Times New Roman"/>
          <w:noProof/>
          <w:sz w:val="24"/>
        </w:rPr>
      </w:pPr>
      <w:r w:rsidRPr="00A62310">
        <w:rPr>
          <w:rFonts w:ascii="Times New Roman" w:hAnsi="Times New Roman" w:cs="Times New Roman"/>
          <w:noProof/>
          <w:sz w:val="24"/>
          <w:szCs w:val="24"/>
        </w:rPr>
        <w:t xml:space="preserve">Yu, Y., Lau, J. T. F., Lau, M. M. C., Wong, M. C. S., &amp; Chan, P. K. S. (2021). Understanding </w:t>
      </w:r>
      <w:r w:rsidRPr="00A62310">
        <w:rPr>
          <w:rFonts w:ascii="Times New Roman" w:hAnsi="Times New Roman" w:cs="Times New Roman"/>
          <w:noProof/>
          <w:sz w:val="24"/>
          <w:szCs w:val="24"/>
        </w:rPr>
        <w:lastRenderedPageBreak/>
        <w:t xml:space="preserve">the Prevalence and Associated Factors of Behavioral Intention of COVID-19 Vaccination Under Specific Scenarios Combining Effectiveness, Safety, and Cost in the Hong Kong Chinese General Population. </w:t>
      </w:r>
      <w:r w:rsidRPr="00A62310">
        <w:rPr>
          <w:rFonts w:ascii="Times New Roman" w:hAnsi="Times New Roman" w:cs="Times New Roman"/>
          <w:i/>
          <w:iCs/>
          <w:noProof/>
          <w:sz w:val="24"/>
          <w:szCs w:val="24"/>
        </w:rPr>
        <w:t>International Journal of Health Policy and Management</w:t>
      </w:r>
      <w:r w:rsidRPr="00A62310">
        <w:rPr>
          <w:rFonts w:ascii="Times New Roman" w:hAnsi="Times New Roman" w:cs="Times New Roman"/>
          <w:noProof/>
          <w:sz w:val="24"/>
          <w:szCs w:val="24"/>
        </w:rPr>
        <w:t>. https://doi.org/10.34172/ijhpm.2021.02</w:t>
      </w:r>
    </w:p>
    <w:p w14:paraId="57A9C0C8" w14:textId="77777777" w:rsidR="007F7646" w:rsidRPr="00014257" w:rsidRDefault="003276A8" w:rsidP="00597AD0">
      <w:pPr>
        <w:widowControl w:val="0"/>
        <w:autoSpaceDE w:val="0"/>
        <w:autoSpaceDN w:val="0"/>
        <w:adjustRightInd w:val="0"/>
        <w:spacing w:after="0" w:line="360" w:lineRule="auto"/>
        <w:ind w:left="480" w:hanging="480"/>
        <w:rPr>
          <w:rFonts w:ascii="Times New Roman" w:hAnsi="Times New Roman" w:cs="Times New Roman"/>
          <w:b/>
          <w:sz w:val="24"/>
          <w:szCs w:val="24"/>
          <w:shd w:val="clear" w:color="auto" w:fill="FFFFFF"/>
        </w:rPr>
      </w:pPr>
      <w:r w:rsidRPr="00A62310">
        <w:rPr>
          <w:rFonts w:ascii="Times New Roman" w:hAnsi="Times New Roman" w:cs="Times New Roman"/>
          <w:b/>
          <w:sz w:val="24"/>
          <w:szCs w:val="24"/>
          <w:shd w:val="clear" w:color="auto" w:fill="FFFFFF"/>
        </w:rPr>
        <w:fldChar w:fldCharType="end"/>
      </w:r>
    </w:p>
    <w:p w14:paraId="265590EC" w14:textId="77777777" w:rsidR="007F7646" w:rsidRPr="00014257" w:rsidRDefault="007F7646" w:rsidP="0034328E">
      <w:pPr>
        <w:spacing w:after="0" w:line="360" w:lineRule="auto"/>
        <w:jc w:val="both"/>
        <w:rPr>
          <w:rFonts w:ascii="Times New Roman" w:hAnsi="Times New Roman" w:cs="Times New Roman"/>
          <w:sz w:val="24"/>
          <w:szCs w:val="24"/>
          <w:shd w:val="clear" w:color="auto" w:fill="FFFFFF"/>
        </w:rPr>
      </w:pPr>
    </w:p>
    <w:p w14:paraId="3BA58686" w14:textId="77777777" w:rsidR="00782E9D" w:rsidRPr="00014257" w:rsidRDefault="00782E9D" w:rsidP="008E38DA">
      <w:pPr>
        <w:spacing w:after="0" w:line="360" w:lineRule="auto"/>
        <w:jc w:val="both"/>
        <w:rPr>
          <w:rFonts w:ascii="Times New Roman" w:hAnsi="Times New Roman" w:cs="Times New Roman"/>
          <w:sz w:val="24"/>
          <w:szCs w:val="24"/>
          <w:shd w:val="clear" w:color="auto" w:fill="FFFFFF"/>
        </w:rPr>
      </w:pPr>
    </w:p>
    <w:p w14:paraId="5826A5E2" w14:textId="77777777" w:rsidR="00782E9D" w:rsidRPr="00014257" w:rsidRDefault="00782E9D" w:rsidP="008E38DA">
      <w:pPr>
        <w:spacing w:after="0" w:line="360" w:lineRule="auto"/>
        <w:jc w:val="both"/>
        <w:rPr>
          <w:rFonts w:ascii="Times New Roman" w:hAnsi="Times New Roman" w:cs="Times New Roman"/>
          <w:sz w:val="24"/>
          <w:szCs w:val="24"/>
          <w:shd w:val="clear" w:color="auto" w:fill="FFFFFF"/>
        </w:rPr>
      </w:pPr>
    </w:p>
    <w:sectPr w:rsidR="00782E9D" w:rsidRPr="00014257" w:rsidSect="006246E4">
      <w:footerReference w:type="default" r:id="rId1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hammad Nayeem Hasan" w:date="2023-06-06T16:02:00Z" w:initials="MNH">
    <w:p w14:paraId="271118BA" w14:textId="3D5E824E" w:rsidR="00A8664C" w:rsidRDefault="00A8664C">
      <w:pPr>
        <w:pStyle w:val="CommentText"/>
      </w:pPr>
      <w:r>
        <w:rPr>
          <w:rStyle w:val="CommentReference"/>
        </w:rPr>
        <w:annotationRef/>
      </w:r>
      <w:r>
        <w:t>Include a line related to objective</w:t>
      </w:r>
    </w:p>
  </w:comment>
  <w:comment w:id="40" w:author="Mohammad Nayeem Hasan" w:date="2023-06-06T16:00:00Z" w:initials="MNH">
    <w:p w14:paraId="4F288F43" w14:textId="42C490A4" w:rsidR="00A8664C" w:rsidRDefault="00A8664C">
      <w:pPr>
        <w:pStyle w:val="CommentText"/>
      </w:pPr>
      <w:r>
        <w:rPr>
          <w:rStyle w:val="CommentReference"/>
        </w:rPr>
        <w:annotationRef/>
      </w:r>
      <w:r>
        <w:t>Need a line for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1118BA" w15:done="0"/>
  <w15:commentEx w15:paraId="4F288F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9D6FB" w16cex:dateUtc="2023-06-06T10:02:00Z"/>
  <w16cex:commentExtensible w16cex:durableId="2829D6A7" w16cex:dateUtc="2023-06-06T1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1118BA" w16cid:durableId="2829D6FB"/>
  <w16cid:commentId w16cid:paraId="4F288F43" w16cid:durableId="2829D6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71AE" w14:textId="77777777" w:rsidR="00F55505" w:rsidRDefault="00F55505" w:rsidP="006246E4">
      <w:pPr>
        <w:spacing w:after="0" w:line="240" w:lineRule="auto"/>
      </w:pPr>
      <w:r>
        <w:separator/>
      </w:r>
    </w:p>
  </w:endnote>
  <w:endnote w:type="continuationSeparator" w:id="0">
    <w:p w14:paraId="01290334" w14:textId="77777777" w:rsidR="00F55505" w:rsidRDefault="00F55505" w:rsidP="0062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68422"/>
      <w:docPartObj>
        <w:docPartGallery w:val="Page Numbers (Bottom of Page)"/>
        <w:docPartUnique/>
      </w:docPartObj>
    </w:sdtPr>
    <w:sdtEndPr>
      <w:rPr>
        <w:color w:val="7F7F7F" w:themeColor="background1" w:themeShade="7F"/>
        <w:spacing w:val="60"/>
      </w:rPr>
    </w:sdtEndPr>
    <w:sdtContent>
      <w:p w14:paraId="62B1910B" w14:textId="77777777" w:rsidR="009B40ED" w:rsidRDefault="00000000">
        <w:pPr>
          <w:pStyle w:val="Footer"/>
          <w:pBdr>
            <w:top w:val="single" w:sz="4" w:space="1" w:color="D9D9D9" w:themeColor="background1" w:themeShade="D9"/>
          </w:pBdr>
          <w:rPr>
            <w:b/>
          </w:rPr>
        </w:pPr>
        <w:r>
          <w:fldChar w:fldCharType="begin"/>
        </w:r>
        <w:r>
          <w:instrText xml:space="preserve"> PAGE   \* MERGEFORMAT </w:instrText>
        </w:r>
        <w:r>
          <w:fldChar w:fldCharType="separate"/>
        </w:r>
        <w:r w:rsidR="00B53FCD" w:rsidRPr="00B53FCD">
          <w:rPr>
            <w:b/>
            <w:noProof/>
          </w:rPr>
          <w:t>15</w:t>
        </w:r>
        <w:r>
          <w:rPr>
            <w:b/>
            <w:noProof/>
          </w:rPr>
          <w:fldChar w:fldCharType="end"/>
        </w:r>
        <w:r w:rsidR="009B40ED">
          <w:rPr>
            <w:b/>
          </w:rPr>
          <w:t xml:space="preserve"> | </w:t>
        </w:r>
        <w:r w:rsidR="009B40ED">
          <w:rPr>
            <w:color w:val="7F7F7F" w:themeColor="background1" w:themeShade="7F"/>
            <w:spacing w:val="60"/>
          </w:rPr>
          <w:t>Page</w:t>
        </w:r>
      </w:p>
    </w:sdtContent>
  </w:sdt>
  <w:p w14:paraId="51163228" w14:textId="77777777" w:rsidR="009B40ED" w:rsidRDefault="009B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C9CF" w14:textId="77777777" w:rsidR="00F55505" w:rsidRDefault="00F55505" w:rsidP="006246E4">
      <w:pPr>
        <w:spacing w:after="0" w:line="240" w:lineRule="auto"/>
      </w:pPr>
      <w:r>
        <w:separator/>
      </w:r>
    </w:p>
  </w:footnote>
  <w:footnote w:type="continuationSeparator" w:id="0">
    <w:p w14:paraId="0F4EFF3C" w14:textId="77777777" w:rsidR="00F55505" w:rsidRDefault="00F55505" w:rsidP="00624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4D7C"/>
    <w:multiLevelType w:val="multilevel"/>
    <w:tmpl w:val="8E46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B22E1"/>
    <w:multiLevelType w:val="hybridMultilevel"/>
    <w:tmpl w:val="E6028A60"/>
    <w:lvl w:ilvl="0" w:tplc="524243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52EF6"/>
    <w:multiLevelType w:val="hybridMultilevel"/>
    <w:tmpl w:val="1E086A06"/>
    <w:lvl w:ilvl="0" w:tplc="00669A28">
      <w:start w:val="109"/>
      <w:numFmt w:val="decimal"/>
      <w:lvlText w:val="%1."/>
      <w:lvlJc w:val="left"/>
      <w:pPr>
        <w:ind w:left="510" w:hanging="42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A74D02"/>
    <w:multiLevelType w:val="multilevel"/>
    <w:tmpl w:val="2626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C35FC4"/>
    <w:multiLevelType w:val="hybridMultilevel"/>
    <w:tmpl w:val="6DA84C0C"/>
    <w:lvl w:ilvl="0" w:tplc="A2343F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A3095B"/>
    <w:multiLevelType w:val="hybridMultilevel"/>
    <w:tmpl w:val="3E7446B6"/>
    <w:lvl w:ilvl="0" w:tplc="BC56D454">
      <w:start w:val="2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406745">
    <w:abstractNumId w:val="4"/>
  </w:num>
  <w:num w:numId="2" w16cid:durableId="160970524">
    <w:abstractNumId w:val="0"/>
  </w:num>
  <w:num w:numId="3" w16cid:durableId="278605736">
    <w:abstractNumId w:val="5"/>
  </w:num>
  <w:num w:numId="4" w16cid:durableId="710811743">
    <w:abstractNumId w:val="1"/>
  </w:num>
  <w:num w:numId="5" w16cid:durableId="1798643391">
    <w:abstractNumId w:val="3"/>
  </w:num>
  <w:num w:numId="6" w16cid:durableId="18072359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xMLA0NjCzMLGwNDBX0lEKTi0uzszPAykwNKsFAGHH1KwtAAAA"/>
  </w:docVars>
  <w:rsids>
    <w:rsidRoot w:val="00BF400B"/>
    <w:rsid w:val="00014257"/>
    <w:rsid w:val="00023D8E"/>
    <w:rsid w:val="0004795E"/>
    <w:rsid w:val="00061F5C"/>
    <w:rsid w:val="00065310"/>
    <w:rsid w:val="0006796E"/>
    <w:rsid w:val="00081DF0"/>
    <w:rsid w:val="00083CF9"/>
    <w:rsid w:val="00095E43"/>
    <w:rsid w:val="000972BB"/>
    <w:rsid w:val="000C4DCC"/>
    <w:rsid w:val="000D1008"/>
    <w:rsid w:val="000D4402"/>
    <w:rsid w:val="000E4220"/>
    <w:rsid w:val="00100DEC"/>
    <w:rsid w:val="00107C3D"/>
    <w:rsid w:val="00147D89"/>
    <w:rsid w:val="001505CC"/>
    <w:rsid w:val="0015078A"/>
    <w:rsid w:val="00167F0A"/>
    <w:rsid w:val="00171721"/>
    <w:rsid w:val="0017310C"/>
    <w:rsid w:val="00176CA1"/>
    <w:rsid w:val="00177A18"/>
    <w:rsid w:val="001C3748"/>
    <w:rsid w:val="001D0153"/>
    <w:rsid w:val="001D6692"/>
    <w:rsid w:val="001E5003"/>
    <w:rsid w:val="001F67EB"/>
    <w:rsid w:val="002264B9"/>
    <w:rsid w:val="00251641"/>
    <w:rsid w:val="002531A1"/>
    <w:rsid w:val="00254DD8"/>
    <w:rsid w:val="002602BC"/>
    <w:rsid w:val="00295AB0"/>
    <w:rsid w:val="002A4C61"/>
    <w:rsid w:val="002D4FAD"/>
    <w:rsid w:val="002F69B9"/>
    <w:rsid w:val="003276A8"/>
    <w:rsid w:val="0034328E"/>
    <w:rsid w:val="00360366"/>
    <w:rsid w:val="00374CE9"/>
    <w:rsid w:val="00397533"/>
    <w:rsid w:val="003A1F1A"/>
    <w:rsid w:val="003A4419"/>
    <w:rsid w:val="003B24A0"/>
    <w:rsid w:val="003C7327"/>
    <w:rsid w:val="003E2C97"/>
    <w:rsid w:val="003F0235"/>
    <w:rsid w:val="003F20C6"/>
    <w:rsid w:val="003F7EC6"/>
    <w:rsid w:val="00414530"/>
    <w:rsid w:val="00427615"/>
    <w:rsid w:val="0047040D"/>
    <w:rsid w:val="004727CA"/>
    <w:rsid w:val="0048792D"/>
    <w:rsid w:val="00487AAD"/>
    <w:rsid w:val="004A6138"/>
    <w:rsid w:val="004C7D28"/>
    <w:rsid w:val="004D22B8"/>
    <w:rsid w:val="004E7705"/>
    <w:rsid w:val="004F3292"/>
    <w:rsid w:val="004F4A0A"/>
    <w:rsid w:val="00500153"/>
    <w:rsid w:val="0054033D"/>
    <w:rsid w:val="00550172"/>
    <w:rsid w:val="00556DBA"/>
    <w:rsid w:val="00563059"/>
    <w:rsid w:val="00580287"/>
    <w:rsid w:val="00591CD3"/>
    <w:rsid w:val="00597AD0"/>
    <w:rsid w:val="005B139E"/>
    <w:rsid w:val="005C711A"/>
    <w:rsid w:val="005E0BBE"/>
    <w:rsid w:val="005F559C"/>
    <w:rsid w:val="006167A4"/>
    <w:rsid w:val="006246E4"/>
    <w:rsid w:val="006256ED"/>
    <w:rsid w:val="00633983"/>
    <w:rsid w:val="00646F47"/>
    <w:rsid w:val="006553F0"/>
    <w:rsid w:val="00656E99"/>
    <w:rsid w:val="00657B76"/>
    <w:rsid w:val="0068231E"/>
    <w:rsid w:val="006877FA"/>
    <w:rsid w:val="00692E4A"/>
    <w:rsid w:val="006A46D6"/>
    <w:rsid w:val="006B2BA2"/>
    <w:rsid w:val="006B7326"/>
    <w:rsid w:val="006C3829"/>
    <w:rsid w:val="006C4B94"/>
    <w:rsid w:val="006D5EFC"/>
    <w:rsid w:val="006D607F"/>
    <w:rsid w:val="006E1353"/>
    <w:rsid w:val="006E3FF1"/>
    <w:rsid w:val="0070738F"/>
    <w:rsid w:val="0072514B"/>
    <w:rsid w:val="00727610"/>
    <w:rsid w:val="007355F7"/>
    <w:rsid w:val="00782E9D"/>
    <w:rsid w:val="007915D1"/>
    <w:rsid w:val="007A5AEB"/>
    <w:rsid w:val="007C3E59"/>
    <w:rsid w:val="007D0BAF"/>
    <w:rsid w:val="007F7646"/>
    <w:rsid w:val="00803A95"/>
    <w:rsid w:val="00825CB8"/>
    <w:rsid w:val="0082648B"/>
    <w:rsid w:val="00855739"/>
    <w:rsid w:val="008631BB"/>
    <w:rsid w:val="00866C09"/>
    <w:rsid w:val="0089502F"/>
    <w:rsid w:val="008A53D5"/>
    <w:rsid w:val="008C3FC4"/>
    <w:rsid w:val="008E38DA"/>
    <w:rsid w:val="008E4F6B"/>
    <w:rsid w:val="008F5970"/>
    <w:rsid w:val="008F7B01"/>
    <w:rsid w:val="008F7B14"/>
    <w:rsid w:val="009208EF"/>
    <w:rsid w:val="00920A8C"/>
    <w:rsid w:val="00925047"/>
    <w:rsid w:val="009308BE"/>
    <w:rsid w:val="00960822"/>
    <w:rsid w:val="009635C4"/>
    <w:rsid w:val="00965022"/>
    <w:rsid w:val="00974EE6"/>
    <w:rsid w:val="009B40ED"/>
    <w:rsid w:val="009B66FB"/>
    <w:rsid w:val="009C5A77"/>
    <w:rsid w:val="009E70B0"/>
    <w:rsid w:val="009F0ACE"/>
    <w:rsid w:val="00A03BB0"/>
    <w:rsid w:val="00A2051D"/>
    <w:rsid w:val="00A23C54"/>
    <w:rsid w:val="00A24A43"/>
    <w:rsid w:val="00A26F78"/>
    <w:rsid w:val="00A367F3"/>
    <w:rsid w:val="00A37625"/>
    <w:rsid w:val="00A52873"/>
    <w:rsid w:val="00A62310"/>
    <w:rsid w:val="00A65760"/>
    <w:rsid w:val="00A8015E"/>
    <w:rsid w:val="00A8664C"/>
    <w:rsid w:val="00AA2DC1"/>
    <w:rsid w:val="00AA6597"/>
    <w:rsid w:val="00AB4510"/>
    <w:rsid w:val="00AC000D"/>
    <w:rsid w:val="00AC4732"/>
    <w:rsid w:val="00AC5B4A"/>
    <w:rsid w:val="00AC7539"/>
    <w:rsid w:val="00AD0A35"/>
    <w:rsid w:val="00AD5A39"/>
    <w:rsid w:val="00AE27BE"/>
    <w:rsid w:val="00AF1780"/>
    <w:rsid w:val="00B11F3B"/>
    <w:rsid w:val="00B30DFE"/>
    <w:rsid w:val="00B53FCD"/>
    <w:rsid w:val="00B74CBF"/>
    <w:rsid w:val="00B77886"/>
    <w:rsid w:val="00B86CCB"/>
    <w:rsid w:val="00B92848"/>
    <w:rsid w:val="00B935B2"/>
    <w:rsid w:val="00BA62D3"/>
    <w:rsid w:val="00BA6737"/>
    <w:rsid w:val="00BB2B12"/>
    <w:rsid w:val="00BB4A67"/>
    <w:rsid w:val="00BC71C1"/>
    <w:rsid w:val="00BF400B"/>
    <w:rsid w:val="00C05918"/>
    <w:rsid w:val="00C16CDE"/>
    <w:rsid w:val="00C17142"/>
    <w:rsid w:val="00C32B53"/>
    <w:rsid w:val="00C470C1"/>
    <w:rsid w:val="00C53335"/>
    <w:rsid w:val="00C63999"/>
    <w:rsid w:val="00C91864"/>
    <w:rsid w:val="00CA591E"/>
    <w:rsid w:val="00CB1B68"/>
    <w:rsid w:val="00CB6A26"/>
    <w:rsid w:val="00CD454D"/>
    <w:rsid w:val="00CF10E3"/>
    <w:rsid w:val="00D11508"/>
    <w:rsid w:val="00D16960"/>
    <w:rsid w:val="00D22A30"/>
    <w:rsid w:val="00D30185"/>
    <w:rsid w:val="00D5388A"/>
    <w:rsid w:val="00D82976"/>
    <w:rsid w:val="00D876AF"/>
    <w:rsid w:val="00DA57CE"/>
    <w:rsid w:val="00DB154B"/>
    <w:rsid w:val="00DE015E"/>
    <w:rsid w:val="00DE3087"/>
    <w:rsid w:val="00DE5A8E"/>
    <w:rsid w:val="00DF7557"/>
    <w:rsid w:val="00E03BF7"/>
    <w:rsid w:val="00E103B9"/>
    <w:rsid w:val="00E34362"/>
    <w:rsid w:val="00E37CBE"/>
    <w:rsid w:val="00E46483"/>
    <w:rsid w:val="00E71FA6"/>
    <w:rsid w:val="00E75FAE"/>
    <w:rsid w:val="00E92924"/>
    <w:rsid w:val="00EA0762"/>
    <w:rsid w:val="00EA2249"/>
    <w:rsid w:val="00EB3F9E"/>
    <w:rsid w:val="00EC1DC6"/>
    <w:rsid w:val="00ED6BBF"/>
    <w:rsid w:val="00EE686D"/>
    <w:rsid w:val="00EF46B5"/>
    <w:rsid w:val="00EF624D"/>
    <w:rsid w:val="00F104A6"/>
    <w:rsid w:val="00F11192"/>
    <w:rsid w:val="00F3606F"/>
    <w:rsid w:val="00F40B00"/>
    <w:rsid w:val="00F55505"/>
    <w:rsid w:val="00F67F3D"/>
    <w:rsid w:val="00F7298D"/>
    <w:rsid w:val="00F95CBF"/>
    <w:rsid w:val="00F976B4"/>
    <w:rsid w:val="00FA2D8B"/>
    <w:rsid w:val="00FA5050"/>
    <w:rsid w:val="00FC576B"/>
    <w:rsid w:val="00FE481E"/>
    <w:rsid w:val="00FF0026"/>
    <w:rsid w:val="00FF7B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4BE9C"/>
  <w15:docId w15:val="{413C718E-6182-4727-A483-CC9B3C7A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60"/>
  </w:style>
  <w:style w:type="paragraph" w:styleId="Heading1">
    <w:name w:val="heading 1"/>
    <w:basedOn w:val="Normal"/>
    <w:link w:val="Heading1Char"/>
    <w:uiPriority w:val="9"/>
    <w:qFormat/>
    <w:rsid w:val="00A80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801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EC6"/>
    <w:pPr>
      <w:ind w:left="720"/>
      <w:contextualSpacing/>
    </w:pPr>
  </w:style>
  <w:style w:type="character" w:styleId="Hyperlink">
    <w:name w:val="Hyperlink"/>
    <w:basedOn w:val="DefaultParagraphFont"/>
    <w:uiPriority w:val="99"/>
    <w:unhideWhenUsed/>
    <w:rsid w:val="00A367F3"/>
    <w:rPr>
      <w:color w:val="0000FF"/>
      <w:u w:val="single"/>
    </w:rPr>
  </w:style>
  <w:style w:type="character" w:customStyle="1" w:styleId="refseries">
    <w:name w:val="ref__series"/>
    <w:basedOn w:val="DefaultParagraphFont"/>
    <w:rsid w:val="0089502F"/>
  </w:style>
  <w:style w:type="character" w:customStyle="1" w:styleId="refseriesdate">
    <w:name w:val="ref__seriesdate"/>
    <w:basedOn w:val="DefaultParagraphFont"/>
    <w:rsid w:val="0089502F"/>
  </w:style>
  <w:style w:type="character" w:customStyle="1" w:styleId="refseriesvolume">
    <w:name w:val="ref__seriesvolume"/>
    <w:basedOn w:val="DefaultParagraphFont"/>
    <w:rsid w:val="0089502F"/>
  </w:style>
  <w:style w:type="character" w:customStyle="1" w:styleId="refseriespages">
    <w:name w:val="ref__seriespages"/>
    <w:basedOn w:val="DefaultParagraphFont"/>
    <w:rsid w:val="0089502F"/>
  </w:style>
  <w:style w:type="paragraph" w:styleId="Bibliography">
    <w:name w:val="Bibliography"/>
    <w:basedOn w:val="Normal"/>
    <w:next w:val="Normal"/>
    <w:uiPriority w:val="37"/>
    <w:unhideWhenUsed/>
    <w:rsid w:val="00DE5A8E"/>
  </w:style>
  <w:style w:type="table" w:styleId="TableGrid">
    <w:name w:val="Table Grid"/>
    <w:basedOn w:val="TableNormal"/>
    <w:uiPriority w:val="39"/>
    <w:rsid w:val="00AC753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efcomment">
    <w:name w:val="refcomment"/>
    <w:basedOn w:val="DefaultParagraphFont"/>
    <w:rsid w:val="00A8015E"/>
  </w:style>
  <w:style w:type="character" w:customStyle="1" w:styleId="sr-only">
    <w:name w:val="sr-only"/>
    <w:basedOn w:val="DefaultParagraphFont"/>
    <w:rsid w:val="00A8015E"/>
  </w:style>
  <w:style w:type="character" w:customStyle="1" w:styleId="text">
    <w:name w:val="text"/>
    <w:basedOn w:val="DefaultParagraphFont"/>
    <w:rsid w:val="00A8015E"/>
  </w:style>
  <w:style w:type="character" w:customStyle="1" w:styleId="author-ref">
    <w:name w:val="author-ref"/>
    <w:basedOn w:val="DefaultParagraphFont"/>
    <w:rsid w:val="00A8015E"/>
  </w:style>
  <w:style w:type="character" w:customStyle="1" w:styleId="Heading1Char">
    <w:name w:val="Heading 1 Char"/>
    <w:basedOn w:val="DefaultParagraphFont"/>
    <w:link w:val="Heading1"/>
    <w:uiPriority w:val="9"/>
    <w:rsid w:val="00A8015E"/>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015E"/>
  </w:style>
  <w:style w:type="character" w:customStyle="1" w:styleId="Heading2Char">
    <w:name w:val="Heading 2 Char"/>
    <w:basedOn w:val="DefaultParagraphFont"/>
    <w:link w:val="Heading2"/>
    <w:uiPriority w:val="9"/>
    <w:rsid w:val="00A8015E"/>
    <w:rPr>
      <w:rFonts w:asciiTheme="majorHAnsi" w:eastAsiaTheme="majorEastAsia" w:hAnsiTheme="majorHAnsi" w:cstheme="majorBidi"/>
      <w:b/>
      <w:bCs/>
      <w:color w:val="4F81BD" w:themeColor="accent1"/>
      <w:sz w:val="26"/>
      <w:szCs w:val="26"/>
    </w:rPr>
  </w:style>
  <w:style w:type="character" w:customStyle="1" w:styleId="author">
    <w:name w:val="author"/>
    <w:basedOn w:val="DefaultParagraphFont"/>
    <w:rsid w:val="00C16CDE"/>
  </w:style>
  <w:style w:type="character" w:customStyle="1" w:styleId="articletitle">
    <w:name w:val="articletitle"/>
    <w:basedOn w:val="DefaultParagraphFont"/>
    <w:rsid w:val="00C16CDE"/>
  </w:style>
  <w:style w:type="character" w:customStyle="1" w:styleId="journaltitle">
    <w:name w:val="journaltitle"/>
    <w:basedOn w:val="DefaultParagraphFont"/>
    <w:rsid w:val="00C16CDE"/>
  </w:style>
  <w:style w:type="character" w:customStyle="1" w:styleId="pubyear">
    <w:name w:val="pubyear"/>
    <w:basedOn w:val="DefaultParagraphFont"/>
    <w:rsid w:val="00C16CDE"/>
  </w:style>
  <w:style w:type="character" w:customStyle="1" w:styleId="vol">
    <w:name w:val="vol"/>
    <w:basedOn w:val="DefaultParagraphFont"/>
    <w:rsid w:val="00C16CDE"/>
  </w:style>
  <w:style w:type="character" w:customStyle="1" w:styleId="pagefirst">
    <w:name w:val="pagefirst"/>
    <w:basedOn w:val="DefaultParagraphFont"/>
    <w:rsid w:val="006256ED"/>
  </w:style>
  <w:style w:type="character" w:customStyle="1" w:styleId="pagelast">
    <w:name w:val="pagelast"/>
    <w:basedOn w:val="DefaultParagraphFont"/>
    <w:rsid w:val="006256ED"/>
  </w:style>
  <w:style w:type="character" w:styleId="Emphasis">
    <w:name w:val="Emphasis"/>
    <w:basedOn w:val="DefaultParagraphFont"/>
    <w:uiPriority w:val="20"/>
    <w:qFormat/>
    <w:rsid w:val="00A2051D"/>
    <w:rPr>
      <w:i/>
      <w:iCs/>
    </w:rPr>
  </w:style>
  <w:style w:type="paragraph" w:styleId="BalloonText">
    <w:name w:val="Balloon Text"/>
    <w:basedOn w:val="Normal"/>
    <w:link w:val="BalloonTextChar"/>
    <w:uiPriority w:val="99"/>
    <w:semiHidden/>
    <w:unhideWhenUsed/>
    <w:rsid w:val="00226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4B9"/>
    <w:rPr>
      <w:rFonts w:ascii="Tahoma" w:hAnsi="Tahoma" w:cs="Tahoma"/>
      <w:sz w:val="16"/>
      <w:szCs w:val="16"/>
    </w:rPr>
  </w:style>
  <w:style w:type="character" w:customStyle="1" w:styleId="gnkrckgcgsb">
    <w:name w:val="gnkrckgcgsb"/>
    <w:basedOn w:val="DefaultParagraphFont"/>
    <w:rsid w:val="004F3292"/>
  </w:style>
  <w:style w:type="paragraph" w:customStyle="1" w:styleId="Normal1">
    <w:name w:val="Normal1"/>
    <w:rsid w:val="007A5AEB"/>
    <w:pPr>
      <w:spacing w:after="0" w:line="240" w:lineRule="auto"/>
    </w:pPr>
    <w:rPr>
      <w:rFonts w:ascii="Times New Roman" w:eastAsia="Times New Roman" w:hAnsi="Times New Roman" w:cs="Times New Roman"/>
      <w:sz w:val="24"/>
      <w:szCs w:val="24"/>
    </w:rPr>
  </w:style>
  <w:style w:type="table" w:customStyle="1" w:styleId="PlainTable21">
    <w:name w:val="Plain Table 21"/>
    <w:basedOn w:val="TableNormal"/>
    <w:next w:val="TableNormal"/>
    <w:uiPriority w:val="42"/>
    <w:rsid w:val="00FA5050"/>
    <w:pPr>
      <w:spacing w:after="0" w:line="240" w:lineRule="auto"/>
    </w:pPr>
    <w:rPr>
      <w:rFonts w:ascii="Calibri"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Spacing">
    <w:name w:val="No Spacing"/>
    <w:uiPriority w:val="1"/>
    <w:qFormat/>
    <w:rsid w:val="006167A4"/>
    <w:pPr>
      <w:spacing w:after="0" w:line="240" w:lineRule="auto"/>
    </w:pPr>
  </w:style>
  <w:style w:type="character" w:styleId="CommentReference">
    <w:name w:val="annotation reference"/>
    <w:basedOn w:val="DefaultParagraphFont"/>
    <w:uiPriority w:val="99"/>
    <w:semiHidden/>
    <w:unhideWhenUsed/>
    <w:rsid w:val="00F976B4"/>
    <w:rPr>
      <w:sz w:val="16"/>
      <w:szCs w:val="16"/>
    </w:rPr>
  </w:style>
  <w:style w:type="paragraph" w:styleId="CommentText">
    <w:name w:val="annotation text"/>
    <w:basedOn w:val="Normal"/>
    <w:link w:val="CommentTextChar"/>
    <w:uiPriority w:val="99"/>
    <w:semiHidden/>
    <w:unhideWhenUsed/>
    <w:rsid w:val="00F976B4"/>
    <w:pPr>
      <w:spacing w:line="240" w:lineRule="auto"/>
    </w:pPr>
    <w:rPr>
      <w:sz w:val="20"/>
      <w:szCs w:val="20"/>
    </w:rPr>
  </w:style>
  <w:style w:type="character" w:customStyle="1" w:styleId="CommentTextChar">
    <w:name w:val="Comment Text Char"/>
    <w:basedOn w:val="DefaultParagraphFont"/>
    <w:link w:val="CommentText"/>
    <w:uiPriority w:val="99"/>
    <w:semiHidden/>
    <w:rsid w:val="00F976B4"/>
    <w:rPr>
      <w:sz w:val="20"/>
      <w:szCs w:val="20"/>
    </w:rPr>
  </w:style>
  <w:style w:type="paragraph" w:styleId="CommentSubject">
    <w:name w:val="annotation subject"/>
    <w:basedOn w:val="CommentText"/>
    <w:next w:val="CommentText"/>
    <w:link w:val="CommentSubjectChar"/>
    <w:uiPriority w:val="99"/>
    <w:semiHidden/>
    <w:unhideWhenUsed/>
    <w:rsid w:val="00F976B4"/>
    <w:rPr>
      <w:b/>
      <w:bCs/>
    </w:rPr>
  </w:style>
  <w:style w:type="character" w:customStyle="1" w:styleId="CommentSubjectChar">
    <w:name w:val="Comment Subject Char"/>
    <w:basedOn w:val="CommentTextChar"/>
    <w:link w:val="CommentSubject"/>
    <w:uiPriority w:val="99"/>
    <w:semiHidden/>
    <w:rsid w:val="00F976B4"/>
    <w:rPr>
      <w:b/>
      <w:bCs/>
      <w:sz w:val="20"/>
      <w:szCs w:val="20"/>
    </w:rPr>
  </w:style>
  <w:style w:type="paragraph" w:styleId="NormalWeb">
    <w:name w:val="Normal (Web)"/>
    <w:basedOn w:val="Normal"/>
    <w:uiPriority w:val="99"/>
    <w:rsid w:val="006C382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E3087"/>
    <w:pPr>
      <w:spacing w:after="0" w:line="240" w:lineRule="auto"/>
    </w:pPr>
  </w:style>
  <w:style w:type="character" w:customStyle="1" w:styleId="fontstyle01">
    <w:name w:val="fontstyle01"/>
    <w:basedOn w:val="DefaultParagraphFont"/>
    <w:rsid w:val="00014257"/>
    <w:rPr>
      <w:rFonts w:ascii="Times-Bold" w:hAnsi="Times-Bold" w:hint="default"/>
      <w:b/>
      <w:bCs/>
      <w:i w:val="0"/>
      <w:iCs w:val="0"/>
      <w:color w:val="000000"/>
      <w:sz w:val="20"/>
      <w:szCs w:val="20"/>
    </w:rPr>
  </w:style>
  <w:style w:type="character" w:customStyle="1" w:styleId="fontstyle21">
    <w:name w:val="fontstyle21"/>
    <w:basedOn w:val="DefaultParagraphFont"/>
    <w:rsid w:val="00014257"/>
    <w:rPr>
      <w:rFonts w:ascii="Times-Italic" w:hAnsi="Times-Italic" w:hint="default"/>
      <w:b w:val="0"/>
      <w:bCs w:val="0"/>
      <w:i/>
      <w:iCs/>
      <w:color w:val="000000"/>
      <w:sz w:val="10"/>
      <w:szCs w:val="10"/>
    </w:rPr>
  </w:style>
  <w:style w:type="paragraph" w:styleId="Header">
    <w:name w:val="header"/>
    <w:basedOn w:val="Normal"/>
    <w:link w:val="HeaderChar"/>
    <w:uiPriority w:val="99"/>
    <w:semiHidden/>
    <w:unhideWhenUsed/>
    <w:rsid w:val="006246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6E4"/>
  </w:style>
  <w:style w:type="paragraph" w:styleId="Footer">
    <w:name w:val="footer"/>
    <w:basedOn w:val="Normal"/>
    <w:link w:val="FooterChar"/>
    <w:uiPriority w:val="99"/>
    <w:unhideWhenUsed/>
    <w:rsid w:val="00624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6E4"/>
  </w:style>
  <w:style w:type="character" w:styleId="LineNumber">
    <w:name w:val="line number"/>
    <w:basedOn w:val="DefaultParagraphFont"/>
    <w:uiPriority w:val="99"/>
    <w:semiHidden/>
    <w:unhideWhenUsed/>
    <w:rsid w:val="0062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18672">
      <w:bodyDiv w:val="1"/>
      <w:marLeft w:val="0"/>
      <w:marRight w:val="0"/>
      <w:marTop w:val="0"/>
      <w:marBottom w:val="0"/>
      <w:divBdr>
        <w:top w:val="none" w:sz="0" w:space="0" w:color="auto"/>
        <w:left w:val="none" w:sz="0" w:space="0" w:color="auto"/>
        <w:bottom w:val="none" w:sz="0" w:space="0" w:color="auto"/>
        <w:right w:val="none" w:sz="0" w:space="0" w:color="auto"/>
      </w:divBdr>
      <w:divsChild>
        <w:div w:id="702946259">
          <w:marLeft w:val="0"/>
          <w:marRight w:val="0"/>
          <w:marTop w:val="0"/>
          <w:marBottom w:val="0"/>
          <w:divBdr>
            <w:top w:val="none" w:sz="0" w:space="0" w:color="auto"/>
            <w:left w:val="none" w:sz="0" w:space="0" w:color="auto"/>
            <w:bottom w:val="none" w:sz="0" w:space="0" w:color="auto"/>
            <w:right w:val="none" w:sz="0" w:space="0" w:color="auto"/>
          </w:divBdr>
          <w:divsChild>
            <w:div w:id="18261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0328">
      <w:bodyDiv w:val="1"/>
      <w:marLeft w:val="0"/>
      <w:marRight w:val="0"/>
      <w:marTop w:val="0"/>
      <w:marBottom w:val="0"/>
      <w:divBdr>
        <w:top w:val="none" w:sz="0" w:space="0" w:color="auto"/>
        <w:left w:val="none" w:sz="0" w:space="0" w:color="auto"/>
        <w:bottom w:val="none" w:sz="0" w:space="0" w:color="auto"/>
        <w:right w:val="none" w:sz="0" w:space="0" w:color="auto"/>
      </w:divBdr>
      <w:divsChild>
        <w:div w:id="1234580469">
          <w:marLeft w:val="0"/>
          <w:marRight w:val="0"/>
          <w:marTop w:val="0"/>
          <w:marBottom w:val="0"/>
          <w:divBdr>
            <w:top w:val="none" w:sz="0" w:space="0" w:color="auto"/>
            <w:left w:val="none" w:sz="0" w:space="0" w:color="auto"/>
            <w:bottom w:val="none" w:sz="0" w:space="0" w:color="auto"/>
            <w:right w:val="none" w:sz="0" w:space="0" w:color="auto"/>
          </w:divBdr>
          <w:divsChild>
            <w:div w:id="2828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602">
      <w:bodyDiv w:val="1"/>
      <w:marLeft w:val="0"/>
      <w:marRight w:val="0"/>
      <w:marTop w:val="0"/>
      <w:marBottom w:val="0"/>
      <w:divBdr>
        <w:top w:val="none" w:sz="0" w:space="0" w:color="auto"/>
        <w:left w:val="none" w:sz="0" w:space="0" w:color="auto"/>
        <w:bottom w:val="none" w:sz="0" w:space="0" w:color="auto"/>
        <w:right w:val="none" w:sz="0" w:space="0" w:color="auto"/>
      </w:divBdr>
    </w:div>
    <w:div w:id="1755933265">
      <w:bodyDiv w:val="1"/>
      <w:marLeft w:val="0"/>
      <w:marRight w:val="0"/>
      <w:marTop w:val="0"/>
      <w:marBottom w:val="0"/>
      <w:divBdr>
        <w:top w:val="none" w:sz="0" w:space="0" w:color="auto"/>
        <w:left w:val="none" w:sz="0" w:space="0" w:color="auto"/>
        <w:bottom w:val="none" w:sz="0" w:space="0" w:color="auto"/>
        <w:right w:val="none" w:sz="0" w:space="0" w:color="auto"/>
      </w:divBdr>
    </w:div>
    <w:div w:id="1970626193">
      <w:bodyDiv w:val="1"/>
      <w:marLeft w:val="0"/>
      <w:marRight w:val="0"/>
      <w:marTop w:val="0"/>
      <w:marBottom w:val="0"/>
      <w:divBdr>
        <w:top w:val="none" w:sz="0" w:space="0" w:color="auto"/>
        <w:left w:val="none" w:sz="0" w:space="0" w:color="auto"/>
        <w:bottom w:val="none" w:sz="0" w:space="0" w:color="auto"/>
        <w:right w:val="none" w:sz="0" w:space="0" w:color="auto"/>
      </w:divBdr>
    </w:div>
    <w:div w:id="1972665818">
      <w:bodyDiv w:val="1"/>
      <w:marLeft w:val="0"/>
      <w:marRight w:val="0"/>
      <w:marTop w:val="0"/>
      <w:marBottom w:val="0"/>
      <w:divBdr>
        <w:top w:val="none" w:sz="0" w:space="0" w:color="auto"/>
        <w:left w:val="none" w:sz="0" w:space="0" w:color="auto"/>
        <w:bottom w:val="none" w:sz="0" w:space="0" w:color="auto"/>
        <w:right w:val="none" w:sz="0" w:space="0" w:color="auto"/>
      </w:divBdr>
      <w:divsChild>
        <w:div w:id="491601744">
          <w:marLeft w:val="0"/>
          <w:marRight w:val="0"/>
          <w:marTop w:val="0"/>
          <w:marBottom w:val="0"/>
          <w:divBdr>
            <w:top w:val="none" w:sz="0" w:space="0" w:color="auto"/>
            <w:left w:val="none" w:sz="0" w:space="0" w:color="auto"/>
            <w:bottom w:val="none" w:sz="0" w:space="0" w:color="auto"/>
            <w:right w:val="none" w:sz="0" w:space="0" w:color="auto"/>
          </w:divBdr>
        </w:div>
      </w:divsChild>
    </w:div>
    <w:div w:id="2089765991">
      <w:bodyDiv w:val="1"/>
      <w:marLeft w:val="0"/>
      <w:marRight w:val="0"/>
      <w:marTop w:val="0"/>
      <w:marBottom w:val="0"/>
      <w:divBdr>
        <w:top w:val="none" w:sz="0" w:space="0" w:color="auto"/>
        <w:left w:val="none" w:sz="0" w:space="0" w:color="auto"/>
        <w:bottom w:val="none" w:sz="0" w:space="0" w:color="auto"/>
        <w:right w:val="none" w:sz="0" w:space="0" w:color="auto"/>
      </w:divBdr>
      <w:divsChild>
        <w:div w:id="516389363">
          <w:marLeft w:val="0"/>
          <w:marRight w:val="0"/>
          <w:marTop w:val="0"/>
          <w:marBottom w:val="0"/>
          <w:divBdr>
            <w:top w:val="none" w:sz="0" w:space="0" w:color="auto"/>
            <w:left w:val="none" w:sz="0" w:space="0" w:color="auto"/>
            <w:bottom w:val="none" w:sz="0" w:space="0" w:color="auto"/>
            <w:right w:val="none" w:sz="0" w:space="0" w:color="auto"/>
          </w:divBdr>
          <w:divsChild>
            <w:div w:id="2681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ghs-dashboard.com/pages/covid19.p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6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C7957C-7179-4B97-9ECD-E0DA2B66B64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B2EA1-4F45-4874-ADFA-18956F2FE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21</Pages>
  <Words>29673</Words>
  <Characters>169142</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dc:creator>
  <cp:lastModifiedBy>Mohammad Nayeem Hasan</cp:lastModifiedBy>
  <cp:revision>12</cp:revision>
  <dcterms:created xsi:type="dcterms:W3CDTF">2023-05-22T21:41:00Z</dcterms:created>
  <dcterms:modified xsi:type="dcterms:W3CDTF">2023-06-06T11:30:00Z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37ef543b-ffca-3768-af87-2d7f89c6f6d5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11th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http://www.zotero.org/styles/water</vt:lpwstr>
  </property>
  <property fmtid="{D5CDD505-2E9C-101B-9397-08002B2CF9AE}" pid="24" name="Mendeley Recent Style Name 9_1">
    <vt:lpwstr>Water</vt:lpwstr>
  </property>
  <property fmtid="{D5CDD505-2E9C-101B-9397-08002B2CF9AE}" pid="25" name="GrammarlyDocumentId">
    <vt:lpwstr>af778fe2a98ee56451010f7b1c856c7b30ec66449d1368bdaf64adb922510a4a</vt:lpwstr>
  </property>
</Properties>
</file>